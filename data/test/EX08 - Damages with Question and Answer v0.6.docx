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Pr="00FD557D" w:rsidR="004774D2" w:rsidP="00334DC3" w:rsidRDefault="004774D2" w14:paraId="20FFEAC1" w14:textId="77777777">
      <w:pPr>
        <w:pStyle w:val="Title"/>
        <w:jc w:val="left"/>
        <w:rPr>
          <w:rFonts w:cs="Arial"/>
          <w:b/>
          <w:sz w:val="18"/>
          <w:szCs w:val="18"/>
        </w:rPr>
      </w:pPr>
    </w:p>
    <w:p w:rsidRPr="00FD557D" w:rsidR="00205FBC" w:rsidP="00334DC3" w:rsidRDefault="00205FBC" w14:paraId="20FFEAC2" w14:textId="77777777">
      <w:pPr>
        <w:pStyle w:val="Title"/>
        <w:jc w:val="left"/>
        <w:rPr>
          <w:rFonts w:cs="Arial"/>
          <w:b/>
          <w:sz w:val="18"/>
          <w:szCs w:val="18"/>
        </w:rPr>
      </w:pPr>
    </w:p>
    <w:p w:rsidRPr="00FD557D" w:rsidR="007D726F" w:rsidP="00334DC3" w:rsidRDefault="007D726F" w14:paraId="20FFEAC3" w14:textId="77777777">
      <w:pPr>
        <w:pStyle w:val="Title"/>
        <w:jc w:val="left"/>
        <w:rPr>
          <w:rFonts w:cs="Arial"/>
          <w:b/>
          <w:sz w:val="18"/>
          <w:szCs w:val="18"/>
        </w:rPr>
      </w:pPr>
    </w:p>
    <w:p w:rsidRPr="00FD557D" w:rsidR="007D726F" w:rsidP="00334DC3" w:rsidRDefault="007D726F" w14:paraId="20FFEAC4" w14:textId="77777777">
      <w:pPr>
        <w:pStyle w:val="Title"/>
        <w:jc w:val="left"/>
        <w:rPr>
          <w:rFonts w:cs="Arial"/>
          <w:b/>
          <w:sz w:val="18"/>
          <w:szCs w:val="18"/>
        </w:rPr>
      </w:pPr>
    </w:p>
    <w:p w:rsidRPr="00FD557D" w:rsidR="004C0341" w:rsidP="00334DC3" w:rsidRDefault="004C0341" w14:paraId="03C00190" w14:textId="77777777">
      <w:pPr>
        <w:pStyle w:val="Title"/>
        <w:jc w:val="left"/>
        <w:rPr>
          <w:rFonts w:cs="Arial"/>
          <w:b/>
          <w:sz w:val="18"/>
          <w:szCs w:val="18"/>
        </w:rPr>
      </w:pPr>
    </w:p>
    <w:p w:rsidRPr="00FD557D" w:rsidR="004C0341" w:rsidP="00334DC3" w:rsidRDefault="004C0341" w14:paraId="78089DD1" w14:textId="77777777">
      <w:pPr>
        <w:pStyle w:val="Title"/>
        <w:jc w:val="left"/>
        <w:rPr>
          <w:rFonts w:cs="Arial"/>
          <w:b/>
          <w:sz w:val="18"/>
          <w:szCs w:val="18"/>
        </w:rPr>
      </w:pPr>
    </w:p>
    <w:p w:rsidRPr="00FD557D" w:rsidR="004C0341" w:rsidP="00334DC3" w:rsidRDefault="004C0341" w14:paraId="7D9B5714" w14:textId="77777777">
      <w:pPr>
        <w:pStyle w:val="Title"/>
        <w:jc w:val="left"/>
        <w:rPr>
          <w:rFonts w:cs="Arial"/>
          <w:b/>
          <w:sz w:val="18"/>
          <w:szCs w:val="18"/>
        </w:rPr>
      </w:pPr>
    </w:p>
    <w:p w:rsidRPr="00FD557D" w:rsidR="004C0341" w:rsidP="00334DC3" w:rsidRDefault="004C0341" w14:paraId="4B6899B8" w14:textId="77777777">
      <w:pPr>
        <w:pStyle w:val="Title"/>
        <w:jc w:val="left"/>
        <w:rPr>
          <w:rFonts w:cs="Arial"/>
          <w:b/>
          <w:sz w:val="18"/>
          <w:szCs w:val="18"/>
        </w:rPr>
      </w:pPr>
    </w:p>
    <w:p w:rsidRPr="00FD557D" w:rsidR="004C0341" w:rsidP="00334DC3" w:rsidRDefault="004C0341" w14:paraId="274330C6" w14:textId="77777777">
      <w:pPr>
        <w:pStyle w:val="Title"/>
        <w:jc w:val="left"/>
        <w:rPr>
          <w:rFonts w:cs="Arial"/>
          <w:lang w:val="en-GB"/>
        </w:rPr>
      </w:pPr>
    </w:p>
    <w:p w:rsidRPr="00FD557D" w:rsidR="004C0341" w:rsidP="00334DC3" w:rsidRDefault="004C0341" w14:paraId="57B2DB65" w14:textId="77777777">
      <w:pPr>
        <w:pStyle w:val="Title"/>
        <w:jc w:val="left"/>
        <w:rPr>
          <w:rFonts w:cs="Arial"/>
        </w:rPr>
      </w:pPr>
    </w:p>
    <w:p w:rsidRPr="00FD557D" w:rsidR="004C0341" w:rsidP="00334DC3" w:rsidRDefault="004C0341" w14:paraId="12CDE21E" w14:textId="77777777">
      <w:pPr>
        <w:pStyle w:val="Title"/>
        <w:jc w:val="left"/>
        <w:rPr>
          <w:rFonts w:cs="Arial"/>
          <w:noProof/>
          <w:highlight w:val="yellow"/>
          <w:lang w:val="en-GB" w:eastAsia="en-GB"/>
        </w:rPr>
      </w:pPr>
    </w:p>
    <w:p w:rsidRPr="00FD557D" w:rsidR="004C0341" w:rsidP="00334DC3" w:rsidRDefault="004C0341" w14:paraId="7F685CB4" w14:textId="77777777">
      <w:pPr>
        <w:pStyle w:val="Title"/>
        <w:jc w:val="left"/>
        <w:rPr>
          <w:rFonts w:cs="Arial"/>
          <w:noProof/>
          <w:highlight w:val="yellow"/>
          <w:lang w:val="en-GB" w:eastAsia="en-GB"/>
        </w:rPr>
      </w:pPr>
    </w:p>
    <w:p w:rsidRPr="00FD557D" w:rsidR="004C0341" w:rsidP="00334DC3" w:rsidRDefault="004C0341" w14:paraId="61B9745A" w14:textId="77777777">
      <w:pPr>
        <w:pStyle w:val="Title"/>
        <w:jc w:val="left"/>
        <w:rPr>
          <w:rFonts w:cs="Arial"/>
          <w:noProof/>
          <w:highlight w:val="yellow"/>
          <w:lang w:val="en-GB" w:eastAsia="en-GB"/>
        </w:rPr>
      </w:pPr>
    </w:p>
    <w:p w:rsidR="004C0341" w:rsidP="00334DC3" w:rsidRDefault="001846BD" w14:paraId="10FE05AE" w14:textId="2459FBA3">
      <w:pPr>
        <w:pStyle w:val="Title"/>
        <w:rPr>
          <w:rFonts w:cs="Arial"/>
          <w:sz w:val="24"/>
          <w:szCs w:val="24"/>
        </w:rPr>
      </w:pPr>
      <w:r w:rsidRPr="00000006">
        <w:rPr>
          <w:rFonts w:cs="Arial"/>
          <w:noProof/>
        </w:rPr>
        <w:drawing>
          <wp:inline distT="0" distB="0" distL="0" distR="0" wp14:anchorId="2B1760ED" wp14:editId="3AEE2D3A">
            <wp:extent cx="6095365" cy="1007745"/>
            <wp:effectExtent l="0" t="0" r="635" b="1905"/>
            <wp:docPr id="1574004154" name="Picture 1574004154" descr="A red and black logo&#10;&#10;Description automatically generated with low confidence">
              <a:extLst xmlns:a="http://schemas.openxmlformats.org/drawingml/2006/main">
                <a:ext uri="{FF2B5EF4-FFF2-40B4-BE49-F238E27FC236}">
                  <a16:creationId xmlns:a16="http://schemas.microsoft.com/office/drawing/2014/main" id="{251E24AC-ED88-E24D-A4F1-9472ED8CEF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black logo&#10;&#10;Description automatically generated with low confidence">
                      <a:extLst>
                        <a:ext uri="{FF2B5EF4-FFF2-40B4-BE49-F238E27FC236}">
                          <a16:creationId xmlns:a16="http://schemas.microsoft.com/office/drawing/2014/main" id="{251E24AC-ED88-E24D-A4F1-9472ED8CEF0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5365" cy="1007745"/>
                    </a:xfrm>
                    <a:prstGeom prst="rect">
                      <a:avLst/>
                    </a:prstGeom>
                  </pic:spPr>
                </pic:pic>
              </a:graphicData>
            </a:graphic>
          </wp:inline>
        </w:drawing>
      </w:r>
    </w:p>
    <w:p w:rsidRPr="00FD557D" w:rsidR="00B14796" w:rsidP="00334DC3" w:rsidRDefault="00B14796" w14:paraId="7FBAE5B7" w14:textId="77777777">
      <w:pPr>
        <w:pStyle w:val="Title"/>
        <w:jc w:val="left"/>
        <w:rPr>
          <w:rFonts w:cs="Arial"/>
          <w:sz w:val="24"/>
          <w:szCs w:val="24"/>
        </w:rPr>
      </w:pPr>
    </w:p>
    <w:p w:rsidRPr="00F500A1" w:rsidR="004C0341" w:rsidP="00334DC3" w:rsidRDefault="00FE0006" w14:paraId="7C2CAF83" w14:textId="6E0BC742">
      <w:pPr>
        <w:pStyle w:val="MATitlePage"/>
        <w:spacing w:line="360" w:lineRule="auto"/>
        <w:rPr>
          <w:lang w:val="en-US"/>
        </w:rPr>
      </w:pPr>
      <w:r w:rsidRPr="00F500A1">
        <w:rPr>
          <w:lang w:val="en-US"/>
        </w:rPr>
        <w:t>E</w:t>
      </w:r>
      <w:r w:rsidRPr="00F500A1" w:rsidR="007069A8">
        <w:rPr>
          <w:lang w:val="en-US"/>
        </w:rPr>
        <w:t>X0</w:t>
      </w:r>
      <w:r w:rsidRPr="00F500A1" w:rsidR="00201B66">
        <w:rPr>
          <w:lang w:val="en-US"/>
        </w:rPr>
        <w:t>8</w:t>
      </w:r>
      <w:r w:rsidRPr="00F500A1" w:rsidR="004C0341">
        <w:rPr>
          <w:lang w:val="en-US"/>
        </w:rPr>
        <w:t xml:space="preserve"> – </w:t>
      </w:r>
      <w:r w:rsidR="00F824B8">
        <w:t>Damages with Question and Answer</w:t>
      </w:r>
    </w:p>
    <w:p w:rsidRPr="00F500A1" w:rsidR="004C0341" w:rsidP="00334DC3" w:rsidRDefault="004C0341" w14:paraId="5956237C" w14:textId="77777777">
      <w:pPr>
        <w:pStyle w:val="Title"/>
        <w:jc w:val="left"/>
        <w:rPr>
          <w:rFonts w:cs="Arial"/>
        </w:rPr>
      </w:pPr>
    </w:p>
    <w:p w:rsidRPr="00F500A1" w:rsidR="00BF03BC" w:rsidP="00334DC3" w:rsidRDefault="00BF03BC" w14:paraId="7C4FCE43" w14:textId="77777777">
      <w:pPr>
        <w:rPr>
          <w:rFonts w:cs="Arial"/>
          <w:b/>
          <w:sz w:val="40"/>
          <w:szCs w:val="40"/>
        </w:rPr>
      </w:pPr>
    </w:p>
    <w:p w:rsidRPr="00F500A1" w:rsidR="00BF03BC" w:rsidP="00334DC3" w:rsidRDefault="00BF03BC" w14:paraId="364D3CB7" w14:textId="77777777">
      <w:pPr>
        <w:rPr>
          <w:rFonts w:cs="Arial"/>
          <w:b/>
          <w:sz w:val="40"/>
          <w:szCs w:val="40"/>
        </w:rPr>
      </w:pPr>
    </w:p>
    <w:p w:rsidRPr="00F500A1" w:rsidR="007128DE" w:rsidP="00334DC3" w:rsidRDefault="007128DE" w14:paraId="395A0F48" w14:textId="77777777">
      <w:pPr>
        <w:overflowPunct/>
        <w:autoSpaceDE/>
        <w:autoSpaceDN/>
        <w:adjustRightInd/>
        <w:textAlignment w:val="auto"/>
        <w:rPr>
          <w:rFonts w:cs="Arial"/>
          <w:color w:val="FF0000"/>
          <w:sz w:val="18"/>
          <w:szCs w:val="18"/>
        </w:rPr>
      </w:pPr>
      <w:r w:rsidRPr="00F500A1">
        <w:rPr>
          <w:rFonts w:cs="Arial"/>
          <w:color w:val="FF0000"/>
          <w:sz w:val="18"/>
          <w:szCs w:val="18"/>
        </w:rPr>
        <w:br w:type="page"/>
      </w:r>
    </w:p>
    <w:sdt>
      <w:sdtPr>
        <w:rPr>
          <w:rFonts w:ascii="Arial" w:hAnsi="Arial"/>
          <w:b w:val="0"/>
          <w:bCs w:val="0"/>
          <w:color w:val="auto"/>
          <w:sz w:val="20"/>
          <w:szCs w:val="20"/>
        </w:rPr>
        <w:id w:val="415285881"/>
        <w:docPartObj>
          <w:docPartGallery w:val="Table of Contents"/>
          <w:docPartUnique/>
        </w:docPartObj>
      </w:sdtPr>
      <w:sdtEndPr>
        <w:rPr>
          <w:rFonts w:ascii="Arial" w:hAnsi="Arial"/>
          <w:b w:val="0"/>
          <w:bCs w:val="0"/>
          <w:noProof/>
          <w:color w:val="auto"/>
          <w:sz w:val="20"/>
          <w:szCs w:val="20"/>
        </w:rPr>
      </w:sdtEndPr>
      <w:sdtContent>
        <w:p w:rsidR="0007018C" w:rsidRDefault="0007018C" w14:paraId="2A1789DF" w14:textId="3327792B">
          <w:pPr>
            <w:pStyle w:val="TOCHeading"/>
          </w:pPr>
          <w:r>
            <w:t>Contents</w:t>
          </w:r>
        </w:p>
        <w:p w:rsidR="009F6DCE" w:rsidRDefault="0007018C" w14:paraId="0D644CA9" w14:textId="2626DD97">
          <w:pPr>
            <w:pStyle w:val="TOC1"/>
            <w:rPr>
              <w:ins w:author="Timur Cetindag" w:date="2024-03-08T01:11:00Z" w:id="0"/>
              <w:rFonts w:asciiTheme="minorHAnsi" w:hAnsiTheme="minorHAnsi" w:eastAsiaTheme="minorEastAsia" w:cstheme="minorBidi"/>
              <w:noProof/>
              <w:kern w:val="2"/>
              <w:sz w:val="22"/>
              <w:szCs w:val="22"/>
              <w14:ligatures w14:val="standardContextual"/>
            </w:rPr>
          </w:pPr>
          <w:r>
            <w:fldChar w:fldCharType="begin"/>
          </w:r>
          <w:r>
            <w:instrText xml:space="preserve"> TOC \o "1-3" \h \z \u </w:instrText>
          </w:r>
          <w:r>
            <w:fldChar w:fldCharType="separate"/>
          </w:r>
          <w:ins w:author="Timur Cetindag" w:date="2024-03-08T01:11:00Z" w:id="1">
            <w:r w:rsidRPr="009817E8" w:rsidR="009F6DCE">
              <w:rPr>
                <w:rStyle w:val="Hyperlink"/>
                <w:noProof/>
              </w:rPr>
              <w:fldChar w:fldCharType="begin"/>
            </w:r>
            <w:r w:rsidRPr="009817E8" w:rsidR="009F6DCE">
              <w:rPr>
                <w:rStyle w:val="Hyperlink"/>
                <w:noProof/>
              </w:rPr>
              <w:instrText xml:space="preserve"> </w:instrText>
            </w:r>
            <w:r w:rsidR="009F6DCE">
              <w:rPr>
                <w:noProof/>
              </w:rPr>
              <w:instrText>HYPERLINK \l "_Toc160752693"</w:instrText>
            </w:r>
            <w:r w:rsidRPr="009817E8" w:rsidR="009F6DCE">
              <w:rPr>
                <w:rStyle w:val="Hyperlink"/>
                <w:noProof/>
              </w:rPr>
              <w:instrText xml:space="preserve"> </w:instrText>
            </w:r>
            <w:r w:rsidRPr="009817E8" w:rsidR="009F6DCE">
              <w:rPr>
                <w:rStyle w:val="Hyperlink"/>
                <w:noProof/>
              </w:rPr>
            </w:r>
            <w:r w:rsidRPr="009817E8" w:rsidR="009F6DCE">
              <w:rPr>
                <w:rStyle w:val="Hyperlink"/>
                <w:noProof/>
              </w:rPr>
              <w:fldChar w:fldCharType="separate"/>
            </w:r>
            <w:r w:rsidRPr="009817E8" w:rsidR="009F6DCE">
              <w:rPr>
                <w:rStyle w:val="Hyperlink"/>
                <w:rFonts w:cs="Arial"/>
                <w:noProof/>
              </w:rPr>
              <w:t>1</w:t>
            </w:r>
            <w:r w:rsidR="009F6DCE">
              <w:rPr>
                <w:rFonts w:asciiTheme="minorHAnsi" w:hAnsiTheme="minorHAnsi" w:eastAsiaTheme="minorEastAsia" w:cstheme="minorBidi"/>
                <w:noProof/>
                <w:kern w:val="2"/>
                <w:sz w:val="22"/>
                <w:szCs w:val="22"/>
                <w14:ligatures w14:val="standardContextual"/>
              </w:rPr>
              <w:tab/>
            </w:r>
            <w:r w:rsidRPr="009817E8" w:rsidR="009F6DCE">
              <w:rPr>
                <w:rStyle w:val="Hyperlink"/>
                <w:rFonts w:cs="Arial"/>
                <w:noProof/>
              </w:rPr>
              <w:t>Enhancement Revision History</w:t>
            </w:r>
            <w:r w:rsidR="009F6DCE">
              <w:rPr>
                <w:noProof/>
                <w:webHidden/>
              </w:rPr>
              <w:tab/>
            </w:r>
            <w:r w:rsidR="009F6DCE">
              <w:rPr>
                <w:noProof/>
                <w:webHidden/>
              </w:rPr>
              <w:fldChar w:fldCharType="begin"/>
            </w:r>
            <w:r w:rsidR="009F6DCE">
              <w:rPr>
                <w:noProof/>
                <w:webHidden/>
              </w:rPr>
              <w:instrText xml:space="preserve"> PAGEREF _Toc160752693 \h </w:instrText>
            </w:r>
          </w:ins>
          <w:r w:rsidR="009F6DCE">
            <w:rPr>
              <w:noProof/>
              <w:webHidden/>
            </w:rPr>
          </w:r>
          <w:r w:rsidR="009F6DCE">
            <w:rPr>
              <w:noProof/>
              <w:webHidden/>
            </w:rPr>
            <w:fldChar w:fldCharType="separate"/>
          </w:r>
          <w:ins w:author="Timur Cetindag" w:date="2024-03-08T01:11:00Z" w:id="2">
            <w:r w:rsidR="009F6DCE">
              <w:rPr>
                <w:noProof/>
                <w:webHidden/>
              </w:rPr>
              <w:t>4</w:t>
            </w:r>
            <w:r w:rsidR="009F6DCE">
              <w:rPr>
                <w:noProof/>
                <w:webHidden/>
              </w:rPr>
              <w:fldChar w:fldCharType="end"/>
            </w:r>
            <w:r w:rsidRPr="009817E8" w:rsidR="009F6DCE">
              <w:rPr>
                <w:rStyle w:val="Hyperlink"/>
                <w:noProof/>
              </w:rPr>
              <w:fldChar w:fldCharType="end"/>
            </w:r>
          </w:ins>
        </w:p>
        <w:p w:rsidR="009F6DCE" w:rsidRDefault="009F6DCE" w14:paraId="5BDD9F6C" w14:textId="577110F1">
          <w:pPr>
            <w:pStyle w:val="TOC1"/>
            <w:rPr>
              <w:ins w:author="Timur Cetindag" w:date="2024-03-08T01:11:00Z" w:id="3"/>
              <w:rFonts w:asciiTheme="minorHAnsi" w:hAnsiTheme="minorHAnsi" w:eastAsiaTheme="minorEastAsia" w:cstheme="minorBidi"/>
              <w:noProof/>
              <w:kern w:val="2"/>
              <w:sz w:val="22"/>
              <w:szCs w:val="22"/>
              <w14:ligatures w14:val="standardContextual"/>
            </w:rPr>
          </w:pPr>
          <w:ins w:author="Timur Cetindag" w:date="2024-03-08T01:11:00Z" w:id="4">
            <w:r w:rsidRPr="009817E8">
              <w:rPr>
                <w:rStyle w:val="Hyperlink"/>
                <w:noProof/>
              </w:rPr>
              <w:fldChar w:fldCharType="begin"/>
            </w:r>
            <w:r w:rsidRPr="009817E8">
              <w:rPr>
                <w:rStyle w:val="Hyperlink"/>
                <w:noProof/>
              </w:rPr>
              <w:instrText xml:space="preserve"> </w:instrText>
            </w:r>
            <w:r>
              <w:rPr>
                <w:noProof/>
              </w:rPr>
              <w:instrText>HYPERLINK \l "_Toc160752694"</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rPr>
              <w:t>2</w:t>
            </w:r>
            <w:r>
              <w:rPr>
                <w:rFonts w:asciiTheme="minorHAnsi" w:hAnsiTheme="minorHAnsi" w:eastAsiaTheme="minorEastAsia" w:cstheme="minorBidi"/>
                <w:noProof/>
                <w:kern w:val="2"/>
                <w:sz w:val="22"/>
                <w:szCs w:val="22"/>
                <w14:ligatures w14:val="standardContextual"/>
              </w:rPr>
              <w:tab/>
            </w:r>
            <w:r w:rsidRPr="009817E8">
              <w:rPr>
                <w:rStyle w:val="Hyperlink"/>
                <w:noProof/>
              </w:rPr>
              <w:t>EX08 – Damages with Question and Answer</w:t>
            </w:r>
            <w:r>
              <w:rPr>
                <w:noProof/>
                <w:webHidden/>
              </w:rPr>
              <w:tab/>
            </w:r>
            <w:r>
              <w:rPr>
                <w:noProof/>
                <w:webHidden/>
              </w:rPr>
              <w:fldChar w:fldCharType="begin"/>
            </w:r>
            <w:r>
              <w:rPr>
                <w:noProof/>
                <w:webHidden/>
              </w:rPr>
              <w:instrText xml:space="preserve"> PAGEREF _Toc160752694 \h </w:instrText>
            </w:r>
          </w:ins>
          <w:r>
            <w:rPr>
              <w:noProof/>
              <w:webHidden/>
            </w:rPr>
          </w:r>
          <w:r>
            <w:rPr>
              <w:noProof/>
              <w:webHidden/>
            </w:rPr>
            <w:fldChar w:fldCharType="separate"/>
          </w:r>
          <w:ins w:author="Timur Cetindag" w:date="2024-03-08T01:11:00Z" w:id="5">
            <w:r>
              <w:rPr>
                <w:noProof/>
                <w:webHidden/>
              </w:rPr>
              <w:t>5</w:t>
            </w:r>
            <w:r>
              <w:rPr>
                <w:noProof/>
                <w:webHidden/>
              </w:rPr>
              <w:fldChar w:fldCharType="end"/>
            </w:r>
            <w:r w:rsidRPr="009817E8">
              <w:rPr>
                <w:rStyle w:val="Hyperlink"/>
                <w:noProof/>
              </w:rPr>
              <w:fldChar w:fldCharType="end"/>
            </w:r>
          </w:ins>
        </w:p>
        <w:p w:rsidR="009F6DCE" w:rsidRDefault="009F6DCE" w14:paraId="6039DCA2" w14:textId="347EF9FD">
          <w:pPr>
            <w:pStyle w:val="TOC2"/>
            <w:rPr>
              <w:ins w:author="Timur Cetindag" w:date="2024-03-08T01:11:00Z" w:id="6"/>
              <w:rFonts w:asciiTheme="minorHAnsi" w:hAnsiTheme="minorHAnsi" w:eastAsiaTheme="minorEastAsia" w:cstheme="minorBidi"/>
              <w:noProof/>
              <w:kern w:val="2"/>
              <w:sz w:val="22"/>
              <w:szCs w:val="22"/>
              <w14:ligatures w14:val="standardContextual"/>
            </w:rPr>
          </w:pPr>
          <w:ins w:author="Timur Cetindag" w:date="2024-03-08T01:11:00Z" w:id="7">
            <w:r w:rsidRPr="009817E8">
              <w:rPr>
                <w:rStyle w:val="Hyperlink"/>
                <w:noProof/>
              </w:rPr>
              <w:fldChar w:fldCharType="begin"/>
            </w:r>
            <w:r w:rsidRPr="009817E8">
              <w:rPr>
                <w:rStyle w:val="Hyperlink"/>
                <w:noProof/>
              </w:rPr>
              <w:instrText xml:space="preserve"> </w:instrText>
            </w:r>
            <w:r>
              <w:rPr>
                <w:noProof/>
              </w:rPr>
              <w:instrText>HYPERLINK \l "_Toc160752695"</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rPr>
              <w:t>2.1</w:t>
            </w:r>
            <w:r>
              <w:rPr>
                <w:rFonts w:asciiTheme="minorHAnsi" w:hAnsiTheme="minorHAnsi" w:eastAsiaTheme="minorEastAsia" w:cstheme="minorBidi"/>
                <w:noProof/>
                <w:kern w:val="2"/>
                <w:sz w:val="22"/>
                <w:szCs w:val="22"/>
                <w14:ligatures w14:val="standardContextual"/>
              </w:rPr>
              <w:tab/>
            </w:r>
            <w:r w:rsidRPr="009817E8">
              <w:rPr>
                <w:rStyle w:val="Hyperlink"/>
                <w:noProof/>
              </w:rPr>
              <w:t>Summary Information</w:t>
            </w:r>
            <w:r>
              <w:rPr>
                <w:noProof/>
                <w:webHidden/>
              </w:rPr>
              <w:tab/>
            </w:r>
            <w:r>
              <w:rPr>
                <w:noProof/>
                <w:webHidden/>
              </w:rPr>
              <w:fldChar w:fldCharType="begin"/>
            </w:r>
            <w:r>
              <w:rPr>
                <w:noProof/>
                <w:webHidden/>
              </w:rPr>
              <w:instrText xml:space="preserve"> PAGEREF _Toc160752695 \h </w:instrText>
            </w:r>
          </w:ins>
          <w:r>
            <w:rPr>
              <w:noProof/>
              <w:webHidden/>
            </w:rPr>
          </w:r>
          <w:r>
            <w:rPr>
              <w:noProof/>
              <w:webHidden/>
            </w:rPr>
            <w:fldChar w:fldCharType="separate"/>
          </w:r>
          <w:ins w:author="Timur Cetindag" w:date="2024-03-08T01:11:00Z" w:id="8">
            <w:r>
              <w:rPr>
                <w:noProof/>
                <w:webHidden/>
              </w:rPr>
              <w:t>5</w:t>
            </w:r>
            <w:r>
              <w:rPr>
                <w:noProof/>
                <w:webHidden/>
              </w:rPr>
              <w:fldChar w:fldCharType="end"/>
            </w:r>
            <w:r w:rsidRPr="009817E8">
              <w:rPr>
                <w:rStyle w:val="Hyperlink"/>
                <w:noProof/>
              </w:rPr>
              <w:fldChar w:fldCharType="end"/>
            </w:r>
          </w:ins>
        </w:p>
        <w:p w:rsidR="009F6DCE" w:rsidRDefault="009F6DCE" w14:paraId="26D209FF" w14:textId="2C4C308D">
          <w:pPr>
            <w:pStyle w:val="TOC2"/>
            <w:rPr>
              <w:ins w:author="Timur Cetindag" w:date="2024-03-08T01:11:00Z" w:id="9"/>
              <w:rFonts w:asciiTheme="minorHAnsi" w:hAnsiTheme="minorHAnsi" w:eastAsiaTheme="minorEastAsia" w:cstheme="minorBidi"/>
              <w:noProof/>
              <w:kern w:val="2"/>
              <w:sz w:val="22"/>
              <w:szCs w:val="22"/>
              <w14:ligatures w14:val="standardContextual"/>
            </w:rPr>
          </w:pPr>
          <w:ins w:author="Timur Cetindag" w:date="2024-03-08T01:11:00Z" w:id="10">
            <w:r w:rsidRPr="009817E8">
              <w:rPr>
                <w:rStyle w:val="Hyperlink"/>
                <w:noProof/>
              </w:rPr>
              <w:fldChar w:fldCharType="begin"/>
            </w:r>
            <w:r w:rsidRPr="009817E8">
              <w:rPr>
                <w:rStyle w:val="Hyperlink"/>
                <w:noProof/>
              </w:rPr>
              <w:instrText xml:space="preserve"> </w:instrText>
            </w:r>
            <w:r>
              <w:rPr>
                <w:noProof/>
              </w:rPr>
              <w:instrText>HYPERLINK \l "_Toc160752696"</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rPr>
              <w:t>2.2</w:t>
            </w:r>
            <w:r>
              <w:rPr>
                <w:rFonts w:asciiTheme="minorHAnsi" w:hAnsiTheme="minorHAnsi" w:eastAsiaTheme="minorEastAsia" w:cstheme="minorBidi"/>
                <w:noProof/>
                <w:kern w:val="2"/>
                <w:sz w:val="22"/>
                <w:szCs w:val="22"/>
                <w14:ligatures w14:val="standardContextual"/>
              </w:rPr>
              <w:tab/>
            </w:r>
            <w:r w:rsidRPr="009817E8">
              <w:rPr>
                <w:rStyle w:val="Hyperlink"/>
                <w:noProof/>
              </w:rPr>
              <w:t>Overview</w:t>
            </w:r>
            <w:r>
              <w:rPr>
                <w:noProof/>
                <w:webHidden/>
              </w:rPr>
              <w:tab/>
            </w:r>
            <w:r>
              <w:rPr>
                <w:noProof/>
                <w:webHidden/>
              </w:rPr>
              <w:fldChar w:fldCharType="begin"/>
            </w:r>
            <w:r>
              <w:rPr>
                <w:noProof/>
                <w:webHidden/>
              </w:rPr>
              <w:instrText xml:space="preserve"> PAGEREF _Toc160752696 \h </w:instrText>
            </w:r>
          </w:ins>
          <w:r>
            <w:rPr>
              <w:noProof/>
              <w:webHidden/>
            </w:rPr>
          </w:r>
          <w:r>
            <w:rPr>
              <w:noProof/>
              <w:webHidden/>
            </w:rPr>
            <w:fldChar w:fldCharType="separate"/>
          </w:r>
          <w:ins w:author="Timur Cetindag" w:date="2024-03-08T01:11:00Z" w:id="11">
            <w:r>
              <w:rPr>
                <w:noProof/>
                <w:webHidden/>
              </w:rPr>
              <w:t>5</w:t>
            </w:r>
            <w:r>
              <w:rPr>
                <w:noProof/>
                <w:webHidden/>
              </w:rPr>
              <w:fldChar w:fldCharType="end"/>
            </w:r>
            <w:r w:rsidRPr="009817E8">
              <w:rPr>
                <w:rStyle w:val="Hyperlink"/>
                <w:noProof/>
              </w:rPr>
              <w:fldChar w:fldCharType="end"/>
            </w:r>
          </w:ins>
        </w:p>
        <w:p w:rsidR="009F6DCE" w:rsidRDefault="009F6DCE" w14:paraId="62D638A0" w14:textId="407A2FFE">
          <w:pPr>
            <w:pStyle w:val="TOC2"/>
            <w:rPr>
              <w:ins w:author="Timur Cetindag" w:date="2024-03-08T01:11:00Z" w:id="12"/>
              <w:rFonts w:asciiTheme="minorHAnsi" w:hAnsiTheme="minorHAnsi" w:eastAsiaTheme="minorEastAsia" w:cstheme="minorBidi"/>
              <w:noProof/>
              <w:kern w:val="2"/>
              <w:sz w:val="22"/>
              <w:szCs w:val="22"/>
              <w14:ligatures w14:val="standardContextual"/>
            </w:rPr>
          </w:pPr>
          <w:ins w:author="Timur Cetindag" w:date="2024-03-08T01:11:00Z" w:id="13">
            <w:r w:rsidRPr="009817E8">
              <w:rPr>
                <w:rStyle w:val="Hyperlink"/>
                <w:noProof/>
              </w:rPr>
              <w:fldChar w:fldCharType="begin"/>
            </w:r>
            <w:r w:rsidRPr="009817E8">
              <w:rPr>
                <w:rStyle w:val="Hyperlink"/>
                <w:noProof/>
              </w:rPr>
              <w:instrText xml:space="preserve"> </w:instrText>
            </w:r>
            <w:r>
              <w:rPr>
                <w:noProof/>
              </w:rPr>
              <w:instrText>HYPERLINK \l "_Toc160752697"</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2.3</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Assumptions</w:t>
            </w:r>
            <w:r>
              <w:rPr>
                <w:noProof/>
                <w:webHidden/>
              </w:rPr>
              <w:tab/>
            </w:r>
            <w:r>
              <w:rPr>
                <w:noProof/>
                <w:webHidden/>
              </w:rPr>
              <w:fldChar w:fldCharType="begin"/>
            </w:r>
            <w:r>
              <w:rPr>
                <w:noProof/>
                <w:webHidden/>
              </w:rPr>
              <w:instrText xml:space="preserve"> PAGEREF _Toc160752697 \h </w:instrText>
            </w:r>
          </w:ins>
          <w:r>
            <w:rPr>
              <w:noProof/>
              <w:webHidden/>
            </w:rPr>
          </w:r>
          <w:r>
            <w:rPr>
              <w:noProof/>
              <w:webHidden/>
            </w:rPr>
            <w:fldChar w:fldCharType="separate"/>
          </w:r>
          <w:ins w:author="Timur Cetindag" w:date="2024-03-08T01:11:00Z" w:id="14">
            <w:r>
              <w:rPr>
                <w:noProof/>
                <w:webHidden/>
              </w:rPr>
              <w:t>5</w:t>
            </w:r>
            <w:r>
              <w:rPr>
                <w:noProof/>
                <w:webHidden/>
              </w:rPr>
              <w:fldChar w:fldCharType="end"/>
            </w:r>
            <w:r w:rsidRPr="009817E8">
              <w:rPr>
                <w:rStyle w:val="Hyperlink"/>
                <w:noProof/>
              </w:rPr>
              <w:fldChar w:fldCharType="end"/>
            </w:r>
          </w:ins>
        </w:p>
        <w:p w:rsidR="009F6DCE" w:rsidRDefault="009F6DCE" w14:paraId="4F474CC8" w14:textId="4948F2D4">
          <w:pPr>
            <w:pStyle w:val="TOC2"/>
            <w:rPr>
              <w:ins w:author="Timur Cetindag" w:date="2024-03-08T01:11:00Z" w:id="15"/>
              <w:rFonts w:asciiTheme="minorHAnsi" w:hAnsiTheme="minorHAnsi" w:eastAsiaTheme="minorEastAsia" w:cstheme="minorBidi"/>
              <w:noProof/>
              <w:kern w:val="2"/>
              <w:sz w:val="22"/>
              <w:szCs w:val="22"/>
              <w14:ligatures w14:val="standardContextual"/>
            </w:rPr>
          </w:pPr>
          <w:ins w:author="Timur Cetindag" w:date="2024-03-08T01:11:00Z" w:id="16">
            <w:r w:rsidRPr="009817E8">
              <w:rPr>
                <w:rStyle w:val="Hyperlink"/>
                <w:noProof/>
              </w:rPr>
              <w:fldChar w:fldCharType="begin"/>
            </w:r>
            <w:r w:rsidRPr="009817E8">
              <w:rPr>
                <w:rStyle w:val="Hyperlink"/>
                <w:noProof/>
              </w:rPr>
              <w:instrText xml:space="preserve"> </w:instrText>
            </w:r>
            <w:r>
              <w:rPr>
                <w:noProof/>
              </w:rPr>
              <w:instrText>HYPERLINK \l "_Toc160752698"</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rPr>
              <w:t>2.4</w:t>
            </w:r>
            <w:r>
              <w:rPr>
                <w:rFonts w:asciiTheme="minorHAnsi" w:hAnsiTheme="minorHAnsi" w:eastAsiaTheme="minorEastAsia" w:cstheme="minorBidi"/>
                <w:noProof/>
                <w:kern w:val="2"/>
                <w:sz w:val="22"/>
                <w:szCs w:val="22"/>
                <w14:ligatures w14:val="standardContextual"/>
              </w:rPr>
              <w:tab/>
            </w:r>
            <w:r w:rsidRPr="009817E8">
              <w:rPr>
                <w:rStyle w:val="Hyperlink"/>
                <w:noProof/>
              </w:rPr>
              <w:t>Dependencies</w:t>
            </w:r>
            <w:r>
              <w:rPr>
                <w:noProof/>
                <w:webHidden/>
              </w:rPr>
              <w:tab/>
            </w:r>
            <w:r>
              <w:rPr>
                <w:noProof/>
                <w:webHidden/>
              </w:rPr>
              <w:fldChar w:fldCharType="begin"/>
            </w:r>
            <w:r>
              <w:rPr>
                <w:noProof/>
                <w:webHidden/>
              </w:rPr>
              <w:instrText xml:space="preserve"> PAGEREF _Toc160752698 \h </w:instrText>
            </w:r>
          </w:ins>
          <w:r>
            <w:rPr>
              <w:noProof/>
              <w:webHidden/>
            </w:rPr>
          </w:r>
          <w:r>
            <w:rPr>
              <w:noProof/>
              <w:webHidden/>
            </w:rPr>
            <w:fldChar w:fldCharType="separate"/>
          </w:r>
          <w:ins w:author="Timur Cetindag" w:date="2024-03-08T01:11:00Z" w:id="17">
            <w:r>
              <w:rPr>
                <w:noProof/>
                <w:webHidden/>
              </w:rPr>
              <w:t>6</w:t>
            </w:r>
            <w:r>
              <w:rPr>
                <w:noProof/>
                <w:webHidden/>
              </w:rPr>
              <w:fldChar w:fldCharType="end"/>
            </w:r>
            <w:r w:rsidRPr="009817E8">
              <w:rPr>
                <w:rStyle w:val="Hyperlink"/>
                <w:noProof/>
              </w:rPr>
              <w:fldChar w:fldCharType="end"/>
            </w:r>
          </w:ins>
        </w:p>
        <w:p w:rsidR="009F6DCE" w:rsidRDefault="009F6DCE" w14:paraId="7D597BC1" w14:textId="15F90A9B">
          <w:pPr>
            <w:pStyle w:val="TOC3"/>
            <w:tabs>
              <w:tab w:val="left" w:pos="1400"/>
            </w:tabs>
            <w:rPr>
              <w:ins w:author="Timur Cetindag" w:date="2024-03-08T01:11:00Z" w:id="18"/>
              <w:rFonts w:asciiTheme="minorHAnsi" w:hAnsiTheme="minorHAnsi" w:eastAsiaTheme="minorEastAsia" w:cstheme="minorBidi"/>
              <w:noProof/>
              <w:kern w:val="2"/>
              <w:sz w:val="22"/>
              <w:szCs w:val="22"/>
              <w14:ligatures w14:val="standardContextual"/>
            </w:rPr>
          </w:pPr>
          <w:ins w:author="Timur Cetindag" w:date="2024-03-08T01:11:00Z" w:id="19">
            <w:r w:rsidRPr="009817E8">
              <w:rPr>
                <w:rStyle w:val="Hyperlink"/>
                <w:noProof/>
              </w:rPr>
              <w:fldChar w:fldCharType="begin"/>
            </w:r>
            <w:r w:rsidRPr="009817E8">
              <w:rPr>
                <w:rStyle w:val="Hyperlink"/>
                <w:noProof/>
              </w:rPr>
              <w:instrText xml:space="preserve"> </w:instrText>
            </w:r>
            <w:r>
              <w:rPr>
                <w:noProof/>
              </w:rPr>
              <w:instrText>HYPERLINK \l "_Toc160752699"</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2.4.1</w:t>
            </w:r>
            <w:r>
              <w:rPr>
                <w:rFonts w:asciiTheme="minorHAnsi" w:hAnsiTheme="minorHAnsi" w:eastAsiaTheme="minorEastAsia" w:cstheme="minorBidi"/>
                <w:noProof/>
                <w:kern w:val="2"/>
                <w:sz w:val="22"/>
                <w:szCs w:val="22"/>
                <w14:ligatures w14:val="standardContextual"/>
              </w:rPr>
              <w:tab/>
            </w:r>
            <w:r w:rsidRPr="009817E8">
              <w:rPr>
                <w:rStyle w:val="Hyperlink"/>
                <w:noProof/>
              </w:rPr>
              <w:t>Code Dependencies</w:t>
            </w:r>
            <w:r>
              <w:rPr>
                <w:noProof/>
                <w:webHidden/>
              </w:rPr>
              <w:tab/>
            </w:r>
            <w:r>
              <w:rPr>
                <w:noProof/>
                <w:webHidden/>
              </w:rPr>
              <w:fldChar w:fldCharType="begin"/>
            </w:r>
            <w:r>
              <w:rPr>
                <w:noProof/>
                <w:webHidden/>
              </w:rPr>
              <w:instrText xml:space="preserve"> PAGEREF _Toc160752699 \h </w:instrText>
            </w:r>
          </w:ins>
          <w:r>
            <w:rPr>
              <w:noProof/>
              <w:webHidden/>
            </w:rPr>
          </w:r>
          <w:r>
            <w:rPr>
              <w:noProof/>
              <w:webHidden/>
            </w:rPr>
            <w:fldChar w:fldCharType="separate"/>
          </w:r>
          <w:ins w:author="Timur Cetindag" w:date="2024-03-08T01:11:00Z" w:id="20">
            <w:r>
              <w:rPr>
                <w:noProof/>
                <w:webHidden/>
              </w:rPr>
              <w:t>6</w:t>
            </w:r>
            <w:r>
              <w:rPr>
                <w:noProof/>
                <w:webHidden/>
              </w:rPr>
              <w:fldChar w:fldCharType="end"/>
            </w:r>
            <w:r w:rsidRPr="009817E8">
              <w:rPr>
                <w:rStyle w:val="Hyperlink"/>
                <w:noProof/>
              </w:rPr>
              <w:fldChar w:fldCharType="end"/>
            </w:r>
          </w:ins>
        </w:p>
        <w:p w:rsidR="009F6DCE" w:rsidRDefault="009F6DCE" w14:paraId="6CED98EA" w14:textId="7C29478C">
          <w:pPr>
            <w:pStyle w:val="TOC3"/>
            <w:tabs>
              <w:tab w:val="left" w:pos="1400"/>
            </w:tabs>
            <w:rPr>
              <w:ins w:author="Timur Cetindag" w:date="2024-03-08T01:11:00Z" w:id="21"/>
              <w:rFonts w:asciiTheme="minorHAnsi" w:hAnsiTheme="minorHAnsi" w:eastAsiaTheme="minorEastAsia" w:cstheme="minorBidi"/>
              <w:noProof/>
              <w:kern w:val="2"/>
              <w:sz w:val="22"/>
              <w:szCs w:val="22"/>
              <w14:ligatures w14:val="standardContextual"/>
            </w:rPr>
          </w:pPr>
          <w:ins w:author="Timur Cetindag" w:date="2024-03-08T01:11:00Z" w:id="22">
            <w:r w:rsidRPr="009817E8">
              <w:rPr>
                <w:rStyle w:val="Hyperlink"/>
                <w:noProof/>
              </w:rPr>
              <w:fldChar w:fldCharType="begin"/>
            </w:r>
            <w:r w:rsidRPr="009817E8">
              <w:rPr>
                <w:rStyle w:val="Hyperlink"/>
                <w:noProof/>
              </w:rPr>
              <w:instrText xml:space="preserve"> </w:instrText>
            </w:r>
            <w:r>
              <w:rPr>
                <w:noProof/>
              </w:rPr>
              <w:instrText>HYPERLINK \l "_Toc160752700"</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2.4.2</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Interface Dependencies</w:t>
            </w:r>
            <w:r>
              <w:rPr>
                <w:noProof/>
                <w:webHidden/>
              </w:rPr>
              <w:tab/>
            </w:r>
            <w:r>
              <w:rPr>
                <w:noProof/>
                <w:webHidden/>
              </w:rPr>
              <w:fldChar w:fldCharType="begin"/>
            </w:r>
            <w:r>
              <w:rPr>
                <w:noProof/>
                <w:webHidden/>
              </w:rPr>
              <w:instrText xml:space="preserve"> PAGEREF _Toc160752700 \h </w:instrText>
            </w:r>
          </w:ins>
          <w:r>
            <w:rPr>
              <w:noProof/>
              <w:webHidden/>
            </w:rPr>
          </w:r>
          <w:r>
            <w:rPr>
              <w:noProof/>
              <w:webHidden/>
            </w:rPr>
            <w:fldChar w:fldCharType="separate"/>
          </w:r>
          <w:ins w:author="Timur Cetindag" w:date="2024-03-08T01:11:00Z" w:id="23">
            <w:r>
              <w:rPr>
                <w:noProof/>
                <w:webHidden/>
              </w:rPr>
              <w:t>6</w:t>
            </w:r>
            <w:r>
              <w:rPr>
                <w:noProof/>
                <w:webHidden/>
              </w:rPr>
              <w:fldChar w:fldCharType="end"/>
            </w:r>
            <w:r w:rsidRPr="009817E8">
              <w:rPr>
                <w:rStyle w:val="Hyperlink"/>
                <w:noProof/>
              </w:rPr>
              <w:fldChar w:fldCharType="end"/>
            </w:r>
          </w:ins>
        </w:p>
        <w:p w:rsidR="009F6DCE" w:rsidRDefault="009F6DCE" w14:paraId="7210484F" w14:textId="0217D690">
          <w:pPr>
            <w:pStyle w:val="TOC2"/>
            <w:rPr>
              <w:ins w:author="Timur Cetindag" w:date="2024-03-08T01:11:00Z" w:id="24"/>
              <w:rFonts w:asciiTheme="minorHAnsi" w:hAnsiTheme="minorHAnsi" w:eastAsiaTheme="minorEastAsia" w:cstheme="minorBidi"/>
              <w:noProof/>
              <w:kern w:val="2"/>
              <w:sz w:val="22"/>
              <w:szCs w:val="22"/>
              <w14:ligatures w14:val="standardContextual"/>
            </w:rPr>
          </w:pPr>
          <w:ins w:author="Timur Cetindag" w:date="2024-03-08T01:11:00Z" w:id="25">
            <w:r w:rsidRPr="009817E8">
              <w:rPr>
                <w:rStyle w:val="Hyperlink"/>
                <w:noProof/>
              </w:rPr>
              <w:fldChar w:fldCharType="begin"/>
            </w:r>
            <w:r w:rsidRPr="009817E8">
              <w:rPr>
                <w:rStyle w:val="Hyperlink"/>
                <w:noProof/>
              </w:rPr>
              <w:instrText xml:space="preserve"> </w:instrText>
            </w:r>
            <w:r>
              <w:rPr>
                <w:noProof/>
              </w:rPr>
              <w:instrText>HYPERLINK \l "_Toc160752701"</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2.5</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Glossary</w:t>
            </w:r>
            <w:r>
              <w:rPr>
                <w:noProof/>
                <w:webHidden/>
              </w:rPr>
              <w:tab/>
            </w:r>
            <w:r>
              <w:rPr>
                <w:noProof/>
                <w:webHidden/>
              </w:rPr>
              <w:fldChar w:fldCharType="begin"/>
            </w:r>
            <w:r>
              <w:rPr>
                <w:noProof/>
                <w:webHidden/>
              </w:rPr>
              <w:instrText xml:space="preserve"> PAGEREF _Toc160752701 \h </w:instrText>
            </w:r>
          </w:ins>
          <w:r>
            <w:rPr>
              <w:noProof/>
              <w:webHidden/>
            </w:rPr>
          </w:r>
          <w:r>
            <w:rPr>
              <w:noProof/>
              <w:webHidden/>
            </w:rPr>
            <w:fldChar w:fldCharType="separate"/>
          </w:r>
          <w:ins w:author="Timur Cetindag" w:date="2024-03-08T01:11:00Z" w:id="26">
            <w:r>
              <w:rPr>
                <w:noProof/>
                <w:webHidden/>
              </w:rPr>
              <w:t>6</w:t>
            </w:r>
            <w:r>
              <w:rPr>
                <w:noProof/>
                <w:webHidden/>
              </w:rPr>
              <w:fldChar w:fldCharType="end"/>
            </w:r>
            <w:r w:rsidRPr="009817E8">
              <w:rPr>
                <w:rStyle w:val="Hyperlink"/>
                <w:noProof/>
              </w:rPr>
              <w:fldChar w:fldCharType="end"/>
            </w:r>
          </w:ins>
        </w:p>
        <w:p w:rsidR="009F6DCE" w:rsidRDefault="009F6DCE" w14:paraId="75B2EFEA" w14:textId="34EBBC7D">
          <w:pPr>
            <w:pStyle w:val="TOC1"/>
            <w:rPr>
              <w:ins w:author="Timur Cetindag" w:date="2024-03-08T01:11:00Z" w:id="27"/>
              <w:rFonts w:asciiTheme="minorHAnsi" w:hAnsiTheme="minorHAnsi" w:eastAsiaTheme="minorEastAsia" w:cstheme="minorBidi"/>
              <w:noProof/>
              <w:kern w:val="2"/>
              <w:sz w:val="22"/>
              <w:szCs w:val="22"/>
              <w14:ligatures w14:val="standardContextual"/>
            </w:rPr>
          </w:pPr>
          <w:ins w:author="Timur Cetindag" w:date="2024-03-08T01:11:00Z" w:id="28">
            <w:r w:rsidRPr="009817E8">
              <w:rPr>
                <w:rStyle w:val="Hyperlink"/>
                <w:noProof/>
              </w:rPr>
              <w:fldChar w:fldCharType="begin"/>
            </w:r>
            <w:r w:rsidRPr="009817E8">
              <w:rPr>
                <w:rStyle w:val="Hyperlink"/>
                <w:noProof/>
              </w:rPr>
              <w:instrText xml:space="preserve"> </w:instrText>
            </w:r>
            <w:r>
              <w:rPr>
                <w:noProof/>
              </w:rPr>
              <w:instrText>HYPERLINK \l "_Toc160752702"</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3</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Process Flows</w:t>
            </w:r>
            <w:r>
              <w:rPr>
                <w:noProof/>
                <w:webHidden/>
              </w:rPr>
              <w:tab/>
            </w:r>
            <w:r>
              <w:rPr>
                <w:noProof/>
                <w:webHidden/>
              </w:rPr>
              <w:fldChar w:fldCharType="begin"/>
            </w:r>
            <w:r>
              <w:rPr>
                <w:noProof/>
                <w:webHidden/>
              </w:rPr>
              <w:instrText xml:space="preserve"> PAGEREF _Toc160752702 \h </w:instrText>
            </w:r>
          </w:ins>
          <w:r>
            <w:rPr>
              <w:noProof/>
              <w:webHidden/>
            </w:rPr>
          </w:r>
          <w:r>
            <w:rPr>
              <w:noProof/>
              <w:webHidden/>
            </w:rPr>
            <w:fldChar w:fldCharType="separate"/>
          </w:r>
          <w:ins w:author="Timur Cetindag" w:date="2024-03-08T01:11:00Z" w:id="29">
            <w:r>
              <w:rPr>
                <w:noProof/>
                <w:webHidden/>
              </w:rPr>
              <w:t>7</w:t>
            </w:r>
            <w:r>
              <w:rPr>
                <w:noProof/>
                <w:webHidden/>
              </w:rPr>
              <w:fldChar w:fldCharType="end"/>
            </w:r>
            <w:r w:rsidRPr="009817E8">
              <w:rPr>
                <w:rStyle w:val="Hyperlink"/>
                <w:noProof/>
              </w:rPr>
              <w:fldChar w:fldCharType="end"/>
            </w:r>
          </w:ins>
        </w:p>
        <w:p w:rsidR="009F6DCE" w:rsidRDefault="009F6DCE" w14:paraId="6CAACF87" w14:textId="3F87054C">
          <w:pPr>
            <w:pStyle w:val="TOC2"/>
            <w:rPr>
              <w:ins w:author="Timur Cetindag" w:date="2024-03-08T01:11:00Z" w:id="30"/>
              <w:rFonts w:asciiTheme="minorHAnsi" w:hAnsiTheme="minorHAnsi" w:eastAsiaTheme="minorEastAsia" w:cstheme="minorBidi"/>
              <w:noProof/>
              <w:kern w:val="2"/>
              <w:sz w:val="22"/>
              <w:szCs w:val="22"/>
              <w14:ligatures w14:val="standardContextual"/>
            </w:rPr>
          </w:pPr>
          <w:ins w:author="Timur Cetindag" w:date="2024-03-08T01:11:00Z" w:id="31">
            <w:r w:rsidRPr="009817E8">
              <w:rPr>
                <w:rStyle w:val="Hyperlink"/>
                <w:noProof/>
              </w:rPr>
              <w:fldChar w:fldCharType="begin"/>
            </w:r>
            <w:r w:rsidRPr="009817E8">
              <w:rPr>
                <w:rStyle w:val="Hyperlink"/>
                <w:noProof/>
              </w:rPr>
              <w:instrText xml:space="preserve"> </w:instrText>
            </w:r>
            <w:r>
              <w:rPr>
                <w:noProof/>
              </w:rPr>
              <w:instrText>HYPERLINK \l "_Toc160752703"</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3.1</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Damages with Question and Answer</w:t>
            </w:r>
            <w:r>
              <w:rPr>
                <w:noProof/>
                <w:webHidden/>
              </w:rPr>
              <w:tab/>
            </w:r>
            <w:r>
              <w:rPr>
                <w:noProof/>
                <w:webHidden/>
              </w:rPr>
              <w:fldChar w:fldCharType="begin"/>
            </w:r>
            <w:r>
              <w:rPr>
                <w:noProof/>
                <w:webHidden/>
              </w:rPr>
              <w:instrText xml:space="preserve"> PAGEREF _Toc160752703 \h </w:instrText>
            </w:r>
          </w:ins>
          <w:r>
            <w:rPr>
              <w:noProof/>
              <w:webHidden/>
            </w:rPr>
          </w:r>
          <w:r>
            <w:rPr>
              <w:noProof/>
              <w:webHidden/>
            </w:rPr>
            <w:fldChar w:fldCharType="separate"/>
          </w:r>
          <w:ins w:author="Timur Cetindag" w:date="2024-03-08T01:11:00Z" w:id="32">
            <w:r>
              <w:rPr>
                <w:noProof/>
                <w:webHidden/>
              </w:rPr>
              <w:t>7</w:t>
            </w:r>
            <w:r>
              <w:rPr>
                <w:noProof/>
                <w:webHidden/>
              </w:rPr>
              <w:fldChar w:fldCharType="end"/>
            </w:r>
            <w:r w:rsidRPr="009817E8">
              <w:rPr>
                <w:rStyle w:val="Hyperlink"/>
                <w:noProof/>
              </w:rPr>
              <w:fldChar w:fldCharType="end"/>
            </w:r>
          </w:ins>
        </w:p>
        <w:p w:rsidR="009F6DCE" w:rsidRDefault="009F6DCE" w14:paraId="6FE8610E" w14:textId="02EF0AF6">
          <w:pPr>
            <w:pStyle w:val="TOC1"/>
            <w:rPr>
              <w:ins w:author="Timur Cetindag" w:date="2024-03-08T01:11:00Z" w:id="33"/>
              <w:rFonts w:asciiTheme="minorHAnsi" w:hAnsiTheme="minorHAnsi" w:eastAsiaTheme="minorEastAsia" w:cstheme="minorBidi"/>
              <w:noProof/>
              <w:kern w:val="2"/>
              <w:sz w:val="22"/>
              <w:szCs w:val="22"/>
              <w14:ligatures w14:val="standardContextual"/>
            </w:rPr>
          </w:pPr>
          <w:ins w:author="Timur Cetindag" w:date="2024-03-08T01:11:00Z" w:id="34">
            <w:r w:rsidRPr="009817E8">
              <w:rPr>
                <w:rStyle w:val="Hyperlink"/>
                <w:noProof/>
              </w:rPr>
              <w:fldChar w:fldCharType="begin"/>
            </w:r>
            <w:r w:rsidRPr="009817E8">
              <w:rPr>
                <w:rStyle w:val="Hyperlink"/>
                <w:noProof/>
              </w:rPr>
              <w:instrText xml:space="preserve"> </w:instrText>
            </w:r>
            <w:r>
              <w:rPr>
                <w:noProof/>
              </w:rPr>
              <w:instrText>HYPERLINK \l "_Toc160752704"</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4</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User Interface Changes</w:t>
            </w:r>
            <w:r>
              <w:rPr>
                <w:noProof/>
                <w:webHidden/>
              </w:rPr>
              <w:tab/>
            </w:r>
            <w:r>
              <w:rPr>
                <w:noProof/>
                <w:webHidden/>
              </w:rPr>
              <w:fldChar w:fldCharType="begin"/>
            </w:r>
            <w:r>
              <w:rPr>
                <w:noProof/>
                <w:webHidden/>
              </w:rPr>
              <w:instrText xml:space="preserve"> PAGEREF _Toc160752704 \h </w:instrText>
            </w:r>
          </w:ins>
          <w:r>
            <w:rPr>
              <w:noProof/>
              <w:webHidden/>
            </w:rPr>
          </w:r>
          <w:r>
            <w:rPr>
              <w:noProof/>
              <w:webHidden/>
            </w:rPr>
            <w:fldChar w:fldCharType="separate"/>
          </w:r>
          <w:ins w:author="Timur Cetindag" w:date="2024-03-08T01:11:00Z" w:id="35">
            <w:r>
              <w:rPr>
                <w:noProof/>
                <w:webHidden/>
              </w:rPr>
              <w:t>7</w:t>
            </w:r>
            <w:r>
              <w:rPr>
                <w:noProof/>
                <w:webHidden/>
              </w:rPr>
              <w:fldChar w:fldCharType="end"/>
            </w:r>
            <w:r w:rsidRPr="009817E8">
              <w:rPr>
                <w:rStyle w:val="Hyperlink"/>
                <w:noProof/>
              </w:rPr>
              <w:fldChar w:fldCharType="end"/>
            </w:r>
          </w:ins>
        </w:p>
        <w:p w:rsidR="009F6DCE" w:rsidRDefault="009F6DCE" w14:paraId="40E04F65" w14:textId="15D59453">
          <w:pPr>
            <w:pStyle w:val="TOC1"/>
            <w:rPr>
              <w:ins w:author="Timur Cetindag" w:date="2024-03-08T01:11:00Z" w:id="36"/>
              <w:rFonts w:asciiTheme="minorHAnsi" w:hAnsiTheme="minorHAnsi" w:eastAsiaTheme="minorEastAsia" w:cstheme="minorBidi"/>
              <w:noProof/>
              <w:kern w:val="2"/>
              <w:sz w:val="22"/>
              <w:szCs w:val="22"/>
              <w14:ligatures w14:val="standardContextual"/>
            </w:rPr>
          </w:pPr>
          <w:ins w:author="Timur Cetindag" w:date="2024-03-08T01:11:00Z" w:id="37">
            <w:r w:rsidRPr="009817E8">
              <w:rPr>
                <w:rStyle w:val="Hyperlink"/>
                <w:noProof/>
              </w:rPr>
              <w:fldChar w:fldCharType="begin"/>
            </w:r>
            <w:r w:rsidRPr="009817E8">
              <w:rPr>
                <w:rStyle w:val="Hyperlink"/>
                <w:noProof/>
              </w:rPr>
              <w:instrText xml:space="preserve"> </w:instrText>
            </w:r>
            <w:r>
              <w:rPr>
                <w:noProof/>
              </w:rPr>
              <w:instrText>HYPERLINK \l "_Toc160752705"</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5</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Interface Changes</w:t>
            </w:r>
            <w:r>
              <w:rPr>
                <w:noProof/>
                <w:webHidden/>
              </w:rPr>
              <w:tab/>
            </w:r>
            <w:r>
              <w:rPr>
                <w:noProof/>
                <w:webHidden/>
              </w:rPr>
              <w:fldChar w:fldCharType="begin"/>
            </w:r>
            <w:r>
              <w:rPr>
                <w:noProof/>
                <w:webHidden/>
              </w:rPr>
              <w:instrText xml:space="preserve"> PAGEREF _Toc160752705 \h </w:instrText>
            </w:r>
          </w:ins>
          <w:r>
            <w:rPr>
              <w:noProof/>
              <w:webHidden/>
            </w:rPr>
          </w:r>
          <w:r>
            <w:rPr>
              <w:noProof/>
              <w:webHidden/>
            </w:rPr>
            <w:fldChar w:fldCharType="separate"/>
          </w:r>
          <w:ins w:author="Timur Cetindag" w:date="2024-03-08T01:11:00Z" w:id="38">
            <w:r>
              <w:rPr>
                <w:noProof/>
                <w:webHidden/>
              </w:rPr>
              <w:t>7</w:t>
            </w:r>
            <w:r>
              <w:rPr>
                <w:noProof/>
                <w:webHidden/>
              </w:rPr>
              <w:fldChar w:fldCharType="end"/>
            </w:r>
            <w:r w:rsidRPr="009817E8">
              <w:rPr>
                <w:rStyle w:val="Hyperlink"/>
                <w:noProof/>
              </w:rPr>
              <w:fldChar w:fldCharType="end"/>
            </w:r>
          </w:ins>
        </w:p>
        <w:p w:rsidR="009F6DCE" w:rsidRDefault="009F6DCE" w14:paraId="7852B286" w14:textId="47ED35C7">
          <w:pPr>
            <w:pStyle w:val="TOC1"/>
            <w:rPr>
              <w:ins w:author="Timur Cetindag" w:date="2024-03-08T01:11:00Z" w:id="39"/>
              <w:rFonts w:asciiTheme="minorHAnsi" w:hAnsiTheme="minorHAnsi" w:eastAsiaTheme="minorEastAsia" w:cstheme="minorBidi"/>
              <w:noProof/>
              <w:kern w:val="2"/>
              <w:sz w:val="22"/>
              <w:szCs w:val="22"/>
              <w14:ligatures w14:val="standardContextual"/>
            </w:rPr>
          </w:pPr>
          <w:ins w:author="Timur Cetindag" w:date="2024-03-08T01:11:00Z" w:id="40">
            <w:r w:rsidRPr="009817E8">
              <w:rPr>
                <w:rStyle w:val="Hyperlink"/>
                <w:noProof/>
              </w:rPr>
              <w:fldChar w:fldCharType="begin"/>
            </w:r>
            <w:r w:rsidRPr="009817E8">
              <w:rPr>
                <w:rStyle w:val="Hyperlink"/>
                <w:noProof/>
              </w:rPr>
              <w:instrText xml:space="preserve"> </w:instrText>
            </w:r>
            <w:r>
              <w:rPr>
                <w:noProof/>
              </w:rPr>
              <w:instrText>HYPERLINK \l "_Toc160752706"</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6</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MHE</w:t>
            </w:r>
            <w:r>
              <w:rPr>
                <w:noProof/>
                <w:webHidden/>
              </w:rPr>
              <w:tab/>
            </w:r>
            <w:r>
              <w:rPr>
                <w:noProof/>
                <w:webHidden/>
              </w:rPr>
              <w:fldChar w:fldCharType="begin"/>
            </w:r>
            <w:r>
              <w:rPr>
                <w:noProof/>
                <w:webHidden/>
              </w:rPr>
              <w:instrText xml:space="preserve"> PAGEREF _Toc160752706 \h </w:instrText>
            </w:r>
          </w:ins>
          <w:r>
            <w:rPr>
              <w:noProof/>
              <w:webHidden/>
            </w:rPr>
          </w:r>
          <w:r>
            <w:rPr>
              <w:noProof/>
              <w:webHidden/>
            </w:rPr>
            <w:fldChar w:fldCharType="separate"/>
          </w:r>
          <w:ins w:author="Timur Cetindag" w:date="2024-03-08T01:11:00Z" w:id="41">
            <w:r>
              <w:rPr>
                <w:noProof/>
                <w:webHidden/>
              </w:rPr>
              <w:t>8</w:t>
            </w:r>
            <w:r>
              <w:rPr>
                <w:noProof/>
                <w:webHidden/>
              </w:rPr>
              <w:fldChar w:fldCharType="end"/>
            </w:r>
            <w:r w:rsidRPr="009817E8">
              <w:rPr>
                <w:rStyle w:val="Hyperlink"/>
                <w:noProof/>
              </w:rPr>
              <w:fldChar w:fldCharType="end"/>
            </w:r>
          </w:ins>
        </w:p>
        <w:p w:rsidR="009F6DCE" w:rsidRDefault="009F6DCE" w14:paraId="1797C0E8" w14:textId="5E37D217">
          <w:pPr>
            <w:pStyle w:val="TOC1"/>
            <w:rPr>
              <w:ins w:author="Timur Cetindag" w:date="2024-03-08T01:11:00Z" w:id="42"/>
              <w:rFonts w:asciiTheme="minorHAnsi" w:hAnsiTheme="minorHAnsi" w:eastAsiaTheme="minorEastAsia" w:cstheme="minorBidi"/>
              <w:noProof/>
              <w:kern w:val="2"/>
              <w:sz w:val="22"/>
              <w:szCs w:val="22"/>
              <w14:ligatures w14:val="standardContextual"/>
            </w:rPr>
          </w:pPr>
          <w:ins w:author="Timur Cetindag" w:date="2024-03-08T01:11:00Z" w:id="43">
            <w:r w:rsidRPr="009817E8">
              <w:rPr>
                <w:rStyle w:val="Hyperlink"/>
                <w:noProof/>
              </w:rPr>
              <w:fldChar w:fldCharType="begin"/>
            </w:r>
            <w:r w:rsidRPr="009817E8">
              <w:rPr>
                <w:rStyle w:val="Hyperlink"/>
                <w:noProof/>
              </w:rPr>
              <w:instrText xml:space="preserve"> </w:instrText>
            </w:r>
            <w:r>
              <w:rPr>
                <w:noProof/>
              </w:rPr>
              <w:instrText>HYPERLINK \l "_Toc160752707"</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7</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RF</w:t>
            </w:r>
            <w:r>
              <w:rPr>
                <w:noProof/>
                <w:webHidden/>
              </w:rPr>
              <w:tab/>
            </w:r>
            <w:r>
              <w:rPr>
                <w:noProof/>
                <w:webHidden/>
              </w:rPr>
              <w:fldChar w:fldCharType="begin"/>
            </w:r>
            <w:r>
              <w:rPr>
                <w:noProof/>
                <w:webHidden/>
              </w:rPr>
              <w:instrText xml:space="preserve"> PAGEREF _Toc160752707 \h </w:instrText>
            </w:r>
          </w:ins>
          <w:r>
            <w:rPr>
              <w:noProof/>
              <w:webHidden/>
            </w:rPr>
          </w:r>
          <w:r>
            <w:rPr>
              <w:noProof/>
              <w:webHidden/>
            </w:rPr>
            <w:fldChar w:fldCharType="separate"/>
          </w:r>
          <w:ins w:author="Timur Cetindag" w:date="2024-03-08T01:11:00Z" w:id="44">
            <w:r>
              <w:rPr>
                <w:noProof/>
                <w:webHidden/>
              </w:rPr>
              <w:t>8</w:t>
            </w:r>
            <w:r>
              <w:rPr>
                <w:noProof/>
                <w:webHidden/>
              </w:rPr>
              <w:fldChar w:fldCharType="end"/>
            </w:r>
            <w:r w:rsidRPr="009817E8">
              <w:rPr>
                <w:rStyle w:val="Hyperlink"/>
                <w:noProof/>
              </w:rPr>
              <w:fldChar w:fldCharType="end"/>
            </w:r>
          </w:ins>
        </w:p>
        <w:p w:rsidR="009F6DCE" w:rsidRDefault="009F6DCE" w14:paraId="33D0526F" w14:textId="50F05182">
          <w:pPr>
            <w:pStyle w:val="TOC1"/>
            <w:rPr>
              <w:ins w:author="Timur Cetindag" w:date="2024-03-08T01:11:00Z" w:id="45"/>
              <w:rFonts w:asciiTheme="minorHAnsi" w:hAnsiTheme="minorHAnsi" w:eastAsiaTheme="minorEastAsia" w:cstheme="minorBidi"/>
              <w:noProof/>
              <w:kern w:val="2"/>
              <w:sz w:val="22"/>
              <w:szCs w:val="22"/>
              <w14:ligatures w14:val="standardContextual"/>
            </w:rPr>
          </w:pPr>
          <w:ins w:author="Timur Cetindag" w:date="2024-03-08T01:11:00Z" w:id="46">
            <w:r w:rsidRPr="009817E8">
              <w:rPr>
                <w:rStyle w:val="Hyperlink"/>
                <w:noProof/>
              </w:rPr>
              <w:fldChar w:fldCharType="begin"/>
            </w:r>
            <w:r w:rsidRPr="009817E8">
              <w:rPr>
                <w:rStyle w:val="Hyperlink"/>
                <w:noProof/>
              </w:rPr>
              <w:instrText xml:space="preserve"> </w:instrText>
            </w:r>
            <w:r>
              <w:rPr>
                <w:noProof/>
              </w:rPr>
              <w:instrText>HYPERLINK \l "_Toc160752708"</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8</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Mobile</w:t>
            </w:r>
            <w:r>
              <w:rPr>
                <w:noProof/>
                <w:webHidden/>
              </w:rPr>
              <w:tab/>
            </w:r>
            <w:r>
              <w:rPr>
                <w:noProof/>
                <w:webHidden/>
              </w:rPr>
              <w:fldChar w:fldCharType="begin"/>
            </w:r>
            <w:r>
              <w:rPr>
                <w:noProof/>
                <w:webHidden/>
              </w:rPr>
              <w:instrText xml:space="preserve"> PAGEREF _Toc160752708 \h </w:instrText>
            </w:r>
          </w:ins>
          <w:r>
            <w:rPr>
              <w:noProof/>
              <w:webHidden/>
            </w:rPr>
          </w:r>
          <w:r>
            <w:rPr>
              <w:noProof/>
              <w:webHidden/>
            </w:rPr>
            <w:fldChar w:fldCharType="separate"/>
          </w:r>
          <w:ins w:author="Timur Cetindag" w:date="2024-03-08T01:11:00Z" w:id="47">
            <w:r>
              <w:rPr>
                <w:noProof/>
                <w:webHidden/>
              </w:rPr>
              <w:t>9</w:t>
            </w:r>
            <w:r>
              <w:rPr>
                <w:noProof/>
                <w:webHidden/>
              </w:rPr>
              <w:fldChar w:fldCharType="end"/>
            </w:r>
            <w:r w:rsidRPr="009817E8">
              <w:rPr>
                <w:rStyle w:val="Hyperlink"/>
                <w:noProof/>
              </w:rPr>
              <w:fldChar w:fldCharType="end"/>
            </w:r>
          </w:ins>
        </w:p>
        <w:p w:rsidR="009F6DCE" w:rsidRDefault="009F6DCE" w14:paraId="59F7311B" w14:textId="510CFF0C">
          <w:pPr>
            <w:pStyle w:val="TOC2"/>
            <w:rPr>
              <w:ins w:author="Timur Cetindag" w:date="2024-03-08T01:11:00Z" w:id="48"/>
              <w:rFonts w:asciiTheme="minorHAnsi" w:hAnsiTheme="minorHAnsi" w:eastAsiaTheme="minorEastAsia" w:cstheme="minorBidi"/>
              <w:noProof/>
              <w:kern w:val="2"/>
              <w:sz w:val="22"/>
              <w:szCs w:val="22"/>
              <w14:ligatures w14:val="standardContextual"/>
            </w:rPr>
          </w:pPr>
          <w:ins w:author="Timur Cetindag" w:date="2024-03-08T01:11:00Z" w:id="49">
            <w:r w:rsidRPr="009817E8">
              <w:rPr>
                <w:rStyle w:val="Hyperlink"/>
                <w:noProof/>
              </w:rPr>
              <w:fldChar w:fldCharType="begin"/>
            </w:r>
            <w:r w:rsidRPr="009817E8">
              <w:rPr>
                <w:rStyle w:val="Hyperlink"/>
                <w:noProof/>
              </w:rPr>
              <w:instrText xml:space="preserve"> </w:instrText>
            </w:r>
            <w:r>
              <w:rPr>
                <w:noProof/>
              </w:rPr>
              <w:instrText>HYPERLINK \l "_Toc160752709"</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rPr>
              <w:t>8.1</w:t>
            </w:r>
            <w:r>
              <w:rPr>
                <w:rFonts w:asciiTheme="minorHAnsi" w:hAnsiTheme="minorHAnsi" w:eastAsiaTheme="minorEastAsia" w:cstheme="minorBidi"/>
                <w:noProof/>
                <w:kern w:val="2"/>
                <w:sz w:val="22"/>
                <w:szCs w:val="22"/>
                <w14:ligatures w14:val="standardContextual"/>
              </w:rPr>
              <w:tab/>
            </w:r>
            <w:r w:rsidRPr="009817E8">
              <w:rPr>
                <w:rStyle w:val="Hyperlink"/>
                <w:noProof/>
              </w:rPr>
              <w:t>Damages Q&amp;A</w:t>
            </w:r>
            <w:r>
              <w:rPr>
                <w:noProof/>
                <w:webHidden/>
              </w:rPr>
              <w:tab/>
            </w:r>
            <w:r>
              <w:rPr>
                <w:noProof/>
                <w:webHidden/>
              </w:rPr>
              <w:fldChar w:fldCharType="begin"/>
            </w:r>
            <w:r>
              <w:rPr>
                <w:noProof/>
                <w:webHidden/>
              </w:rPr>
              <w:instrText xml:space="preserve"> PAGEREF _Toc160752709 \h </w:instrText>
            </w:r>
          </w:ins>
          <w:r>
            <w:rPr>
              <w:noProof/>
              <w:webHidden/>
            </w:rPr>
          </w:r>
          <w:r>
            <w:rPr>
              <w:noProof/>
              <w:webHidden/>
            </w:rPr>
            <w:fldChar w:fldCharType="separate"/>
          </w:r>
          <w:ins w:author="Timur Cetindag" w:date="2024-03-08T01:11:00Z" w:id="50">
            <w:r>
              <w:rPr>
                <w:noProof/>
                <w:webHidden/>
              </w:rPr>
              <w:t>9</w:t>
            </w:r>
            <w:r>
              <w:rPr>
                <w:noProof/>
                <w:webHidden/>
              </w:rPr>
              <w:fldChar w:fldCharType="end"/>
            </w:r>
            <w:r w:rsidRPr="009817E8">
              <w:rPr>
                <w:rStyle w:val="Hyperlink"/>
                <w:noProof/>
              </w:rPr>
              <w:fldChar w:fldCharType="end"/>
            </w:r>
          </w:ins>
        </w:p>
        <w:p w:rsidR="009F6DCE" w:rsidRDefault="009F6DCE" w14:paraId="7B23CF44" w14:textId="339DF505">
          <w:pPr>
            <w:pStyle w:val="TOC3"/>
            <w:tabs>
              <w:tab w:val="left" w:pos="1400"/>
            </w:tabs>
            <w:rPr>
              <w:ins w:author="Timur Cetindag" w:date="2024-03-08T01:11:00Z" w:id="51"/>
              <w:rFonts w:asciiTheme="minorHAnsi" w:hAnsiTheme="minorHAnsi" w:eastAsiaTheme="minorEastAsia" w:cstheme="minorBidi"/>
              <w:noProof/>
              <w:kern w:val="2"/>
              <w:sz w:val="22"/>
              <w:szCs w:val="22"/>
              <w14:ligatures w14:val="standardContextual"/>
            </w:rPr>
          </w:pPr>
          <w:ins w:author="Timur Cetindag" w:date="2024-03-08T01:11:00Z" w:id="52">
            <w:r w:rsidRPr="009817E8">
              <w:rPr>
                <w:rStyle w:val="Hyperlink"/>
                <w:noProof/>
              </w:rPr>
              <w:fldChar w:fldCharType="begin"/>
            </w:r>
            <w:r w:rsidRPr="009817E8">
              <w:rPr>
                <w:rStyle w:val="Hyperlink"/>
                <w:noProof/>
              </w:rPr>
              <w:instrText xml:space="preserve"> </w:instrText>
            </w:r>
            <w:r>
              <w:rPr>
                <w:noProof/>
              </w:rPr>
              <w:instrText>HYPERLINK \l "_Toc160752710"</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8.1.1</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Enablement</w:t>
            </w:r>
            <w:r>
              <w:rPr>
                <w:noProof/>
                <w:webHidden/>
              </w:rPr>
              <w:tab/>
            </w:r>
            <w:r>
              <w:rPr>
                <w:noProof/>
                <w:webHidden/>
              </w:rPr>
              <w:fldChar w:fldCharType="begin"/>
            </w:r>
            <w:r>
              <w:rPr>
                <w:noProof/>
                <w:webHidden/>
              </w:rPr>
              <w:instrText xml:space="preserve"> PAGEREF _Toc160752710 \h </w:instrText>
            </w:r>
          </w:ins>
          <w:r>
            <w:rPr>
              <w:noProof/>
              <w:webHidden/>
            </w:rPr>
          </w:r>
          <w:r>
            <w:rPr>
              <w:noProof/>
              <w:webHidden/>
            </w:rPr>
            <w:fldChar w:fldCharType="separate"/>
          </w:r>
          <w:ins w:author="Timur Cetindag" w:date="2024-03-08T01:11:00Z" w:id="53">
            <w:r>
              <w:rPr>
                <w:noProof/>
                <w:webHidden/>
              </w:rPr>
              <w:t>9</w:t>
            </w:r>
            <w:r>
              <w:rPr>
                <w:noProof/>
                <w:webHidden/>
              </w:rPr>
              <w:fldChar w:fldCharType="end"/>
            </w:r>
            <w:r w:rsidRPr="009817E8">
              <w:rPr>
                <w:rStyle w:val="Hyperlink"/>
                <w:noProof/>
              </w:rPr>
              <w:fldChar w:fldCharType="end"/>
            </w:r>
          </w:ins>
        </w:p>
        <w:p w:rsidR="009F6DCE" w:rsidRDefault="009F6DCE" w14:paraId="27D36A93" w14:textId="02CBBE32">
          <w:pPr>
            <w:pStyle w:val="TOC3"/>
            <w:tabs>
              <w:tab w:val="left" w:pos="1400"/>
            </w:tabs>
            <w:rPr>
              <w:ins w:author="Timur Cetindag" w:date="2024-03-08T01:11:00Z" w:id="54"/>
              <w:rFonts w:asciiTheme="minorHAnsi" w:hAnsiTheme="minorHAnsi" w:eastAsiaTheme="minorEastAsia" w:cstheme="minorBidi"/>
              <w:noProof/>
              <w:kern w:val="2"/>
              <w:sz w:val="22"/>
              <w:szCs w:val="22"/>
              <w14:ligatures w14:val="standardContextual"/>
            </w:rPr>
          </w:pPr>
          <w:ins w:author="Timur Cetindag" w:date="2024-03-08T01:11:00Z" w:id="55">
            <w:r w:rsidRPr="009817E8">
              <w:rPr>
                <w:rStyle w:val="Hyperlink"/>
                <w:noProof/>
              </w:rPr>
              <w:fldChar w:fldCharType="begin"/>
            </w:r>
            <w:r w:rsidRPr="009817E8">
              <w:rPr>
                <w:rStyle w:val="Hyperlink"/>
                <w:noProof/>
              </w:rPr>
              <w:instrText xml:space="preserve"> </w:instrText>
            </w:r>
            <w:r>
              <w:rPr>
                <w:noProof/>
              </w:rPr>
              <w:instrText>HYPERLINK \l "_Toc160752711"</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8.1.2</w:t>
            </w:r>
            <w:r>
              <w:rPr>
                <w:rFonts w:asciiTheme="minorHAnsi" w:hAnsiTheme="minorHAnsi" w:eastAsiaTheme="minorEastAsia" w:cstheme="minorBidi"/>
                <w:noProof/>
                <w:kern w:val="2"/>
                <w:sz w:val="22"/>
                <w:szCs w:val="22"/>
                <w14:ligatures w14:val="standardContextual"/>
              </w:rPr>
              <w:tab/>
            </w:r>
            <w:r w:rsidRPr="009817E8">
              <w:rPr>
                <w:rStyle w:val="Hyperlink"/>
                <w:noProof/>
              </w:rPr>
              <w:t>Screen 1: Scan Ilpn</w:t>
            </w:r>
            <w:r>
              <w:rPr>
                <w:noProof/>
                <w:webHidden/>
              </w:rPr>
              <w:tab/>
            </w:r>
            <w:r>
              <w:rPr>
                <w:noProof/>
                <w:webHidden/>
              </w:rPr>
              <w:fldChar w:fldCharType="begin"/>
            </w:r>
            <w:r>
              <w:rPr>
                <w:noProof/>
                <w:webHidden/>
              </w:rPr>
              <w:instrText xml:space="preserve"> PAGEREF _Toc160752711 \h </w:instrText>
            </w:r>
          </w:ins>
          <w:r>
            <w:rPr>
              <w:noProof/>
              <w:webHidden/>
            </w:rPr>
          </w:r>
          <w:r>
            <w:rPr>
              <w:noProof/>
              <w:webHidden/>
            </w:rPr>
            <w:fldChar w:fldCharType="separate"/>
          </w:r>
          <w:ins w:author="Timur Cetindag" w:date="2024-03-08T01:11:00Z" w:id="56">
            <w:r>
              <w:rPr>
                <w:noProof/>
                <w:webHidden/>
              </w:rPr>
              <w:t>10</w:t>
            </w:r>
            <w:r>
              <w:rPr>
                <w:noProof/>
                <w:webHidden/>
              </w:rPr>
              <w:fldChar w:fldCharType="end"/>
            </w:r>
            <w:r w:rsidRPr="009817E8">
              <w:rPr>
                <w:rStyle w:val="Hyperlink"/>
                <w:noProof/>
              </w:rPr>
              <w:fldChar w:fldCharType="end"/>
            </w:r>
          </w:ins>
        </w:p>
        <w:p w:rsidR="009F6DCE" w:rsidRDefault="009F6DCE" w14:paraId="74AC6171" w14:textId="15034BB6">
          <w:pPr>
            <w:pStyle w:val="TOC3"/>
            <w:tabs>
              <w:tab w:val="left" w:pos="1400"/>
            </w:tabs>
            <w:rPr>
              <w:ins w:author="Timur Cetindag" w:date="2024-03-08T01:11:00Z" w:id="57"/>
              <w:rFonts w:asciiTheme="minorHAnsi" w:hAnsiTheme="minorHAnsi" w:eastAsiaTheme="minorEastAsia" w:cstheme="minorBidi"/>
              <w:noProof/>
              <w:kern w:val="2"/>
              <w:sz w:val="22"/>
              <w:szCs w:val="22"/>
              <w14:ligatures w14:val="standardContextual"/>
            </w:rPr>
          </w:pPr>
          <w:ins w:author="Timur Cetindag" w:date="2024-03-08T01:11:00Z" w:id="58">
            <w:r w:rsidRPr="009817E8">
              <w:rPr>
                <w:rStyle w:val="Hyperlink"/>
                <w:noProof/>
              </w:rPr>
              <w:fldChar w:fldCharType="begin"/>
            </w:r>
            <w:r w:rsidRPr="009817E8">
              <w:rPr>
                <w:rStyle w:val="Hyperlink"/>
                <w:noProof/>
              </w:rPr>
              <w:instrText xml:space="preserve"> </w:instrText>
            </w:r>
            <w:r>
              <w:rPr>
                <w:noProof/>
              </w:rPr>
              <w:instrText>HYPERLINK \l "_Toc160752712"</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8.1.3</w:t>
            </w:r>
            <w:r>
              <w:rPr>
                <w:rFonts w:asciiTheme="minorHAnsi" w:hAnsiTheme="minorHAnsi" w:eastAsiaTheme="minorEastAsia" w:cstheme="minorBidi"/>
                <w:noProof/>
                <w:kern w:val="2"/>
                <w:sz w:val="22"/>
                <w:szCs w:val="22"/>
                <w14:ligatures w14:val="standardContextual"/>
              </w:rPr>
              <w:tab/>
            </w:r>
            <w:r w:rsidRPr="009817E8">
              <w:rPr>
                <w:rStyle w:val="Hyperlink"/>
                <w:noProof/>
              </w:rPr>
              <w:t>Screen 2: Scan Item</w:t>
            </w:r>
            <w:r>
              <w:rPr>
                <w:noProof/>
                <w:webHidden/>
              </w:rPr>
              <w:tab/>
            </w:r>
            <w:r>
              <w:rPr>
                <w:noProof/>
                <w:webHidden/>
              </w:rPr>
              <w:fldChar w:fldCharType="begin"/>
            </w:r>
            <w:r>
              <w:rPr>
                <w:noProof/>
                <w:webHidden/>
              </w:rPr>
              <w:instrText xml:space="preserve"> PAGEREF _Toc160752712 \h </w:instrText>
            </w:r>
          </w:ins>
          <w:r>
            <w:rPr>
              <w:noProof/>
              <w:webHidden/>
            </w:rPr>
          </w:r>
          <w:r>
            <w:rPr>
              <w:noProof/>
              <w:webHidden/>
            </w:rPr>
            <w:fldChar w:fldCharType="separate"/>
          </w:r>
          <w:ins w:author="Timur Cetindag" w:date="2024-03-08T01:11:00Z" w:id="59">
            <w:r>
              <w:rPr>
                <w:noProof/>
                <w:webHidden/>
              </w:rPr>
              <w:t>12</w:t>
            </w:r>
            <w:r>
              <w:rPr>
                <w:noProof/>
                <w:webHidden/>
              </w:rPr>
              <w:fldChar w:fldCharType="end"/>
            </w:r>
            <w:r w:rsidRPr="009817E8">
              <w:rPr>
                <w:rStyle w:val="Hyperlink"/>
                <w:noProof/>
              </w:rPr>
              <w:fldChar w:fldCharType="end"/>
            </w:r>
          </w:ins>
        </w:p>
        <w:p w:rsidR="009F6DCE" w:rsidRDefault="009F6DCE" w14:paraId="1423164D" w14:textId="4E257EB7">
          <w:pPr>
            <w:pStyle w:val="TOC3"/>
            <w:tabs>
              <w:tab w:val="left" w:pos="1400"/>
            </w:tabs>
            <w:rPr>
              <w:ins w:author="Timur Cetindag" w:date="2024-03-08T01:11:00Z" w:id="60"/>
              <w:rFonts w:asciiTheme="minorHAnsi" w:hAnsiTheme="minorHAnsi" w:eastAsiaTheme="minorEastAsia" w:cstheme="minorBidi"/>
              <w:noProof/>
              <w:kern w:val="2"/>
              <w:sz w:val="22"/>
              <w:szCs w:val="22"/>
              <w14:ligatures w14:val="standardContextual"/>
            </w:rPr>
          </w:pPr>
          <w:ins w:author="Timur Cetindag" w:date="2024-03-08T01:11:00Z" w:id="61">
            <w:r w:rsidRPr="009817E8">
              <w:rPr>
                <w:rStyle w:val="Hyperlink"/>
                <w:noProof/>
              </w:rPr>
              <w:fldChar w:fldCharType="begin"/>
            </w:r>
            <w:r w:rsidRPr="009817E8">
              <w:rPr>
                <w:rStyle w:val="Hyperlink"/>
                <w:noProof/>
              </w:rPr>
              <w:instrText xml:space="preserve"> </w:instrText>
            </w:r>
            <w:r>
              <w:rPr>
                <w:noProof/>
              </w:rPr>
              <w:instrText>HYPERLINK \l "_Toc160752753"</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8.1.4</w:t>
            </w:r>
            <w:r>
              <w:rPr>
                <w:rFonts w:asciiTheme="minorHAnsi" w:hAnsiTheme="minorHAnsi" w:eastAsiaTheme="minorEastAsia" w:cstheme="minorBidi"/>
                <w:noProof/>
                <w:kern w:val="2"/>
                <w:sz w:val="22"/>
                <w:szCs w:val="22"/>
                <w14:ligatures w14:val="standardContextual"/>
              </w:rPr>
              <w:tab/>
            </w:r>
            <w:r w:rsidRPr="009817E8">
              <w:rPr>
                <w:rStyle w:val="Hyperlink"/>
                <w:noProof/>
              </w:rPr>
              <w:t>Screen 3: Confirm Quantity</w:t>
            </w:r>
            <w:r>
              <w:rPr>
                <w:noProof/>
                <w:webHidden/>
              </w:rPr>
              <w:tab/>
            </w:r>
            <w:r>
              <w:rPr>
                <w:noProof/>
                <w:webHidden/>
              </w:rPr>
              <w:fldChar w:fldCharType="begin"/>
            </w:r>
            <w:r>
              <w:rPr>
                <w:noProof/>
                <w:webHidden/>
              </w:rPr>
              <w:instrText xml:space="preserve"> PAGEREF _Toc160752753 \h </w:instrText>
            </w:r>
          </w:ins>
          <w:r>
            <w:rPr>
              <w:noProof/>
              <w:webHidden/>
            </w:rPr>
          </w:r>
          <w:r>
            <w:rPr>
              <w:noProof/>
              <w:webHidden/>
            </w:rPr>
            <w:fldChar w:fldCharType="separate"/>
          </w:r>
          <w:ins w:author="Timur Cetindag" w:date="2024-03-08T01:11:00Z" w:id="62">
            <w:r>
              <w:rPr>
                <w:noProof/>
                <w:webHidden/>
              </w:rPr>
              <w:t>14</w:t>
            </w:r>
            <w:r>
              <w:rPr>
                <w:noProof/>
                <w:webHidden/>
              </w:rPr>
              <w:fldChar w:fldCharType="end"/>
            </w:r>
            <w:r w:rsidRPr="009817E8">
              <w:rPr>
                <w:rStyle w:val="Hyperlink"/>
                <w:noProof/>
              </w:rPr>
              <w:fldChar w:fldCharType="end"/>
            </w:r>
          </w:ins>
        </w:p>
        <w:p w:rsidR="009F6DCE" w:rsidRDefault="009F6DCE" w14:paraId="211B5154" w14:textId="24E2E2B5">
          <w:pPr>
            <w:pStyle w:val="TOC3"/>
            <w:tabs>
              <w:tab w:val="left" w:pos="1400"/>
            </w:tabs>
            <w:rPr>
              <w:ins w:author="Timur Cetindag" w:date="2024-03-08T01:11:00Z" w:id="63"/>
              <w:rFonts w:asciiTheme="minorHAnsi" w:hAnsiTheme="minorHAnsi" w:eastAsiaTheme="minorEastAsia" w:cstheme="minorBidi"/>
              <w:noProof/>
              <w:kern w:val="2"/>
              <w:sz w:val="22"/>
              <w:szCs w:val="22"/>
              <w14:ligatures w14:val="standardContextual"/>
            </w:rPr>
          </w:pPr>
          <w:ins w:author="Timur Cetindag" w:date="2024-03-08T01:11:00Z" w:id="64">
            <w:r w:rsidRPr="009817E8">
              <w:rPr>
                <w:rStyle w:val="Hyperlink"/>
                <w:noProof/>
              </w:rPr>
              <w:fldChar w:fldCharType="begin"/>
            </w:r>
            <w:r w:rsidRPr="009817E8">
              <w:rPr>
                <w:rStyle w:val="Hyperlink"/>
                <w:noProof/>
              </w:rPr>
              <w:instrText xml:space="preserve"> </w:instrText>
            </w:r>
            <w:r>
              <w:rPr>
                <w:noProof/>
              </w:rPr>
              <w:instrText>HYPERLINK \l "_Toc160752754"</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8.1.5</w:t>
            </w:r>
            <w:r>
              <w:rPr>
                <w:rFonts w:asciiTheme="minorHAnsi" w:hAnsiTheme="minorHAnsi" w:eastAsiaTheme="minorEastAsia" w:cstheme="minorBidi"/>
                <w:noProof/>
                <w:kern w:val="2"/>
                <w:sz w:val="22"/>
                <w:szCs w:val="22"/>
                <w14:ligatures w14:val="standardContextual"/>
              </w:rPr>
              <w:tab/>
            </w:r>
            <w:r w:rsidRPr="009817E8">
              <w:rPr>
                <w:rStyle w:val="Hyperlink"/>
                <w:noProof/>
              </w:rPr>
              <w:t>Screen 4: Answer Questions</w:t>
            </w:r>
            <w:r>
              <w:rPr>
                <w:noProof/>
                <w:webHidden/>
              </w:rPr>
              <w:tab/>
            </w:r>
            <w:r>
              <w:rPr>
                <w:noProof/>
                <w:webHidden/>
              </w:rPr>
              <w:fldChar w:fldCharType="begin"/>
            </w:r>
            <w:r>
              <w:rPr>
                <w:noProof/>
                <w:webHidden/>
              </w:rPr>
              <w:instrText xml:space="preserve"> PAGEREF _Toc160752754 \h </w:instrText>
            </w:r>
          </w:ins>
          <w:r>
            <w:rPr>
              <w:noProof/>
              <w:webHidden/>
            </w:rPr>
          </w:r>
          <w:r>
            <w:rPr>
              <w:noProof/>
              <w:webHidden/>
            </w:rPr>
            <w:fldChar w:fldCharType="separate"/>
          </w:r>
          <w:ins w:author="Timur Cetindag" w:date="2024-03-08T01:11:00Z" w:id="65">
            <w:r>
              <w:rPr>
                <w:noProof/>
                <w:webHidden/>
              </w:rPr>
              <w:t>16</w:t>
            </w:r>
            <w:r>
              <w:rPr>
                <w:noProof/>
                <w:webHidden/>
              </w:rPr>
              <w:fldChar w:fldCharType="end"/>
            </w:r>
            <w:r w:rsidRPr="009817E8">
              <w:rPr>
                <w:rStyle w:val="Hyperlink"/>
                <w:noProof/>
              </w:rPr>
              <w:fldChar w:fldCharType="end"/>
            </w:r>
          </w:ins>
        </w:p>
        <w:p w:rsidR="009F6DCE" w:rsidRDefault="009F6DCE" w14:paraId="300BD6B0" w14:textId="54794335">
          <w:pPr>
            <w:pStyle w:val="TOC3"/>
            <w:tabs>
              <w:tab w:val="left" w:pos="1400"/>
            </w:tabs>
            <w:rPr>
              <w:ins w:author="Timur Cetindag" w:date="2024-03-08T01:11:00Z" w:id="66"/>
              <w:rFonts w:asciiTheme="minorHAnsi" w:hAnsiTheme="minorHAnsi" w:eastAsiaTheme="minorEastAsia" w:cstheme="minorBidi"/>
              <w:noProof/>
              <w:kern w:val="2"/>
              <w:sz w:val="22"/>
              <w:szCs w:val="22"/>
              <w14:ligatures w14:val="standardContextual"/>
            </w:rPr>
          </w:pPr>
          <w:ins w:author="Timur Cetindag" w:date="2024-03-08T01:11:00Z" w:id="67">
            <w:r w:rsidRPr="009817E8">
              <w:rPr>
                <w:rStyle w:val="Hyperlink"/>
                <w:noProof/>
              </w:rPr>
              <w:fldChar w:fldCharType="begin"/>
            </w:r>
            <w:r w:rsidRPr="009817E8">
              <w:rPr>
                <w:rStyle w:val="Hyperlink"/>
                <w:noProof/>
              </w:rPr>
              <w:instrText xml:space="preserve"> </w:instrText>
            </w:r>
            <w:r>
              <w:rPr>
                <w:noProof/>
              </w:rPr>
              <w:instrText>HYPERLINK \l "_Toc160752755"</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8.1.6</w:t>
            </w:r>
            <w:r>
              <w:rPr>
                <w:rFonts w:asciiTheme="minorHAnsi" w:hAnsiTheme="minorHAnsi" w:eastAsiaTheme="minorEastAsia" w:cstheme="minorBidi"/>
                <w:noProof/>
                <w:kern w:val="2"/>
                <w:sz w:val="22"/>
                <w:szCs w:val="22"/>
                <w14:ligatures w14:val="standardContextual"/>
              </w:rPr>
              <w:tab/>
            </w:r>
            <w:r w:rsidRPr="009817E8">
              <w:rPr>
                <w:rStyle w:val="Hyperlink"/>
                <w:noProof/>
              </w:rPr>
              <w:t>Screen 5: Donate Question</w:t>
            </w:r>
            <w:r>
              <w:rPr>
                <w:noProof/>
                <w:webHidden/>
              </w:rPr>
              <w:tab/>
            </w:r>
            <w:r>
              <w:rPr>
                <w:noProof/>
                <w:webHidden/>
              </w:rPr>
              <w:fldChar w:fldCharType="begin"/>
            </w:r>
            <w:r>
              <w:rPr>
                <w:noProof/>
                <w:webHidden/>
              </w:rPr>
              <w:instrText xml:space="preserve"> PAGEREF _Toc160752755 \h </w:instrText>
            </w:r>
          </w:ins>
          <w:r>
            <w:rPr>
              <w:noProof/>
              <w:webHidden/>
            </w:rPr>
          </w:r>
          <w:r>
            <w:rPr>
              <w:noProof/>
              <w:webHidden/>
            </w:rPr>
            <w:fldChar w:fldCharType="separate"/>
          </w:r>
          <w:ins w:author="Timur Cetindag" w:date="2024-03-08T01:11:00Z" w:id="68">
            <w:r>
              <w:rPr>
                <w:noProof/>
                <w:webHidden/>
              </w:rPr>
              <w:t>19</w:t>
            </w:r>
            <w:r>
              <w:rPr>
                <w:noProof/>
                <w:webHidden/>
              </w:rPr>
              <w:fldChar w:fldCharType="end"/>
            </w:r>
            <w:r w:rsidRPr="009817E8">
              <w:rPr>
                <w:rStyle w:val="Hyperlink"/>
                <w:noProof/>
              </w:rPr>
              <w:fldChar w:fldCharType="end"/>
            </w:r>
          </w:ins>
        </w:p>
        <w:p w:rsidR="009F6DCE" w:rsidRDefault="009F6DCE" w14:paraId="5137E93D" w14:textId="7DC53A90">
          <w:pPr>
            <w:pStyle w:val="TOC3"/>
            <w:tabs>
              <w:tab w:val="left" w:pos="1400"/>
            </w:tabs>
            <w:rPr>
              <w:ins w:author="Timur Cetindag" w:date="2024-03-08T01:11:00Z" w:id="69"/>
              <w:rFonts w:asciiTheme="minorHAnsi" w:hAnsiTheme="minorHAnsi" w:eastAsiaTheme="minorEastAsia" w:cstheme="minorBidi"/>
              <w:noProof/>
              <w:kern w:val="2"/>
              <w:sz w:val="22"/>
              <w:szCs w:val="22"/>
              <w14:ligatures w14:val="standardContextual"/>
            </w:rPr>
          </w:pPr>
          <w:ins w:author="Timur Cetindag" w:date="2024-03-08T01:11:00Z" w:id="70">
            <w:r w:rsidRPr="009817E8">
              <w:rPr>
                <w:rStyle w:val="Hyperlink"/>
                <w:noProof/>
              </w:rPr>
              <w:fldChar w:fldCharType="begin"/>
            </w:r>
            <w:r w:rsidRPr="009817E8">
              <w:rPr>
                <w:rStyle w:val="Hyperlink"/>
                <w:noProof/>
              </w:rPr>
              <w:instrText xml:space="preserve"> </w:instrText>
            </w:r>
            <w:r>
              <w:rPr>
                <w:noProof/>
              </w:rPr>
              <w:instrText>HYPERLINK \l "_Toc160752756"</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8.1.7</w:t>
            </w:r>
            <w:r>
              <w:rPr>
                <w:rFonts w:asciiTheme="minorHAnsi" w:hAnsiTheme="minorHAnsi" w:eastAsiaTheme="minorEastAsia" w:cstheme="minorBidi"/>
                <w:noProof/>
                <w:kern w:val="2"/>
                <w:sz w:val="22"/>
                <w:szCs w:val="22"/>
                <w14:ligatures w14:val="standardContextual"/>
              </w:rPr>
              <w:tab/>
            </w:r>
            <w:r w:rsidRPr="009817E8">
              <w:rPr>
                <w:rStyle w:val="Hyperlink"/>
                <w:noProof/>
              </w:rPr>
              <w:t>Screen 6: Confirm Disposition</w:t>
            </w:r>
            <w:r>
              <w:rPr>
                <w:noProof/>
                <w:webHidden/>
              </w:rPr>
              <w:tab/>
            </w:r>
            <w:r>
              <w:rPr>
                <w:noProof/>
                <w:webHidden/>
              </w:rPr>
              <w:fldChar w:fldCharType="begin"/>
            </w:r>
            <w:r>
              <w:rPr>
                <w:noProof/>
                <w:webHidden/>
              </w:rPr>
              <w:instrText xml:space="preserve"> PAGEREF _Toc160752756 \h </w:instrText>
            </w:r>
          </w:ins>
          <w:r>
            <w:rPr>
              <w:noProof/>
              <w:webHidden/>
            </w:rPr>
          </w:r>
          <w:r>
            <w:rPr>
              <w:noProof/>
              <w:webHidden/>
            </w:rPr>
            <w:fldChar w:fldCharType="separate"/>
          </w:r>
          <w:ins w:author="Timur Cetindag" w:date="2024-03-08T01:11:00Z" w:id="71">
            <w:r>
              <w:rPr>
                <w:noProof/>
                <w:webHidden/>
              </w:rPr>
              <w:t>21</w:t>
            </w:r>
            <w:r>
              <w:rPr>
                <w:noProof/>
                <w:webHidden/>
              </w:rPr>
              <w:fldChar w:fldCharType="end"/>
            </w:r>
            <w:r w:rsidRPr="009817E8">
              <w:rPr>
                <w:rStyle w:val="Hyperlink"/>
                <w:noProof/>
              </w:rPr>
              <w:fldChar w:fldCharType="end"/>
            </w:r>
          </w:ins>
        </w:p>
        <w:p w:rsidR="009F6DCE" w:rsidRDefault="009F6DCE" w14:paraId="68FBB80D" w14:textId="451D8D6C">
          <w:pPr>
            <w:pStyle w:val="TOC1"/>
            <w:rPr>
              <w:ins w:author="Timur Cetindag" w:date="2024-03-08T01:11:00Z" w:id="72"/>
              <w:rFonts w:asciiTheme="minorHAnsi" w:hAnsiTheme="minorHAnsi" w:eastAsiaTheme="minorEastAsia" w:cstheme="minorBidi"/>
              <w:noProof/>
              <w:kern w:val="2"/>
              <w:sz w:val="22"/>
              <w:szCs w:val="22"/>
              <w14:ligatures w14:val="standardContextual"/>
            </w:rPr>
          </w:pPr>
          <w:ins w:author="Timur Cetindag" w:date="2024-03-08T01:11:00Z" w:id="73">
            <w:r w:rsidRPr="009817E8">
              <w:rPr>
                <w:rStyle w:val="Hyperlink"/>
                <w:noProof/>
              </w:rPr>
              <w:fldChar w:fldCharType="begin"/>
            </w:r>
            <w:r w:rsidRPr="009817E8">
              <w:rPr>
                <w:rStyle w:val="Hyperlink"/>
                <w:noProof/>
              </w:rPr>
              <w:instrText xml:space="preserve"> </w:instrText>
            </w:r>
            <w:r>
              <w:rPr>
                <w:noProof/>
              </w:rPr>
              <w:instrText>HYPERLINK \l "_Toc160752757"</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9</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Process Change/Addition</w:t>
            </w:r>
            <w:r>
              <w:rPr>
                <w:noProof/>
                <w:webHidden/>
              </w:rPr>
              <w:tab/>
            </w:r>
            <w:r>
              <w:rPr>
                <w:noProof/>
                <w:webHidden/>
              </w:rPr>
              <w:fldChar w:fldCharType="begin"/>
            </w:r>
            <w:r>
              <w:rPr>
                <w:noProof/>
                <w:webHidden/>
              </w:rPr>
              <w:instrText xml:space="preserve"> PAGEREF _Toc160752757 \h </w:instrText>
            </w:r>
          </w:ins>
          <w:r>
            <w:rPr>
              <w:noProof/>
              <w:webHidden/>
            </w:rPr>
          </w:r>
          <w:r>
            <w:rPr>
              <w:noProof/>
              <w:webHidden/>
            </w:rPr>
            <w:fldChar w:fldCharType="separate"/>
          </w:r>
          <w:ins w:author="Timur Cetindag" w:date="2024-03-08T01:11:00Z" w:id="74">
            <w:r>
              <w:rPr>
                <w:noProof/>
                <w:webHidden/>
              </w:rPr>
              <w:t>24</w:t>
            </w:r>
            <w:r>
              <w:rPr>
                <w:noProof/>
                <w:webHidden/>
              </w:rPr>
              <w:fldChar w:fldCharType="end"/>
            </w:r>
            <w:r w:rsidRPr="009817E8">
              <w:rPr>
                <w:rStyle w:val="Hyperlink"/>
                <w:noProof/>
              </w:rPr>
              <w:fldChar w:fldCharType="end"/>
            </w:r>
          </w:ins>
        </w:p>
        <w:p w:rsidR="009F6DCE" w:rsidRDefault="009F6DCE" w14:paraId="1BD0C455" w14:textId="2715B3A3">
          <w:pPr>
            <w:pStyle w:val="TOC1"/>
            <w:rPr>
              <w:ins w:author="Timur Cetindag" w:date="2024-03-08T01:11:00Z" w:id="75"/>
              <w:rFonts w:asciiTheme="minorHAnsi" w:hAnsiTheme="minorHAnsi" w:eastAsiaTheme="minorEastAsia" w:cstheme="minorBidi"/>
              <w:noProof/>
              <w:kern w:val="2"/>
              <w:sz w:val="22"/>
              <w:szCs w:val="22"/>
              <w14:ligatures w14:val="standardContextual"/>
            </w:rPr>
          </w:pPr>
          <w:ins w:author="Timur Cetindag" w:date="2024-03-08T01:11:00Z" w:id="76">
            <w:r w:rsidRPr="009817E8">
              <w:rPr>
                <w:rStyle w:val="Hyperlink"/>
                <w:noProof/>
              </w:rPr>
              <w:fldChar w:fldCharType="begin"/>
            </w:r>
            <w:r w:rsidRPr="009817E8">
              <w:rPr>
                <w:rStyle w:val="Hyperlink"/>
                <w:noProof/>
              </w:rPr>
              <w:instrText xml:space="preserve"> </w:instrText>
            </w:r>
            <w:r>
              <w:rPr>
                <w:noProof/>
              </w:rPr>
              <w:instrText>HYPERLINK \l "_Toc160752758"</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10</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Reporting, Label, or Document</w:t>
            </w:r>
            <w:r>
              <w:rPr>
                <w:noProof/>
                <w:webHidden/>
              </w:rPr>
              <w:tab/>
            </w:r>
            <w:r>
              <w:rPr>
                <w:noProof/>
                <w:webHidden/>
              </w:rPr>
              <w:fldChar w:fldCharType="begin"/>
            </w:r>
            <w:r>
              <w:rPr>
                <w:noProof/>
                <w:webHidden/>
              </w:rPr>
              <w:instrText xml:space="preserve"> PAGEREF _Toc160752758 \h </w:instrText>
            </w:r>
          </w:ins>
          <w:r>
            <w:rPr>
              <w:noProof/>
              <w:webHidden/>
            </w:rPr>
          </w:r>
          <w:r>
            <w:rPr>
              <w:noProof/>
              <w:webHidden/>
            </w:rPr>
            <w:fldChar w:fldCharType="separate"/>
          </w:r>
          <w:ins w:author="Timur Cetindag" w:date="2024-03-08T01:11:00Z" w:id="77">
            <w:r>
              <w:rPr>
                <w:noProof/>
                <w:webHidden/>
              </w:rPr>
              <w:t>24</w:t>
            </w:r>
            <w:r>
              <w:rPr>
                <w:noProof/>
                <w:webHidden/>
              </w:rPr>
              <w:fldChar w:fldCharType="end"/>
            </w:r>
            <w:r w:rsidRPr="009817E8">
              <w:rPr>
                <w:rStyle w:val="Hyperlink"/>
                <w:noProof/>
              </w:rPr>
              <w:fldChar w:fldCharType="end"/>
            </w:r>
          </w:ins>
        </w:p>
        <w:p w:rsidR="009F6DCE" w:rsidRDefault="009F6DCE" w14:paraId="3308C327" w14:textId="70E14906">
          <w:pPr>
            <w:pStyle w:val="TOC1"/>
            <w:rPr>
              <w:ins w:author="Timur Cetindag" w:date="2024-03-08T01:11:00Z" w:id="78"/>
              <w:rFonts w:asciiTheme="minorHAnsi" w:hAnsiTheme="minorHAnsi" w:eastAsiaTheme="minorEastAsia" w:cstheme="minorBidi"/>
              <w:noProof/>
              <w:kern w:val="2"/>
              <w:sz w:val="22"/>
              <w:szCs w:val="22"/>
              <w14:ligatures w14:val="standardContextual"/>
            </w:rPr>
          </w:pPr>
          <w:ins w:author="Timur Cetindag" w:date="2024-03-08T01:11:00Z" w:id="79">
            <w:r w:rsidRPr="009817E8">
              <w:rPr>
                <w:rStyle w:val="Hyperlink"/>
                <w:noProof/>
              </w:rPr>
              <w:fldChar w:fldCharType="begin"/>
            </w:r>
            <w:r w:rsidRPr="009817E8">
              <w:rPr>
                <w:rStyle w:val="Hyperlink"/>
                <w:noProof/>
              </w:rPr>
              <w:instrText xml:space="preserve"> </w:instrText>
            </w:r>
            <w:r>
              <w:rPr>
                <w:noProof/>
              </w:rPr>
              <w:instrText>HYPERLINK \l "_Toc160752759"</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11</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Other MA Solutions Impacted</w:t>
            </w:r>
            <w:r>
              <w:rPr>
                <w:noProof/>
                <w:webHidden/>
              </w:rPr>
              <w:tab/>
            </w:r>
            <w:r>
              <w:rPr>
                <w:noProof/>
                <w:webHidden/>
              </w:rPr>
              <w:fldChar w:fldCharType="begin"/>
            </w:r>
            <w:r>
              <w:rPr>
                <w:noProof/>
                <w:webHidden/>
              </w:rPr>
              <w:instrText xml:space="preserve"> PAGEREF _Toc160752759 \h </w:instrText>
            </w:r>
          </w:ins>
          <w:r>
            <w:rPr>
              <w:noProof/>
              <w:webHidden/>
            </w:rPr>
          </w:r>
          <w:r>
            <w:rPr>
              <w:noProof/>
              <w:webHidden/>
            </w:rPr>
            <w:fldChar w:fldCharType="separate"/>
          </w:r>
          <w:ins w:author="Timur Cetindag" w:date="2024-03-08T01:11:00Z" w:id="80">
            <w:r>
              <w:rPr>
                <w:noProof/>
                <w:webHidden/>
              </w:rPr>
              <w:t>24</w:t>
            </w:r>
            <w:r>
              <w:rPr>
                <w:noProof/>
                <w:webHidden/>
              </w:rPr>
              <w:fldChar w:fldCharType="end"/>
            </w:r>
            <w:r w:rsidRPr="009817E8">
              <w:rPr>
                <w:rStyle w:val="Hyperlink"/>
                <w:noProof/>
              </w:rPr>
              <w:fldChar w:fldCharType="end"/>
            </w:r>
          </w:ins>
        </w:p>
        <w:p w:rsidR="009F6DCE" w:rsidRDefault="009F6DCE" w14:paraId="72337393" w14:textId="1049E381">
          <w:pPr>
            <w:pStyle w:val="TOC1"/>
            <w:rPr>
              <w:ins w:author="Timur Cetindag" w:date="2024-03-08T01:11:00Z" w:id="81"/>
              <w:rFonts w:asciiTheme="minorHAnsi" w:hAnsiTheme="minorHAnsi" w:eastAsiaTheme="minorEastAsia" w:cstheme="minorBidi"/>
              <w:noProof/>
              <w:kern w:val="2"/>
              <w:sz w:val="22"/>
              <w:szCs w:val="22"/>
              <w14:ligatures w14:val="standardContextual"/>
            </w:rPr>
          </w:pPr>
          <w:ins w:author="Timur Cetindag" w:date="2024-03-08T01:11:00Z" w:id="82">
            <w:r w:rsidRPr="009817E8">
              <w:rPr>
                <w:rStyle w:val="Hyperlink"/>
                <w:noProof/>
              </w:rPr>
              <w:fldChar w:fldCharType="begin"/>
            </w:r>
            <w:r w:rsidRPr="009817E8">
              <w:rPr>
                <w:rStyle w:val="Hyperlink"/>
                <w:noProof/>
              </w:rPr>
              <w:instrText xml:space="preserve"> </w:instrText>
            </w:r>
            <w:r>
              <w:rPr>
                <w:noProof/>
              </w:rPr>
              <w:instrText>HYPERLINK \l "_Toc160752760"</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12</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Configuration</w:t>
            </w:r>
            <w:r>
              <w:rPr>
                <w:noProof/>
                <w:webHidden/>
              </w:rPr>
              <w:tab/>
            </w:r>
            <w:r>
              <w:rPr>
                <w:noProof/>
                <w:webHidden/>
              </w:rPr>
              <w:fldChar w:fldCharType="begin"/>
            </w:r>
            <w:r>
              <w:rPr>
                <w:noProof/>
                <w:webHidden/>
              </w:rPr>
              <w:instrText xml:space="preserve"> PAGEREF _Toc160752760 \h </w:instrText>
            </w:r>
          </w:ins>
          <w:r>
            <w:rPr>
              <w:noProof/>
              <w:webHidden/>
            </w:rPr>
          </w:r>
          <w:r>
            <w:rPr>
              <w:noProof/>
              <w:webHidden/>
            </w:rPr>
            <w:fldChar w:fldCharType="separate"/>
          </w:r>
          <w:ins w:author="Timur Cetindag" w:date="2024-03-08T01:11:00Z" w:id="83">
            <w:r>
              <w:rPr>
                <w:noProof/>
                <w:webHidden/>
              </w:rPr>
              <w:t>24</w:t>
            </w:r>
            <w:r>
              <w:rPr>
                <w:noProof/>
                <w:webHidden/>
              </w:rPr>
              <w:fldChar w:fldCharType="end"/>
            </w:r>
            <w:r w:rsidRPr="009817E8">
              <w:rPr>
                <w:rStyle w:val="Hyperlink"/>
                <w:noProof/>
              </w:rPr>
              <w:fldChar w:fldCharType="end"/>
            </w:r>
          </w:ins>
        </w:p>
        <w:p w:rsidR="009F6DCE" w:rsidRDefault="009F6DCE" w14:paraId="3AE5C863" w14:textId="2A63AE38">
          <w:pPr>
            <w:pStyle w:val="TOC3"/>
            <w:tabs>
              <w:tab w:val="left" w:pos="1600"/>
            </w:tabs>
            <w:rPr>
              <w:ins w:author="Timur Cetindag" w:date="2024-03-08T01:11:00Z" w:id="84"/>
              <w:rFonts w:asciiTheme="minorHAnsi" w:hAnsiTheme="minorHAnsi" w:eastAsiaTheme="minorEastAsia" w:cstheme="minorBidi"/>
              <w:noProof/>
              <w:kern w:val="2"/>
              <w:sz w:val="22"/>
              <w:szCs w:val="22"/>
              <w14:ligatures w14:val="standardContextual"/>
            </w:rPr>
          </w:pPr>
          <w:ins w:author="Timur Cetindag" w:date="2024-03-08T01:11:00Z" w:id="85">
            <w:r w:rsidRPr="009817E8">
              <w:rPr>
                <w:rStyle w:val="Hyperlink"/>
                <w:noProof/>
              </w:rPr>
              <w:fldChar w:fldCharType="begin"/>
            </w:r>
            <w:r w:rsidRPr="009817E8">
              <w:rPr>
                <w:rStyle w:val="Hyperlink"/>
                <w:noProof/>
              </w:rPr>
              <w:instrText xml:space="preserve"> </w:instrText>
            </w:r>
            <w:r>
              <w:rPr>
                <w:noProof/>
              </w:rPr>
              <w:instrText>HYPERLINK \l "_Toc160752761"</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12.1.1</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Enable/Disable Extension</w:t>
            </w:r>
            <w:r>
              <w:rPr>
                <w:noProof/>
                <w:webHidden/>
              </w:rPr>
              <w:tab/>
            </w:r>
            <w:r>
              <w:rPr>
                <w:noProof/>
                <w:webHidden/>
              </w:rPr>
              <w:fldChar w:fldCharType="begin"/>
            </w:r>
            <w:r>
              <w:rPr>
                <w:noProof/>
                <w:webHidden/>
              </w:rPr>
              <w:instrText xml:space="preserve"> PAGEREF _Toc160752761 \h </w:instrText>
            </w:r>
          </w:ins>
          <w:r>
            <w:rPr>
              <w:noProof/>
              <w:webHidden/>
            </w:rPr>
          </w:r>
          <w:r>
            <w:rPr>
              <w:noProof/>
              <w:webHidden/>
            </w:rPr>
            <w:fldChar w:fldCharType="separate"/>
          </w:r>
          <w:ins w:author="Timur Cetindag" w:date="2024-03-08T01:11:00Z" w:id="86">
            <w:r>
              <w:rPr>
                <w:noProof/>
                <w:webHidden/>
              </w:rPr>
              <w:t>24</w:t>
            </w:r>
            <w:r>
              <w:rPr>
                <w:noProof/>
                <w:webHidden/>
              </w:rPr>
              <w:fldChar w:fldCharType="end"/>
            </w:r>
            <w:r w:rsidRPr="009817E8">
              <w:rPr>
                <w:rStyle w:val="Hyperlink"/>
                <w:noProof/>
              </w:rPr>
              <w:fldChar w:fldCharType="end"/>
            </w:r>
          </w:ins>
        </w:p>
        <w:p w:rsidR="009F6DCE" w:rsidRDefault="009F6DCE" w14:paraId="1C454CB8" w14:textId="6FF494C4">
          <w:pPr>
            <w:pStyle w:val="TOC3"/>
            <w:tabs>
              <w:tab w:val="left" w:pos="1600"/>
            </w:tabs>
            <w:rPr>
              <w:ins w:author="Timur Cetindag" w:date="2024-03-08T01:11:00Z" w:id="87"/>
              <w:rFonts w:asciiTheme="minorHAnsi" w:hAnsiTheme="minorHAnsi" w:eastAsiaTheme="minorEastAsia" w:cstheme="minorBidi"/>
              <w:noProof/>
              <w:kern w:val="2"/>
              <w:sz w:val="22"/>
              <w:szCs w:val="22"/>
              <w14:ligatures w14:val="standardContextual"/>
            </w:rPr>
          </w:pPr>
          <w:ins w:author="Timur Cetindag" w:date="2024-03-08T01:11:00Z" w:id="88">
            <w:r w:rsidRPr="009817E8">
              <w:rPr>
                <w:rStyle w:val="Hyperlink"/>
                <w:noProof/>
              </w:rPr>
              <w:fldChar w:fldCharType="begin"/>
            </w:r>
            <w:r w:rsidRPr="009817E8">
              <w:rPr>
                <w:rStyle w:val="Hyperlink"/>
                <w:noProof/>
              </w:rPr>
              <w:instrText xml:space="preserve"> </w:instrText>
            </w:r>
            <w:r>
              <w:rPr>
                <w:noProof/>
              </w:rPr>
              <w:instrText>HYPERLINK \l "_Toc160752762"</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12.1.2</w:t>
            </w:r>
            <w:r>
              <w:rPr>
                <w:rFonts w:asciiTheme="minorHAnsi" w:hAnsiTheme="minorHAnsi" w:eastAsiaTheme="minorEastAsia" w:cstheme="minorBidi"/>
                <w:noProof/>
                <w:kern w:val="2"/>
                <w:sz w:val="22"/>
                <w:szCs w:val="22"/>
                <w14:ligatures w14:val="standardContextual"/>
              </w:rPr>
              <w:tab/>
            </w:r>
            <w:r w:rsidRPr="009817E8">
              <w:rPr>
                <w:rStyle w:val="Hyperlink"/>
                <w:noProof/>
              </w:rPr>
              <w:t>Extended Attributes</w:t>
            </w:r>
            <w:r>
              <w:rPr>
                <w:noProof/>
                <w:webHidden/>
              </w:rPr>
              <w:tab/>
            </w:r>
            <w:r>
              <w:rPr>
                <w:noProof/>
                <w:webHidden/>
              </w:rPr>
              <w:fldChar w:fldCharType="begin"/>
            </w:r>
            <w:r>
              <w:rPr>
                <w:noProof/>
                <w:webHidden/>
              </w:rPr>
              <w:instrText xml:space="preserve"> PAGEREF _Toc160752762 \h </w:instrText>
            </w:r>
          </w:ins>
          <w:r>
            <w:rPr>
              <w:noProof/>
              <w:webHidden/>
            </w:rPr>
          </w:r>
          <w:r>
            <w:rPr>
              <w:noProof/>
              <w:webHidden/>
            </w:rPr>
            <w:fldChar w:fldCharType="separate"/>
          </w:r>
          <w:ins w:author="Timur Cetindag" w:date="2024-03-08T01:11:00Z" w:id="89">
            <w:r>
              <w:rPr>
                <w:noProof/>
                <w:webHidden/>
              </w:rPr>
              <w:t>24</w:t>
            </w:r>
            <w:r>
              <w:rPr>
                <w:noProof/>
                <w:webHidden/>
              </w:rPr>
              <w:fldChar w:fldCharType="end"/>
            </w:r>
            <w:r w:rsidRPr="009817E8">
              <w:rPr>
                <w:rStyle w:val="Hyperlink"/>
                <w:noProof/>
              </w:rPr>
              <w:fldChar w:fldCharType="end"/>
            </w:r>
          </w:ins>
        </w:p>
        <w:p w:rsidR="009F6DCE" w:rsidRDefault="009F6DCE" w14:paraId="299CDEA6" w14:textId="5D7C2077">
          <w:pPr>
            <w:pStyle w:val="TOC3"/>
            <w:tabs>
              <w:tab w:val="left" w:pos="1600"/>
            </w:tabs>
            <w:rPr>
              <w:ins w:author="Timur Cetindag" w:date="2024-03-08T01:11:00Z" w:id="90"/>
              <w:rFonts w:asciiTheme="minorHAnsi" w:hAnsiTheme="minorHAnsi" w:eastAsiaTheme="minorEastAsia" w:cstheme="minorBidi"/>
              <w:noProof/>
              <w:kern w:val="2"/>
              <w:sz w:val="22"/>
              <w:szCs w:val="22"/>
              <w14:ligatures w14:val="standardContextual"/>
            </w:rPr>
          </w:pPr>
          <w:ins w:author="Timur Cetindag" w:date="2024-03-08T01:11:00Z" w:id="91">
            <w:r w:rsidRPr="009817E8">
              <w:rPr>
                <w:rStyle w:val="Hyperlink"/>
                <w:noProof/>
              </w:rPr>
              <w:fldChar w:fldCharType="begin"/>
            </w:r>
            <w:r w:rsidRPr="009817E8">
              <w:rPr>
                <w:rStyle w:val="Hyperlink"/>
                <w:noProof/>
              </w:rPr>
              <w:instrText xml:space="preserve"> </w:instrText>
            </w:r>
            <w:r>
              <w:rPr>
                <w:noProof/>
              </w:rPr>
              <w:instrText>HYPERLINK \l "_Toc160752763"</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12.1.3</w:t>
            </w:r>
            <w:r>
              <w:rPr>
                <w:rFonts w:asciiTheme="minorHAnsi" w:hAnsiTheme="minorHAnsi" w:eastAsiaTheme="minorEastAsia" w:cstheme="minorBidi"/>
                <w:noProof/>
                <w:kern w:val="2"/>
                <w:sz w:val="22"/>
                <w:szCs w:val="22"/>
                <w14:ligatures w14:val="standardContextual"/>
              </w:rPr>
              <w:tab/>
            </w:r>
            <w:r w:rsidRPr="009817E8">
              <w:rPr>
                <w:rStyle w:val="Hyperlink"/>
                <w:noProof/>
              </w:rPr>
              <w:t>Messages</w:t>
            </w:r>
            <w:r>
              <w:rPr>
                <w:noProof/>
                <w:webHidden/>
              </w:rPr>
              <w:tab/>
            </w:r>
            <w:r>
              <w:rPr>
                <w:noProof/>
                <w:webHidden/>
              </w:rPr>
              <w:fldChar w:fldCharType="begin"/>
            </w:r>
            <w:r>
              <w:rPr>
                <w:noProof/>
                <w:webHidden/>
              </w:rPr>
              <w:instrText xml:space="preserve"> PAGEREF _Toc160752763 \h </w:instrText>
            </w:r>
          </w:ins>
          <w:r>
            <w:rPr>
              <w:noProof/>
              <w:webHidden/>
            </w:rPr>
          </w:r>
          <w:r>
            <w:rPr>
              <w:noProof/>
              <w:webHidden/>
            </w:rPr>
            <w:fldChar w:fldCharType="separate"/>
          </w:r>
          <w:ins w:author="Timur Cetindag" w:date="2024-03-08T01:11:00Z" w:id="92">
            <w:r>
              <w:rPr>
                <w:noProof/>
                <w:webHidden/>
              </w:rPr>
              <w:t>24</w:t>
            </w:r>
            <w:r>
              <w:rPr>
                <w:noProof/>
                <w:webHidden/>
              </w:rPr>
              <w:fldChar w:fldCharType="end"/>
            </w:r>
            <w:r w:rsidRPr="009817E8">
              <w:rPr>
                <w:rStyle w:val="Hyperlink"/>
                <w:noProof/>
              </w:rPr>
              <w:fldChar w:fldCharType="end"/>
            </w:r>
          </w:ins>
        </w:p>
        <w:p w:rsidR="009F6DCE" w:rsidRDefault="009F6DCE" w14:paraId="02165BCD" w14:textId="314BB1BD">
          <w:pPr>
            <w:pStyle w:val="TOC3"/>
            <w:tabs>
              <w:tab w:val="left" w:pos="1600"/>
            </w:tabs>
            <w:rPr>
              <w:ins w:author="Timur Cetindag" w:date="2024-03-08T01:11:00Z" w:id="93"/>
              <w:rFonts w:asciiTheme="minorHAnsi" w:hAnsiTheme="minorHAnsi" w:eastAsiaTheme="minorEastAsia" w:cstheme="minorBidi"/>
              <w:noProof/>
              <w:kern w:val="2"/>
              <w:sz w:val="22"/>
              <w:szCs w:val="22"/>
              <w14:ligatures w14:val="standardContextual"/>
            </w:rPr>
          </w:pPr>
          <w:ins w:author="Timur Cetindag" w:date="2024-03-08T01:11:00Z" w:id="94">
            <w:r w:rsidRPr="009817E8">
              <w:rPr>
                <w:rStyle w:val="Hyperlink"/>
                <w:noProof/>
              </w:rPr>
              <w:fldChar w:fldCharType="begin"/>
            </w:r>
            <w:r w:rsidRPr="009817E8">
              <w:rPr>
                <w:rStyle w:val="Hyperlink"/>
                <w:noProof/>
              </w:rPr>
              <w:instrText xml:space="preserve"> </w:instrText>
            </w:r>
            <w:r>
              <w:rPr>
                <w:noProof/>
              </w:rPr>
              <w:instrText>HYPERLINK \l "_Toc160752764"</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12.1.4</w:t>
            </w:r>
            <w:r>
              <w:rPr>
                <w:rFonts w:asciiTheme="minorHAnsi" w:hAnsiTheme="minorHAnsi" w:eastAsiaTheme="minorEastAsia" w:cstheme="minorBidi"/>
                <w:noProof/>
                <w:kern w:val="2"/>
                <w:sz w:val="22"/>
                <w:szCs w:val="22"/>
                <w14:ligatures w14:val="standardContextual"/>
              </w:rPr>
              <w:tab/>
            </w:r>
            <w:r w:rsidRPr="009817E8">
              <w:rPr>
                <w:rStyle w:val="Hyperlink"/>
                <w:noProof/>
              </w:rPr>
              <w:t>Config Store</w:t>
            </w:r>
            <w:r>
              <w:rPr>
                <w:noProof/>
                <w:webHidden/>
              </w:rPr>
              <w:tab/>
            </w:r>
            <w:r>
              <w:rPr>
                <w:noProof/>
                <w:webHidden/>
              </w:rPr>
              <w:fldChar w:fldCharType="begin"/>
            </w:r>
            <w:r>
              <w:rPr>
                <w:noProof/>
                <w:webHidden/>
              </w:rPr>
              <w:instrText xml:space="preserve"> PAGEREF _Toc160752764 \h </w:instrText>
            </w:r>
          </w:ins>
          <w:r>
            <w:rPr>
              <w:noProof/>
              <w:webHidden/>
            </w:rPr>
          </w:r>
          <w:r>
            <w:rPr>
              <w:noProof/>
              <w:webHidden/>
            </w:rPr>
            <w:fldChar w:fldCharType="separate"/>
          </w:r>
          <w:ins w:author="Timur Cetindag" w:date="2024-03-08T01:11:00Z" w:id="95">
            <w:r>
              <w:rPr>
                <w:noProof/>
                <w:webHidden/>
              </w:rPr>
              <w:t>25</w:t>
            </w:r>
            <w:r>
              <w:rPr>
                <w:noProof/>
                <w:webHidden/>
              </w:rPr>
              <w:fldChar w:fldCharType="end"/>
            </w:r>
            <w:r w:rsidRPr="009817E8">
              <w:rPr>
                <w:rStyle w:val="Hyperlink"/>
                <w:noProof/>
              </w:rPr>
              <w:fldChar w:fldCharType="end"/>
            </w:r>
          </w:ins>
        </w:p>
        <w:p w:rsidR="009F6DCE" w:rsidRDefault="009F6DCE" w14:paraId="2ECC849E" w14:textId="16C643D1">
          <w:pPr>
            <w:pStyle w:val="TOC3"/>
            <w:tabs>
              <w:tab w:val="left" w:pos="1600"/>
            </w:tabs>
            <w:rPr>
              <w:ins w:author="Timur Cetindag" w:date="2024-03-08T01:11:00Z" w:id="96"/>
              <w:rFonts w:asciiTheme="minorHAnsi" w:hAnsiTheme="minorHAnsi" w:eastAsiaTheme="minorEastAsia" w:cstheme="minorBidi"/>
              <w:noProof/>
              <w:kern w:val="2"/>
              <w:sz w:val="22"/>
              <w:szCs w:val="22"/>
              <w14:ligatures w14:val="standardContextual"/>
            </w:rPr>
          </w:pPr>
          <w:ins w:author="Timur Cetindag" w:date="2024-03-08T01:11:00Z" w:id="97">
            <w:r w:rsidRPr="009817E8">
              <w:rPr>
                <w:rStyle w:val="Hyperlink"/>
                <w:noProof/>
              </w:rPr>
              <w:fldChar w:fldCharType="begin"/>
            </w:r>
            <w:r w:rsidRPr="009817E8">
              <w:rPr>
                <w:rStyle w:val="Hyperlink"/>
                <w:noProof/>
              </w:rPr>
              <w:instrText xml:space="preserve"> </w:instrText>
            </w:r>
            <w:r>
              <w:rPr>
                <w:noProof/>
              </w:rPr>
              <w:instrText>HYPERLINK \l "_Toc160752765"</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12.1.5</w:t>
            </w:r>
            <w:r>
              <w:rPr>
                <w:rFonts w:asciiTheme="minorHAnsi" w:hAnsiTheme="minorHAnsi" w:eastAsiaTheme="minorEastAsia" w:cstheme="minorBidi"/>
                <w:noProof/>
                <w:kern w:val="2"/>
                <w:sz w:val="22"/>
                <w:szCs w:val="22"/>
                <w14:ligatures w14:val="standardContextual"/>
              </w:rPr>
              <w:tab/>
            </w:r>
            <w:r w:rsidRPr="009817E8">
              <w:rPr>
                <w:rStyle w:val="Hyperlink"/>
                <w:noProof/>
              </w:rPr>
              <w:t>Profile Impacts</w:t>
            </w:r>
            <w:r>
              <w:rPr>
                <w:noProof/>
                <w:webHidden/>
              </w:rPr>
              <w:tab/>
            </w:r>
            <w:r>
              <w:rPr>
                <w:noProof/>
                <w:webHidden/>
              </w:rPr>
              <w:fldChar w:fldCharType="begin"/>
            </w:r>
            <w:r>
              <w:rPr>
                <w:noProof/>
                <w:webHidden/>
              </w:rPr>
              <w:instrText xml:space="preserve"> PAGEREF _Toc160752765 \h </w:instrText>
            </w:r>
          </w:ins>
          <w:r>
            <w:rPr>
              <w:noProof/>
              <w:webHidden/>
            </w:rPr>
          </w:r>
          <w:r>
            <w:rPr>
              <w:noProof/>
              <w:webHidden/>
            </w:rPr>
            <w:fldChar w:fldCharType="separate"/>
          </w:r>
          <w:ins w:author="Timur Cetindag" w:date="2024-03-08T01:11:00Z" w:id="98">
            <w:r>
              <w:rPr>
                <w:noProof/>
                <w:webHidden/>
              </w:rPr>
              <w:t>25</w:t>
            </w:r>
            <w:r>
              <w:rPr>
                <w:noProof/>
                <w:webHidden/>
              </w:rPr>
              <w:fldChar w:fldCharType="end"/>
            </w:r>
            <w:r w:rsidRPr="009817E8">
              <w:rPr>
                <w:rStyle w:val="Hyperlink"/>
                <w:noProof/>
              </w:rPr>
              <w:fldChar w:fldCharType="end"/>
            </w:r>
          </w:ins>
        </w:p>
        <w:p w:rsidR="009F6DCE" w:rsidRDefault="009F6DCE" w14:paraId="77085D44" w14:textId="3B541EE4">
          <w:pPr>
            <w:pStyle w:val="TOC3"/>
            <w:tabs>
              <w:tab w:val="left" w:pos="1600"/>
            </w:tabs>
            <w:rPr>
              <w:ins w:author="Timur Cetindag" w:date="2024-03-08T01:11:00Z" w:id="99"/>
              <w:rFonts w:asciiTheme="minorHAnsi" w:hAnsiTheme="minorHAnsi" w:eastAsiaTheme="minorEastAsia" w:cstheme="minorBidi"/>
              <w:noProof/>
              <w:kern w:val="2"/>
              <w:sz w:val="22"/>
              <w:szCs w:val="22"/>
              <w14:ligatures w14:val="standardContextual"/>
            </w:rPr>
          </w:pPr>
          <w:ins w:author="Timur Cetindag" w:date="2024-03-08T01:11:00Z" w:id="100">
            <w:r w:rsidRPr="009817E8">
              <w:rPr>
                <w:rStyle w:val="Hyperlink"/>
                <w:noProof/>
              </w:rPr>
              <w:fldChar w:fldCharType="begin"/>
            </w:r>
            <w:r w:rsidRPr="009817E8">
              <w:rPr>
                <w:rStyle w:val="Hyperlink"/>
                <w:noProof/>
              </w:rPr>
              <w:instrText xml:space="preserve"> </w:instrText>
            </w:r>
            <w:r>
              <w:rPr>
                <w:noProof/>
              </w:rPr>
              <w:instrText>HYPERLINK \l "_Toc160752766"</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12.1.6</w:t>
            </w:r>
            <w:r>
              <w:rPr>
                <w:rFonts w:asciiTheme="minorHAnsi" w:hAnsiTheme="minorHAnsi" w:eastAsiaTheme="minorEastAsia" w:cstheme="minorBidi"/>
                <w:noProof/>
                <w:kern w:val="2"/>
                <w:sz w:val="22"/>
                <w:szCs w:val="22"/>
                <w14:ligatures w14:val="standardContextual"/>
              </w:rPr>
              <w:tab/>
            </w:r>
            <w:r w:rsidRPr="009817E8">
              <w:rPr>
                <w:rStyle w:val="Hyperlink"/>
                <w:noProof/>
              </w:rPr>
              <w:t>Security</w:t>
            </w:r>
            <w:r>
              <w:rPr>
                <w:noProof/>
                <w:webHidden/>
              </w:rPr>
              <w:tab/>
            </w:r>
            <w:r>
              <w:rPr>
                <w:noProof/>
                <w:webHidden/>
              </w:rPr>
              <w:fldChar w:fldCharType="begin"/>
            </w:r>
            <w:r>
              <w:rPr>
                <w:noProof/>
                <w:webHidden/>
              </w:rPr>
              <w:instrText xml:space="preserve"> PAGEREF _Toc160752766 \h </w:instrText>
            </w:r>
          </w:ins>
          <w:r>
            <w:rPr>
              <w:noProof/>
              <w:webHidden/>
            </w:rPr>
          </w:r>
          <w:r>
            <w:rPr>
              <w:noProof/>
              <w:webHidden/>
            </w:rPr>
            <w:fldChar w:fldCharType="separate"/>
          </w:r>
          <w:ins w:author="Timur Cetindag" w:date="2024-03-08T01:11:00Z" w:id="101">
            <w:r>
              <w:rPr>
                <w:noProof/>
                <w:webHidden/>
              </w:rPr>
              <w:t>26</w:t>
            </w:r>
            <w:r>
              <w:rPr>
                <w:noProof/>
                <w:webHidden/>
              </w:rPr>
              <w:fldChar w:fldCharType="end"/>
            </w:r>
            <w:r w:rsidRPr="009817E8">
              <w:rPr>
                <w:rStyle w:val="Hyperlink"/>
                <w:noProof/>
              </w:rPr>
              <w:fldChar w:fldCharType="end"/>
            </w:r>
          </w:ins>
        </w:p>
        <w:p w:rsidR="009F6DCE" w:rsidRDefault="009F6DCE" w14:paraId="16EEEF91" w14:textId="4CCF09CB">
          <w:pPr>
            <w:pStyle w:val="TOC1"/>
            <w:rPr>
              <w:ins w:author="Timur Cetindag" w:date="2024-03-08T01:11:00Z" w:id="102"/>
              <w:rFonts w:asciiTheme="minorHAnsi" w:hAnsiTheme="minorHAnsi" w:eastAsiaTheme="minorEastAsia" w:cstheme="minorBidi"/>
              <w:noProof/>
              <w:kern w:val="2"/>
              <w:sz w:val="22"/>
              <w:szCs w:val="22"/>
              <w14:ligatures w14:val="standardContextual"/>
            </w:rPr>
          </w:pPr>
          <w:ins w:author="Timur Cetindag" w:date="2024-03-08T01:11:00Z" w:id="103">
            <w:r w:rsidRPr="009817E8">
              <w:rPr>
                <w:rStyle w:val="Hyperlink"/>
                <w:noProof/>
              </w:rPr>
              <w:fldChar w:fldCharType="begin"/>
            </w:r>
            <w:r w:rsidRPr="009817E8">
              <w:rPr>
                <w:rStyle w:val="Hyperlink"/>
                <w:noProof/>
              </w:rPr>
              <w:instrText xml:space="preserve"> </w:instrText>
            </w:r>
            <w:r>
              <w:rPr>
                <w:noProof/>
              </w:rPr>
              <w:instrText>HYPERLINK \l "_Toc160752767"</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rPr>
              <w:t>13</w:t>
            </w:r>
            <w:r>
              <w:rPr>
                <w:rFonts w:asciiTheme="minorHAnsi" w:hAnsiTheme="minorHAnsi" w:eastAsiaTheme="minorEastAsia" w:cstheme="minorBidi"/>
                <w:noProof/>
                <w:kern w:val="2"/>
                <w:sz w:val="22"/>
                <w:szCs w:val="22"/>
                <w14:ligatures w14:val="standardContextual"/>
              </w:rPr>
              <w:tab/>
            </w:r>
            <w:r w:rsidRPr="009817E8">
              <w:rPr>
                <w:rStyle w:val="Hyperlink"/>
                <w:noProof/>
              </w:rPr>
              <w:t>Project Impact Points</w:t>
            </w:r>
            <w:r>
              <w:rPr>
                <w:noProof/>
                <w:webHidden/>
              </w:rPr>
              <w:tab/>
            </w:r>
            <w:r>
              <w:rPr>
                <w:noProof/>
                <w:webHidden/>
              </w:rPr>
              <w:fldChar w:fldCharType="begin"/>
            </w:r>
            <w:r>
              <w:rPr>
                <w:noProof/>
                <w:webHidden/>
              </w:rPr>
              <w:instrText xml:space="preserve"> PAGEREF _Toc160752767 \h </w:instrText>
            </w:r>
          </w:ins>
          <w:r>
            <w:rPr>
              <w:noProof/>
              <w:webHidden/>
            </w:rPr>
          </w:r>
          <w:r>
            <w:rPr>
              <w:noProof/>
              <w:webHidden/>
            </w:rPr>
            <w:fldChar w:fldCharType="separate"/>
          </w:r>
          <w:ins w:author="Timur Cetindag" w:date="2024-03-08T01:11:00Z" w:id="104">
            <w:r>
              <w:rPr>
                <w:noProof/>
                <w:webHidden/>
              </w:rPr>
              <w:t>26</w:t>
            </w:r>
            <w:r>
              <w:rPr>
                <w:noProof/>
                <w:webHidden/>
              </w:rPr>
              <w:fldChar w:fldCharType="end"/>
            </w:r>
            <w:r w:rsidRPr="009817E8">
              <w:rPr>
                <w:rStyle w:val="Hyperlink"/>
                <w:noProof/>
              </w:rPr>
              <w:fldChar w:fldCharType="end"/>
            </w:r>
          </w:ins>
        </w:p>
        <w:p w:rsidR="009F6DCE" w:rsidRDefault="009F6DCE" w14:paraId="67695CDF" w14:textId="474CF1E3">
          <w:pPr>
            <w:pStyle w:val="TOC2"/>
            <w:rPr>
              <w:ins w:author="Timur Cetindag" w:date="2024-03-08T01:11:00Z" w:id="105"/>
              <w:rFonts w:asciiTheme="minorHAnsi" w:hAnsiTheme="minorHAnsi" w:eastAsiaTheme="minorEastAsia" w:cstheme="minorBidi"/>
              <w:noProof/>
              <w:kern w:val="2"/>
              <w:sz w:val="22"/>
              <w:szCs w:val="22"/>
              <w14:ligatures w14:val="standardContextual"/>
            </w:rPr>
          </w:pPr>
          <w:ins w:author="Timur Cetindag" w:date="2024-03-08T01:11:00Z" w:id="106">
            <w:r w:rsidRPr="009817E8">
              <w:rPr>
                <w:rStyle w:val="Hyperlink"/>
                <w:noProof/>
              </w:rPr>
              <w:fldChar w:fldCharType="begin"/>
            </w:r>
            <w:r w:rsidRPr="009817E8">
              <w:rPr>
                <w:rStyle w:val="Hyperlink"/>
                <w:noProof/>
              </w:rPr>
              <w:instrText xml:space="preserve"> </w:instrText>
            </w:r>
            <w:r>
              <w:rPr>
                <w:noProof/>
              </w:rPr>
              <w:instrText>HYPERLINK \l "_Toc160752768"</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rPr>
              <w:t>13.1</w:t>
            </w:r>
            <w:r>
              <w:rPr>
                <w:rFonts w:asciiTheme="minorHAnsi" w:hAnsiTheme="minorHAnsi" w:eastAsiaTheme="minorEastAsia" w:cstheme="minorBidi"/>
                <w:noProof/>
                <w:kern w:val="2"/>
                <w:sz w:val="22"/>
                <w:szCs w:val="22"/>
                <w14:ligatures w14:val="standardContextual"/>
              </w:rPr>
              <w:tab/>
            </w:r>
            <w:r w:rsidRPr="009817E8">
              <w:rPr>
                <w:rStyle w:val="Hyperlink"/>
                <w:noProof/>
              </w:rPr>
              <w:t>Testing</w:t>
            </w:r>
            <w:r>
              <w:rPr>
                <w:noProof/>
                <w:webHidden/>
              </w:rPr>
              <w:tab/>
            </w:r>
            <w:r>
              <w:rPr>
                <w:noProof/>
                <w:webHidden/>
              </w:rPr>
              <w:fldChar w:fldCharType="begin"/>
            </w:r>
            <w:r>
              <w:rPr>
                <w:noProof/>
                <w:webHidden/>
              </w:rPr>
              <w:instrText xml:space="preserve"> PAGEREF _Toc160752768 \h </w:instrText>
            </w:r>
          </w:ins>
          <w:r>
            <w:rPr>
              <w:noProof/>
              <w:webHidden/>
            </w:rPr>
          </w:r>
          <w:r>
            <w:rPr>
              <w:noProof/>
              <w:webHidden/>
            </w:rPr>
            <w:fldChar w:fldCharType="separate"/>
          </w:r>
          <w:ins w:author="Timur Cetindag" w:date="2024-03-08T01:11:00Z" w:id="107">
            <w:r>
              <w:rPr>
                <w:noProof/>
                <w:webHidden/>
              </w:rPr>
              <w:t>26</w:t>
            </w:r>
            <w:r>
              <w:rPr>
                <w:noProof/>
                <w:webHidden/>
              </w:rPr>
              <w:fldChar w:fldCharType="end"/>
            </w:r>
            <w:r w:rsidRPr="009817E8">
              <w:rPr>
                <w:rStyle w:val="Hyperlink"/>
                <w:noProof/>
              </w:rPr>
              <w:fldChar w:fldCharType="end"/>
            </w:r>
          </w:ins>
        </w:p>
        <w:p w:rsidR="009F6DCE" w:rsidRDefault="009F6DCE" w14:paraId="501CD6FD" w14:textId="3FEEB264">
          <w:pPr>
            <w:pStyle w:val="TOC3"/>
            <w:tabs>
              <w:tab w:val="left" w:pos="1600"/>
            </w:tabs>
            <w:rPr>
              <w:ins w:author="Timur Cetindag" w:date="2024-03-08T01:11:00Z" w:id="108"/>
              <w:rFonts w:asciiTheme="minorHAnsi" w:hAnsiTheme="minorHAnsi" w:eastAsiaTheme="minorEastAsia" w:cstheme="minorBidi"/>
              <w:noProof/>
              <w:kern w:val="2"/>
              <w:sz w:val="22"/>
              <w:szCs w:val="22"/>
              <w14:ligatures w14:val="standardContextual"/>
            </w:rPr>
          </w:pPr>
          <w:ins w:author="Timur Cetindag" w:date="2024-03-08T01:11:00Z" w:id="109">
            <w:r w:rsidRPr="009817E8">
              <w:rPr>
                <w:rStyle w:val="Hyperlink"/>
                <w:noProof/>
              </w:rPr>
              <w:fldChar w:fldCharType="begin"/>
            </w:r>
            <w:r w:rsidRPr="009817E8">
              <w:rPr>
                <w:rStyle w:val="Hyperlink"/>
                <w:noProof/>
              </w:rPr>
              <w:instrText xml:space="preserve"> </w:instrText>
            </w:r>
            <w:r>
              <w:rPr>
                <w:noProof/>
              </w:rPr>
              <w:instrText>HYPERLINK \l "_Toc160752769"</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13.1.1</w:t>
            </w:r>
            <w:r>
              <w:rPr>
                <w:rFonts w:asciiTheme="minorHAnsi" w:hAnsiTheme="minorHAnsi" w:eastAsiaTheme="minorEastAsia" w:cstheme="minorBidi"/>
                <w:noProof/>
                <w:kern w:val="2"/>
                <w:sz w:val="22"/>
                <w:szCs w:val="22"/>
                <w14:ligatures w14:val="standardContextual"/>
              </w:rPr>
              <w:tab/>
            </w:r>
            <w:r w:rsidRPr="009817E8">
              <w:rPr>
                <w:rStyle w:val="Hyperlink"/>
                <w:noProof/>
              </w:rPr>
              <w:t>General Conditions</w:t>
            </w:r>
            <w:r>
              <w:rPr>
                <w:noProof/>
                <w:webHidden/>
              </w:rPr>
              <w:tab/>
            </w:r>
            <w:r>
              <w:rPr>
                <w:noProof/>
                <w:webHidden/>
              </w:rPr>
              <w:fldChar w:fldCharType="begin"/>
            </w:r>
            <w:r>
              <w:rPr>
                <w:noProof/>
                <w:webHidden/>
              </w:rPr>
              <w:instrText xml:space="preserve"> PAGEREF _Toc160752769 \h </w:instrText>
            </w:r>
          </w:ins>
          <w:r>
            <w:rPr>
              <w:noProof/>
              <w:webHidden/>
            </w:rPr>
          </w:r>
          <w:r>
            <w:rPr>
              <w:noProof/>
              <w:webHidden/>
            </w:rPr>
            <w:fldChar w:fldCharType="separate"/>
          </w:r>
          <w:ins w:author="Timur Cetindag" w:date="2024-03-08T01:11:00Z" w:id="110">
            <w:r>
              <w:rPr>
                <w:noProof/>
                <w:webHidden/>
              </w:rPr>
              <w:t>26</w:t>
            </w:r>
            <w:r>
              <w:rPr>
                <w:noProof/>
                <w:webHidden/>
              </w:rPr>
              <w:fldChar w:fldCharType="end"/>
            </w:r>
            <w:r w:rsidRPr="009817E8">
              <w:rPr>
                <w:rStyle w:val="Hyperlink"/>
                <w:noProof/>
              </w:rPr>
              <w:fldChar w:fldCharType="end"/>
            </w:r>
          </w:ins>
        </w:p>
        <w:p w:rsidR="009F6DCE" w:rsidRDefault="009F6DCE" w14:paraId="7D708B09" w14:textId="53234BDF">
          <w:pPr>
            <w:pStyle w:val="TOC3"/>
            <w:tabs>
              <w:tab w:val="left" w:pos="1600"/>
            </w:tabs>
            <w:rPr>
              <w:ins w:author="Timur Cetindag" w:date="2024-03-08T01:11:00Z" w:id="111"/>
              <w:rFonts w:asciiTheme="minorHAnsi" w:hAnsiTheme="minorHAnsi" w:eastAsiaTheme="minorEastAsia" w:cstheme="minorBidi"/>
              <w:noProof/>
              <w:kern w:val="2"/>
              <w:sz w:val="22"/>
              <w:szCs w:val="22"/>
              <w14:ligatures w14:val="standardContextual"/>
            </w:rPr>
          </w:pPr>
          <w:ins w:author="Timur Cetindag" w:date="2024-03-08T01:11:00Z" w:id="112">
            <w:r w:rsidRPr="009817E8">
              <w:rPr>
                <w:rStyle w:val="Hyperlink"/>
                <w:noProof/>
              </w:rPr>
              <w:fldChar w:fldCharType="begin"/>
            </w:r>
            <w:r w:rsidRPr="009817E8">
              <w:rPr>
                <w:rStyle w:val="Hyperlink"/>
                <w:noProof/>
              </w:rPr>
              <w:instrText xml:space="preserve"> </w:instrText>
            </w:r>
            <w:r>
              <w:rPr>
                <w:noProof/>
              </w:rPr>
              <w:instrText>HYPERLINK \l "_Toc160752770"</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14:scene3d>
                  <w14:camera w14:prst="orthographicFront"/>
                  <w14:lightRig w14:rig="threePt" w14:dir="t">
                    <w14:rot w14:lat="0" w14:lon="0" w14:rev="0"/>
                  </w14:lightRig>
                </w14:scene3d>
              </w:rPr>
              <w:t>13.1.2</w:t>
            </w:r>
            <w:r>
              <w:rPr>
                <w:rFonts w:asciiTheme="minorHAnsi" w:hAnsiTheme="minorHAnsi" w:eastAsiaTheme="minorEastAsia" w:cstheme="minorBidi"/>
                <w:noProof/>
                <w:kern w:val="2"/>
                <w:sz w:val="22"/>
                <w:szCs w:val="22"/>
                <w14:ligatures w14:val="standardContextual"/>
              </w:rPr>
              <w:tab/>
            </w:r>
            <w:r w:rsidRPr="009817E8">
              <w:rPr>
                <w:rStyle w:val="Hyperlink"/>
                <w:noProof/>
              </w:rPr>
              <w:t>Exceptions</w:t>
            </w:r>
            <w:r>
              <w:rPr>
                <w:noProof/>
                <w:webHidden/>
              </w:rPr>
              <w:tab/>
            </w:r>
            <w:r>
              <w:rPr>
                <w:noProof/>
                <w:webHidden/>
              </w:rPr>
              <w:fldChar w:fldCharType="begin"/>
            </w:r>
            <w:r>
              <w:rPr>
                <w:noProof/>
                <w:webHidden/>
              </w:rPr>
              <w:instrText xml:space="preserve"> PAGEREF _Toc160752770 \h </w:instrText>
            </w:r>
          </w:ins>
          <w:r>
            <w:rPr>
              <w:noProof/>
              <w:webHidden/>
            </w:rPr>
          </w:r>
          <w:r>
            <w:rPr>
              <w:noProof/>
              <w:webHidden/>
            </w:rPr>
            <w:fldChar w:fldCharType="separate"/>
          </w:r>
          <w:ins w:author="Timur Cetindag" w:date="2024-03-08T01:11:00Z" w:id="113">
            <w:r>
              <w:rPr>
                <w:noProof/>
                <w:webHidden/>
              </w:rPr>
              <w:t>26</w:t>
            </w:r>
            <w:r>
              <w:rPr>
                <w:noProof/>
                <w:webHidden/>
              </w:rPr>
              <w:fldChar w:fldCharType="end"/>
            </w:r>
            <w:r w:rsidRPr="009817E8">
              <w:rPr>
                <w:rStyle w:val="Hyperlink"/>
                <w:noProof/>
              </w:rPr>
              <w:fldChar w:fldCharType="end"/>
            </w:r>
          </w:ins>
        </w:p>
        <w:p w:rsidR="009F6DCE" w:rsidRDefault="009F6DCE" w14:paraId="6192E462" w14:textId="20EEBF2C">
          <w:pPr>
            <w:pStyle w:val="TOC1"/>
            <w:rPr>
              <w:ins w:author="Timur Cetindag" w:date="2024-03-08T01:11:00Z" w:id="114"/>
              <w:rFonts w:asciiTheme="minorHAnsi" w:hAnsiTheme="minorHAnsi" w:eastAsiaTheme="minorEastAsia" w:cstheme="minorBidi"/>
              <w:noProof/>
              <w:kern w:val="2"/>
              <w:sz w:val="22"/>
              <w:szCs w:val="22"/>
              <w14:ligatures w14:val="standardContextual"/>
            </w:rPr>
          </w:pPr>
          <w:ins w:author="Timur Cetindag" w:date="2024-03-08T01:11:00Z" w:id="115">
            <w:r w:rsidRPr="009817E8">
              <w:rPr>
                <w:rStyle w:val="Hyperlink"/>
                <w:noProof/>
              </w:rPr>
              <w:fldChar w:fldCharType="begin"/>
            </w:r>
            <w:r w:rsidRPr="009817E8">
              <w:rPr>
                <w:rStyle w:val="Hyperlink"/>
                <w:noProof/>
              </w:rPr>
              <w:instrText xml:space="preserve"> </w:instrText>
            </w:r>
            <w:r>
              <w:rPr>
                <w:noProof/>
              </w:rPr>
              <w:instrText>HYPERLINK \l "_Toc160752771"</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noProof/>
              </w:rPr>
              <w:t>14</w:t>
            </w:r>
            <w:r>
              <w:rPr>
                <w:rFonts w:asciiTheme="minorHAnsi" w:hAnsiTheme="minorHAnsi" w:eastAsiaTheme="minorEastAsia" w:cstheme="minorBidi"/>
                <w:noProof/>
                <w:kern w:val="2"/>
                <w:sz w:val="22"/>
                <w:szCs w:val="22"/>
                <w14:ligatures w14:val="standardContextual"/>
              </w:rPr>
              <w:tab/>
            </w:r>
            <w:r w:rsidRPr="009817E8">
              <w:rPr>
                <w:rStyle w:val="Hyperlink"/>
                <w:noProof/>
              </w:rPr>
              <w:t>References</w:t>
            </w:r>
            <w:r>
              <w:rPr>
                <w:noProof/>
                <w:webHidden/>
              </w:rPr>
              <w:tab/>
            </w:r>
            <w:r>
              <w:rPr>
                <w:noProof/>
                <w:webHidden/>
              </w:rPr>
              <w:fldChar w:fldCharType="begin"/>
            </w:r>
            <w:r>
              <w:rPr>
                <w:noProof/>
                <w:webHidden/>
              </w:rPr>
              <w:instrText xml:space="preserve"> PAGEREF _Toc160752771 \h </w:instrText>
            </w:r>
          </w:ins>
          <w:r>
            <w:rPr>
              <w:noProof/>
              <w:webHidden/>
            </w:rPr>
          </w:r>
          <w:r>
            <w:rPr>
              <w:noProof/>
              <w:webHidden/>
            </w:rPr>
            <w:fldChar w:fldCharType="separate"/>
          </w:r>
          <w:ins w:author="Timur Cetindag" w:date="2024-03-08T01:11:00Z" w:id="116">
            <w:r>
              <w:rPr>
                <w:noProof/>
                <w:webHidden/>
              </w:rPr>
              <w:t>26</w:t>
            </w:r>
            <w:r>
              <w:rPr>
                <w:noProof/>
                <w:webHidden/>
              </w:rPr>
              <w:fldChar w:fldCharType="end"/>
            </w:r>
            <w:r w:rsidRPr="009817E8">
              <w:rPr>
                <w:rStyle w:val="Hyperlink"/>
                <w:noProof/>
              </w:rPr>
              <w:fldChar w:fldCharType="end"/>
            </w:r>
          </w:ins>
        </w:p>
        <w:p w:rsidR="009F6DCE" w:rsidRDefault="009F6DCE" w14:paraId="5B507737" w14:textId="7A34631D">
          <w:pPr>
            <w:pStyle w:val="TOC1"/>
            <w:rPr>
              <w:ins w:author="Timur Cetindag" w:date="2024-03-08T01:11:00Z" w:id="117"/>
              <w:rFonts w:asciiTheme="minorHAnsi" w:hAnsiTheme="minorHAnsi" w:eastAsiaTheme="minorEastAsia" w:cstheme="minorBidi"/>
              <w:noProof/>
              <w:kern w:val="2"/>
              <w:sz w:val="22"/>
              <w:szCs w:val="22"/>
              <w14:ligatures w14:val="standardContextual"/>
            </w:rPr>
          </w:pPr>
          <w:ins w:author="Timur Cetindag" w:date="2024-03-08T01:11:00Z" w:id="118">
            <w:r w:rsidRPr="009817E8">
              <w:rPr>
                <w:rStyle w:val="Hyperlink"/>
                <w:noProof/>
              </w:rPr>
              <w:fldChar w:fldCharType="begin"/>
            </w:r>
            <w:r w:rsidRPr="009817E8">
              <w:rPr>
                <w:rStyle w:val="Hyperlink"/>
                <w:noProof/>
              </w:rPr>
              <w:instrText xml:space="preserve"> </w:instrText>
            </w:r>
            <w:r>
              <w:rPr>
                <w:noProof/>
              </w:rPr>
              <w:instrText>HYPERLINK \l "_Toc160752772"</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15</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Estimates and Acknowledgement</w:t>
            </w:r>
            <w:r>
              <w:rPr>
                <w:noProof/>
                <w:webHidden/>
              </w:rPr>
              <w:tab/>
            </w:r>
            <w:r>
              <w:rPr>
                <w:noProof/>
                <w:webHidden/>
              </w:rPr>
              <w:fldChar w:fldCharType="begin"/>
            </w:r>
            <w:r>
              <w:rPr>
                <w:noProof/>
                <w:webHidden/>
              </w:rPr>
              <w:instrText xml:space="preserve"> PAGEREF _Toc160752772 \h </w:instrText>
            </w:r>
          </w:ins>
          <w:r>
            <w:rPr>
              <w:noProof/>
              <w:webHidden/>
            </w:rPr>
          </w:r>
          <w:r>
            <w:rPr>
              <w:noProof/>
              <w:webHidden/>
            </w:rPr>
            <w:fldChar w:fldCharType="separate"/>
          </w:r>
          <w:ins w:author="Timur Cetindag" w:date="2024-03-08T01:11:00Z" w:id="119">
            <w:r>
              <w:rPr>
                <w:noProof/>
                <w:webHidden/>
              </w:rPr>
              <w:t>26</w:t>
            </w:r>
            <w:r>
              <w:rPr>
                <w:noProof/>
                <w:webHidden/>
              </w:rPr>
              <w:fldChar w:fldCharType="end"/>
            </w:r>
            <w:r w:rsidRPr="009817E8">
              <w:rPr>
                <w:rStyle w:val="Hyperlink"/>
                <w:noProof/>
              </w:rPr>
              <w:fldChar w:fldCharType="end"/>
            </w:r>
          </w:ins>
        </w:p>
        <w:p w:rsidR="009F6DCE" w:rsidRDefault="009F6DCE" w14:paraId="38FA5D3C" w14:textId="21176E4A">
          <w:pPr>
            <w:pStyle w:val="TOC2"/>
            <w:rPr>
              <w:ins w:author="Timur Cetindag" w:date="2024-03-08T01:11:00Z" w:id="120"/>
              <w:rFonts w:asciiTheme="minorHAnsi" w:hAnsiTheme="minorHAnsi" w:eastAsiaTheme="minorEastAsia" w:cstheme="minorBidi"/>
              <w:noProof/>
              <w:kern w:val="2"/>
              <w:sz w:val="22"/>
              <w:szCs w:val="22"/>
              <w14:ligatures w14:val="standardContextual"/>
            </w:rPr>
          </w:pPr>
          <w:ins w:author="Timur Cetindag" w:date="2024-03-08T01:11:00Z" w:id="121">
            <w:r w:rsidRPr="009817E8">
              <w:rPr>
                <w:rStyle w:val="Hyperlink"/>
                <w:noProof/>
              </w:rPr>
              <w:fldChar w:fldCharType="begin"/>
            </w:r>
            <w:r w:rsidRPr="009817E8">
              <w:rPr>
                <w:rStyle w:val="Hyperlink"/>
                <w:noProof/>
              </w:rPr>
              <w:instrText xml:space="preserve"> </w:instrText>
            </w:r>
            <w:r>
              <w:rPr>
                <w:noProof/>
              </w:rPr>
              <w:instrText>HYPERLINK \l "_Toc160752773"</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15.1</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Estimated Cost</w:t>
            </w:r>
            <w:r>
              <w:rPr>
                <w:noProof/>
                <w:webHidden/>
              </w:rPr>
              <w:tab/>
            </w:r>
            <w:r>
              <w:rPr>
                <w:noProof/>
                <w:webHidden/>
              </w:rPr>
              <w:fldChar w:fldCharType="begin"/>
            </w:r>
            <w:r>
              <w:rPr>
                <w:noProof/>
                <w:webHidden/>
              </w:rPr>
              <w:instrText xml:space="preserve"> PAGEREF _Toc160752773 \h </w:instrText>
            </w:r>
          </w:ins>
          <w:r>
            <w:rPr>
              <w:noProof/>
              <w:webHidden/>
            </w:rPr>
          </w:r>
          <w:r>
            <w:rPr>
              <w:noProof/>
              <w:webHidden/>
            </w:rPr>
            <w:fldChar w:fldCharType="separate"/>
          </w:r>
          <w:ins w:author="Timur Cetindag" w:date="2024-03-08T01:11:00Z" w:id="122">
            <w:r>
              <w:rPr>
                <w:noProof/>
                <w:webHidden/>
              </w:rPr>
              <w:t>27</w:t>
            </w:r>
            <w:r>
              <w:rPr>
                <w:noProof/>
                <w:webHidden/>
              </w:rPr>
              <w:fldChar w:fldCharType="end"/>
            </w:r>
            <w:r w:rsidRPr="009817E8">
              <w:rPr>
                <w:rStyle w:val="Hyperlink"/>
                <w:noProof/>
              </w:rPr>
              <w:fldChar w:fldCharType="end"/>
            </w:r>
          </w:ins>
        </w:p>
        <w:p w:rsidR="009F6DCE" w:rsidRDefault="009F6DCE" w14:paraId="77D7A1FB" w14:textId="605A4DDD">
          <w:pPr>
            <w:pStyle w:val="TOC2"/>
            <w:rPr>
              <w:ins w:author="Timur Cetindag" w:date="2024-03-08T01:11:00Z" w:id="123"/>
              <w:rFonts w:asciiTheme="minorHAnsi" w:hAnsiTheme="minorHAnsi" w:eastAsiaTheme="minorEastAsia" w:cstheme="minorBidi"/>
              <w:noProof/>
              <w:kern w:val="2"/>
              <w:sz w:val="22"/>
              <w:szCs w:val="22"/>
              <w14:ligatures w14:val="standardContextual"/>
            </w:rPr>
          </w:pPr>
          <w:ins w:author="Timur Cetindag" w:date="2024-03-08T01:11:00Z" w:id="124">
            <w:r w:rsidRPr="009817E8">
              <w:rPr>
                <w:rStyle w:val="Hyperlink"/>
                <w:noProof/>
              </w:rPr>
              <w:fldChar w:fldCharType="begin"/>
            </w:r>
            <w:r w:rsidRPr="009817E8">
              <w:rPr>
                <w:rStyle w:val="Hyperlink"/>
                <w:noProof/>
              </w:rPr>
              <w:instrText xml:space="preserve"> </w:instrText>
            </w:r>
            <w:r>
              <w:rPr>
                <w:noProof/>
              </w:rPr>
              <w:instrText>HYPERLINK \l "_Toc160752774"</w:instrText>
            </w:r>
            <w:r w:rsidRPr="009817E8">
              <w:rPr>
                <w:rStyle w:val="Hyperlink"/>
                <w:noProof/>
              </w:rPr>
              <w:instrText xml:space="preserve"> </w:instrText>
            </w:r>
            <w:r w:rsidRPr="009817E8">
              <w:rPr>
                <w:rStyle w:val="Hyperlink"/>
                <w:noProof/>
              </w:rPr>
            </w:r>
            <w:r w:rsidRPr="009817E8">
              <w:rPr>
                <w:rStyle w:val="Hyperlink"/>
                <w:noProof/>
              </w:rPr>
              <w:fldChar w:fldCharType="separate"/>
            </w:r>
            <w:r w:rsidRPr="009817E8">
              <w:rPr>
                <w:rStyle w:val="Hyperlink"/>
                <w:rFonts w:cs="Arial"/>
                <w:noProof/>
              </w:rPr>
              <w:t>15.2</w:t>
            </w:r>
            <w:r>
              <w:rPr>
                <w:rFonts w:asciiTheme="minorHAnsi" w:hAnsiTheme="minorHAnsi" w:eastAsiaTheme="minorEastAsia" w:cstheme="minorBidi"/>
                <w:noProof/>
                <w:kern w:val="2"/>
                <w:sz w:val="22"/>
                <w:szCs w:val="22"/>
                <w14:ligatures w14:val="standardContextual"/>
              </w:rPr>
              <w:tab/>
            </w:r>
            <w:r w:rsidRPr="009817E8">
              <w:rPr>
                <w:rStyle w:val="Hyperlink"/>
                <w:rFonts w:cs="Arial"/>
                <w:noProof/>
              </w:rPr>
              <w:t>Acknowledgement</w:t>
            </w:r>
            <w:r>
              <w:rPr>
                <w:noProof/>
                <w:webHidden/>
              </w:rPr>
              <w:tab/>
            </w:r>
            <w:r>
              <w:rPr>
                <w:noProof/>
                <w:webHidden/>
              </w:rPr>
              <w:fldChar w:fldCharType="begin"/>
            </w:r>
            <w:r>
              <w:rPr>
                <w:noProof/>
                <w:webHidden/>
              </w:rPr>
              <w:instrText xml:space="preserve"> PAGEREF _Toc160752774 \h </w:instrText>
            </w:r>
          </w:ins>
          <w:r>
            <w:rPr>
              <w:noProof/>
              <w:webHidden/>
            </w:rPr>
          </w:r>
          <w:r>
            <w:rPr>
              <w:noProof/>
              <w:webHidden/>
            </w:rPr>
            <w:fldChar w:fldCharType="separate"/>
          </w:r>
          <w:ins w:author="Timur Cetindag" w:date="2024-03-08T01:11:00Z" w:id="125">
            <w:r>
              <w:rPr>
                <w:noProof/>
                <w:webHidden/>
              </w:rPr>
              <w:t>27</w:t>
            </w:r>
            <w:r>
              <w:rPr>
                <w:noProof/>
                <w:webHidden/>
              </w:rPr>
              <w:fldChar w:fldCharType="end"/>
            </w:r>
            <w:r w:rsidRPr="009817E8">
              <w:rPr>
                <w:rStyle w:val="Hyperlink"/>
                <w:noProof/>
              </w:rPr>
              <w:fldChar w:fldCharType="end"/>
            </w:r>
          </w:ins>
        </w:p>
        <w:p w:rsidR="0007018C" w:rsidDel="009F6DCE" w:rsidRDefault="0007018C" w14:paraId="44B94B9F" w14:textId="266E1C90">
          <w:pPr>
            <w:pStyle w:val="TOC1"/>
            <w:rPr>
              <w:del w:author="Timur Cetindag" w:date="2024-03-08T01:11:00Z" w:id="126"/>
              <w:rFonts w:asciiTheme="minorHAnsi" w:hAnsiTheme="minorHAnsi" w:eastAsiaTheme="minorEastAsia" w:cstheme="minorBidi"/>
              <w:noProof/>
              <w:kern w:val="2"/>
              <w:sz w:val="22"/>
              <w:szCs w:val="22"/>
              <w14:ligatures w14:val="standardContextual"/>
            </w:rPr>
          </w:pPr>
          <w:del w:author="Timur Cetindag" w:date="2024-03-08T01:11:00Z" w:id="127">
            <w:r w:rsidRPr="009F6DCE" w:rsidDel="009F6DCE">
              <w:rPr>
                <w:rPrChange w:author="Timur Cetindag" w:date="2024-03-08T01:11:00Z" w:id="128">
                  <w:rPr>
                    <w:rStyle w:val="Hyperlink"/>
                    <w:rFonts w:cs="Arial"/>
                    <w:noProof/>
                  </w:rPr>
                </w:rPrChange>
              </w:rPr>
              <w:delText>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29">
                  <w:rPr>
                    <w:rStyle w:val="Hyperlink"/>
                    <w:rFonts w:cs="Arial"/>
                    <w:noProof/>
                  </w:rPr>
                </w:rPrChange>
              </w:rPr>
              <w:delText>Enhancement Revision History</w:delText>
            </w:r>
            <w:r w:rsidDel="009F6DCE">
              <w:rPr>
                <w:noProof/>
                <w:webHidden/>
              </w:rPr>
              <w:tab/>
            </w:r>
            <w:r w:rsidDel="009F6DCE">
              <w:rPr>
                <w:noProof/>
                <w:webHidden/>
              </w:rPr>
              <w:delText>5</w:delText>
            </w:r>
          </w:del>
        </w:p>
        <w:p w:rsidR="0007018C" w:rsidDel="009F6DCE" w:rsidRDefault="0007018C" w14:paraId="1396E39D" w14:textId="346C0942">
          <w:pPr>
            <w:pStyle w:val="TOC1"/>
            <w:rPr>
              <w:del w:author="Timur Cetindag" w:date="2024-03-08T01:11:00Z" w:id="130"/>
              <w:rFonts w:asciiTheme="minorHAnsi" w:hAnsiTheme="minorHAnsi" w:eastAsiaTheme="minorEastAsia" w:cstheme="minorBidi"/>
              <w:noProof/>
              <w:kern w:val="2"/>
              <w:sz w:val="22"/>
              <w:szCs w:val="22"/>
              <w14:ligatures w14:val="standardContextual"/>
            </w:rPr>
          </w:pPr>
          <w:del w:author="Timur Cetindag" w:date="2024-03-08T01:11:00Z" w:id="131">
            <w:r w:rsidRPr="009F6DCE" w:rsidDel="009F6DCE">
              <w:rPr>
                <w:rPrChange w:author="Timur Cetindag" w:date="2024-03-08T01:11:00Z" w:id="132">
                  <w:rPr>
                    <w:rStyle w:val="Hyperlink"/>
                    <w:noProof/>
                  </w:rPr>
                </w:rPrChange>
              </w:rPr>
              <w:delText>2</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33">
                  <w:rPr>
                    <w:rStyle w:val="Hyperlink"/>
                    <w:noProof/>
                  </w:rPr>
                </w:rPrChange>
              </w:rPr>
              <w:delText>EX08 – Damages with Question and Answer</w:delText>
            </w:r>
            <w:r w:rsidDel="009F6DCE">
              <w:rPr>
                <w:noProof/>
                <w:webHidden/>
              </w:rPr>
              <w:tab/>
            </w:r>
            <w:r w:rsidDel="009F6DCE">
              <w:rPr>
                <w:noProof/>
                <w:webHidden/>
              </w:rPr>
              <w:delText>6</w:delText>
            </w:r>
          </w:del>
        </w:p>
        <w:p w:rsidR="0007018C" w:rsidDel="009F6DCE" w:rsidRDefault="0007018C" w14:paraId="1EA6B123" w14:textId="6F3670E6">
          <w:pPr>
            <w:pStyle w:val="TOC2"/>
            <w:rPr>
              <w:del w:author="Timur Cetindag" w:date="2024-03-08T01:11:00Z" w:id="134"/>
              <w:rFonts w:asciiTheme="minorHAnsi" w:hAnsiTheme="minorHAnsi" w:eastAsiaTheme="minorEastAsia" w:cstheme="minorBidi"/>
              <w:noProof/>
              <w:kern w:val="2"/>
              <w:sz w:val="22"/>
              <w:szCs w:val="22"/>
              <w14:ligatures w14:val="standardContextual"/>
            </w:rPr>
          </w:pPr>
          <w:del w:author="Timur Cetindag" w:date="2024-03-08T01:11:00Z" w:id="135">
            <w:r w:rsidRPr="009F6DCE" w:rsidDel="009F6DCE">
              <w:rPr>
                <w:rPrChange w:author="Timur Cetindag" w:date="2024-03-08T01:11:00Z" w:id="136">
                  <w:rPr>
                    <w:rStyle w:val="Hyperlink"/>
                    <w:noProof/>
                  </w:rPr>
                </w:rPrChange>
              </w:rPr>
              <w:delText>2.1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37">
                  <w:rPr>
                    <w:rStyle w:val="Hyperlink"/>
                    <w:noProof/>
                  </w:rPr>
                </w:rPrChange>
              </w:rPr>
              <w:delText>Summary Information</w:delText>
            </w:r>
            <w:r w:rsidDel="009F6DCE">
              <w:rPr>
                <w:noProof/>
                <w:webHidden/>
              </w:rPr>
              <w:tab/>
            </w:r>
            <w:r w:rsidDel="009F6DCE">
              <w:rPr>
                <w:noProof/>
                <w:webHidden/>
              </w:rPr>
              <w:delText>6</w:delText>
            </w:r>
          </w:del>
        </w:p>
        <w:p w:rsidR="0007018C" w:rsidDel="009F6DCE" w:rsidRDefault="0007018C" w14:paraId="7BE660E8" w14:textId="49B51CF0">
          <w:pPr>
            <w:pStyle w:val="TOC2"/>
            <w:rPr>
              <w:del w:author="Timur Cetindag" w:date="2024-03-08T01:11:00Z" w:id="138"/>
              <w:rFonts w:asciiTheme="minorHAnsi" w:hAnsiTheme="minorHAnsi" w:eastAsiaTheme="minorEastAsia" w:cstheme="minorBidi"/>
              <w:noProof/>
              <w:kern w:val="2"/>
              <w:sz w:val="22"/>
              <w:szCs w:val="22"/>
              <w14:ligatures w14:val="standardContextual"/>
            </w:rPr>
          </w:pPr>
          <w:del w:author="Timur Cetindag" w:date="2024-03-08T01:11:00Z" w:id="139">
            <w:r w:rsidRPr="009F6DCE" w:rsidDel="009F6DCE">
              <w:rPr>
                <w:rPrChange w:author="Timur Cetindag" w:date="2024-03-08T01:11:00Z" w:id="140">
                  <w:rPr>
                    <w:rStyle w:val="Hyperlink"/>
                    <w:noProof/>
                  </w:rPr>
                </w:rPrChange>
              </w:rPr>
              <w:delText>2.2</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41">
                  <w:rPr>
                    <w:rStyle w:val="Hyperlink"/>
                    <w:noProof/>
                  </w:rPr>
                </w:rPrChange>
              </w:rPr>
              <w:delText>Overview</w:delText>
            </w:r>
            <w:r w:rsidDel="009F6DCE">
              <w:rPr>
                <w:noProof/>
                <w:webHidden/>
              </w:rPr>
              <w:tab/>
            </w:r>
            <w:r w:rsidDel="009F6DCE">
              <w:rPr>
                <w:noProof/>
                <w:webHidden/>
              </w:rPr>
              <w:delText>6</w:delText>
            </w:r>
          </w:del>
        </w:p>
        <w:p w:rsidR="0007018C" w:rsidDel="009F6DCE" w:rsidRDefault="0007018C" w14:paraId="50209246" w14:textId="0B7BDD08">
          <w:pPr>
            <w:pStyle w:val="TOC2"/>
            <w:rPr>
              <w:del w:author="Timur Cetindag" w:date="2024-03-08T01:11:00Z" w:id="142"/>
              <w:rFonts w:asciiTheme="minorHAnsi" w:hAnsiTheme="minorHAnsi" w:eastAsiaTheme="minorEastAsia" w:cstheme="minorBidi"/>
              <w:noProof/>
              <w:kern w:val="2"/>
              <w:sz w:val="22"/>
              <w:szCs w:val="22"/>
              <w14:ligatures w14:val="standardContextual"/>
            </w:rPr>
          </w:pPr>
          <w:del w:author="Timur Cetindag" w:date="2024-03-08T01:11:00Z" w:id="143">
            <w:r w:rsidRPr="009F6DCE" w:rsidDel="009F6DCE">
              <w:rPr>
                <w:rPrChange w:author="Timur Cetindag" w:date="2024-03-08T01:11:00Z" w:id="144">
                  <w:rPr>
                    <w:rStyle w:val="Hyperlink"/>
                    <w:rFonts w:cs="Arial"/>
                    <w:noProof/>
                  </w:rPr>
                </w:rPrChange>
              </w:rPr>
              <w:delText>2.3</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45">
                  <w:rPr>
                    <w:rStyle w:val="Hyperlink"/>
                    <w:rFonts w:cs="Arial"/>
                    <w:noProof/>
                  </w:rPr>
                </w:rPrChange>
              </w:rPr>
              <w:delText>Assumptions</w:delText>
            </w:r>
            <w:r w:rsidDel="009F6DCE">
              <w:rPr>
                <w:noProof/>
                <w:webHidden/>
              </w:rPr>
              <w:tab/>
            </w:r>
            <w:r w:rsidDel="009F6DCE">
              <w:rPr>
                <w:noProof/>
                <w:webHidden/>
              </w:rPr>
              <w:delText>6</w:delText>
            </w:r>
          </w:del>
        </w:p>
        <w:p w:rsidR="0007018C" w:rsidDel="009F6DCE" w:rsidRDefault="0007018C" w14:paraId="0C987A26" w14:textId="4A2FA359">
          <w:pPr>
            <w:pStyle w:val="TOC2"/>
            <w:rPr>
              <w:del w:author="Timur Cetindag" w:date="2024-03-08T01:11:00Z" w:id="146"/>
              <w:rFonts w:asciiTheme="minorHAnsi" w:hAnsiTheme="minorHAnsi" w:eastAsiaTheme="minorEastAsia" w:cstheme="minorBidi"/>
              <w:noProof/>
              <w:kern w:val="2"/>
              <w:sz w:val="22"/>
              <w:szCs w:val="22"/>
              <w14:ligatures w14:val="standardContextual"/>
            </w:rPr>
          </w:pPr>
          <w:del w:author="Timur Cetindag" w:date="2024-03-08T01:11:00Z" w:id="147">
            <w:r w:rsidRPr="009F6DCE" w:rsidDel="009F6DCE">
              <w:rPr>
                <w:rPrChange w:author="Timur Cetindag" w:date="2024-03-08T01:11:00Z" w:id="148">
                  <w:rPr>
                    <w:rStyle w:val="Hyperlink"/>
                    <w:noProof/>
                  </w:rPr>
                </w:rPrChange>
              </w:rPr>
              <w:delText>2.4</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49">
                  <w:rPr>
                    <w:rStyle w:val="Hyperlink"/>
                    <w:noProof/>
                  </w:rPr>
                </w:rPrChange>
              </w:rPr>
              <w:delText>Dependencies</w:delText>
            </w:r>
            <w:r w:rsidDel="009F6DCE">
              <w:rPr>
                <w:noProof/>
                <w:webHidden/>
              </w:rPr>
              <w:tab/>
            </w:r>
            <w:r w:rsidDel="009F6DCE">
              <w:rPr>
                <w:noProof/>
                <w:webHidden/>
              </w:rPr>
              <w:delText>7</w:delText>
            </w:r>
          </w:del>
        </w:p>
        <w:p w:rsidR="0007018C" w:rsidDel="009F6DCE" w:rsidRDefault="0007018C" w14:paraId="5092BACD" w14:textId="5B4066CD">
          <w:pPr>
            <w:pStyle w:val="TOC3"/>
            <w:tabs>
              <w:tab w:val="left" w:pos="1400"/>
            </w:tabs>
            <w:rPr>
              <w:del w:author="Timur Cetindag" w:date="2024-03-08T01:11:00Z" w:id="150"/>
              <w:rFonts w:asciiTheme="minorHAnsi" w:hAnsiTheme="minorHAnsi" w:eastAsiaTheme="minorEastAsia" w:cstheme="minorBidi"/>
              <w:noProof/>
              <w:kern w:val="2"/>
              <w:sz w:val="22"/>
              <w:szCs w:val="22"/>
              <w14:ligatures w14:val="standardContextual"/>
            </w:rPr>
          </w:pPr>
          <w:del w:author="Timur Cetindag" w:date="2024-03-08T01:11:00Z" w:id="151">
            <w:r w:rsidRPr="009F6DCE" w:rsidDel="009F6DCE">
              <w:rPr>
                <w:rPrChange w:author="Timur Cetindag" w:date="2024-03-08T01:11:00Z" w:id="152">
                  <w:rPr>
                    <w:rStyle w:val="Hyperlink"/>
                    <w:noProof/>
                    <w14:scene3d>
                      <w14:camera w14:prst="orthographicFront"/>
                      <w14:lightRig w14:rig="threePt" w14:dir="t">
                        <w14:rot w14:lat="0" w14:lon="0" w14:rev="0"/>
                      </w14:lightRig>
                    </w14:scene3d>
                  </w:rPr>
                </w:rPrChange>
              </w:rPr>
              <w:delText>2.4.1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53">
                  <w:rPr>
                    <w:rStyle w:val="Hyperlink"/>
                    <w:noProof/>
                  </w:rPr>
                </w:rPrChange>
              </w:rPr>
              <w:delText>Code Dependencies</w:delText>
            </w:r>
            <w:r w:rsidDel="009F6DCE">
              <w:rPr>
                <w:noProof/>
                <w:webHidden/>
              </w:rPr>
              <w:tab/>
            </w:r>
            <w:r w:rsidDel="009F6DCE">
              <w:rPr>
                <w:noProof/>
                <w:webHidden/>
              </w:rPr>
              <w:delText>7</w:delText>
            </w:r>
          </w:del>
        </w:p>
        <w:p w:rsidR="0007018C" w:rsidDel="009F6DCE" w:rsidRDefault="0007018C" w14:paraId="281530C0" w14:textId="7AB6A9BF">
          <w:pPr>
            <w:pStyle w:val="TOC3"/>
            <w:tabs>
              <w:tab w:val="left" w:pos="1400"/>
            </w:tabs>
            <w:rPr>
              <w:del w:author="Timur Cetindag" w:date="2024-03-08T01:11:00Z" w:id="154"/>
              <w:rFonts w:asciiTheme="minorHAnsi" w:hAnsiTheme="minorHAnsi" w:eastAsiaTheme="minorEastAsia" w:cstheme="minorBidi"/>
              <w:noProof/>
              <w:kern w:val="2"/>
              <w:sz w:val="22"/>
              <w:szCs w:val="22"/>
              <w14:ligatures w14:val="standardContextual"/>
            </w:rPr>
          </w:pPr>
          <w:del w:author="Timur Cetindag" w:date="2024-03-08T01:11:00Z" w:id="155">
            <w:r w:rsidRPr="009F6DCE" w:rsidDel="009F6DCE">
              <w:rPr>
                <w:rPrChange w:author="Timur Cetindag" w:date="2024-03-08T01:11:00Z" w:id="156">
                  <w:rPr>
                    <w:rStyle w:val="Hyperlink"/>
                    <w:noProof/>
                    <w14:scene3d>
                      <w14:camera w14:prst="orthographicFront"/>
                      <w14:lightRig w14:rig="threePt" w14:dir="t">
                        <w14:rot w14:lat="0" w14:lon="0" w14:rev="0"/>
                      </w14:lightRig>
                    </w14:scene3d>
                  </w:rPr>
                </w:rPrChange>
              </w:rPr>
              <w:delText>2.4.2</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57">
                  <w:rPr>
                    <w:rStyle w:val="Hyperlink"/>
                    <w:rFonts w:cs="Arial"/>
                    <w:noProof/>
                  </w:rPr>
                </w:rPrChange>
              </w:rPr>
              <w:delText>Interface Dependencies</w:delText>
            </w:r>
            <w:r w:rsidDel="009F6DCE">
              <w:rPr>
                <w:noProof/>
                <w:webHidden/>
              </w:rPr>
              <w:tab/>
            </w:r>
            <w:r w:rsidDel="009F6DCE">
              <w:rPr>
                <w:noProof/>
                <w:webHidden/>
              </w:rPr>
              <w:delText>7</w:delText>
            </w:r>
          </w:del>
        </w:p>
        <w:p w:rsidR="0007018C" w:rsidDel="009F6DCE" w:rsidRDefault="0007018C" w14:paraId="4FFC0D44" w14:textId="2084CC8B">
          <w:pPr>
            <w:pStyle w:val="TOC2"/>
            <w:rPr>
              <w:del w:author="Timur Cetindag" w:date="2024-03-08T01:11:00Z" w:id="158"/>
              <w:rFonts w:asciiTheme="minorHAnsi" w:hAnsiTheme="minorHAnsi" w:eastAsiaTheme="minorEastAsia" w:cstheme="minorBidi"/>
              <w:noProof/>
              <w:kern w:val="2"/>
              <w:sz w:val="22"/>
              <w:szCs w:val="22"/>
              <w14:ligatures w14:val="standardContextual"/>
            </w:rPr>
          </w:pPr>
          <w:del w:author="Timur Cetindag" w:date="2024-03-08T01:11:00Z" w:id="159">
            <w:r w:rsidRPr="009F6DCE" w:rsidDel="009F6DCE">
              <w:rPr>
                <w:rPrChange w:author="Timur Cetindag" w:date="2024-03-08T01:11:00Z" w:id="160">
                  <w:rPr>
                    <w:rStyle w:val="Hyperlink"/>
                    <w:rFonts w:cs="Arial"/>
                    <w:noProof/>
                  </w:rPr>
                </w:rPrChange>
              </w:rPr>
              <w:delText>2.5</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61">
                  <w:rPr>
                    <w:rStyle w:val="Hyperlink"/>
                    <w:rFonts w:cs="Arial"/>
                    <w:noProof/>
                  </w:rPr>
                </w:rPrChange>
              </w:rPr>
              <w:delText>Glossary</w:delText>
            </w:r>
            <w:r w:rsidDel="009F6DCE">
              <w:rPr>
                <w:noProof/>
                <w:webHidden/>
              </w:rPr>
              <w:tab/>
            </w:r>
            <w:r w:rsidDel="009F6DCE">
              <w:rPr>
                <w:noProof/>
                <w:webHidden/>
              </w:rPr>
              <w:delText>7</w:delText>
            </w:r>
          </w:del>
        </w:p>
        <w:p w:rsidR="0007018C" w:rsidDel="009F6DCE" w:rsidRDefault="0007018C" w14:paraId="1395C98A" w14:textId="36F96B51">
          <w:pPr>
            <w:pStyle w:val="TOC1"/>
            <w:rPr>
              <w:del w:author="Timur Cetindag" w:date="2024-03-08T01:11:00Z" w:id="162"/>
              <w:rFonts w:asciiTheme="minorHAnsi" w:hAnsiTheme="minorHAnsi" w:eastAsiaTheme="minorEastAsia" w:cstheme="minorBidi"/>
              <w:noProof/>
              <w:kern w:val="2"/>
              <w:sz w:val="22"/>
              <w:szCs w:val="22"/>
              <w14:ligatures w14:val="standardContextual"/>
            </w:rPr>
          </w:pPr>
          <w:del w:author="Timur Cetindag" w:date="2024-03-08T01:11:00Z" w:id="163">
            <w:r w:rsidRPr="009F6DCE" w:rsidDel="009F6DCE">
              <w:rPr>
                <w:rPrChange w:author="Timur Cetindag" w:date="2024-03-08T01:11:00Z" w:id="164">
                  <w:rPr>
                    <w:rStyle w:val="Hyperlink"/>
                    <w:rFonts w:cs="Arial"/>
                    <w:noProof/>
                  </w:rPr>
                </w:rPrChange>
              </w:rPr>
              <w:delText>3</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65">
                  <w:rPr>
                    <w:rStyle w:val="Hyperlink"/>
                    <w:rFonts w:cs="Arial"/>
                    <w:noProof/>
                  </w:rPr>
                </w:rPrChange>
              </w:rPr>
              <w:delText>Process Flows</w:delText>
            </w:r>
            <w:r w:rsidDel="009F6DCE">
              <w:rPr>
                <w:noProof/>
                <w:webHidden/>
              </w:rPr>
              <w:tab/>
            </w:r>
            <w:r w:rsidDel="009F6DCE">
              <w:rPr>
                <w:noProof/>
                <w:webHidden/>
              </w:rPr>
              <w:delText>8</w:delText>
            </w:r>
          </w:del>
        </w:p>
        <w:p w:rsidR="0007018C" w:rsidDel="009F6DCE" w:rsidRDefault="0007018C" w14:paraId="746172D2" w14:textId="2D98C138">
          <w:pPr>
            <w:pStyle w:val="TOC2"/>
            <w:rPr>
              <w:del w:author="Timur Cetindag" w:date="2024-03-08T01:11:00Z" w:id="166"/>
              <w:rFonts w:asciiTheme="minorHAnsi" w:hAnsiTheme="minorHAnsi" w:eastAsiaTheme="minorEastAsia" w:cstheme="minorBidi"/>
              <w:noProof/>
              <w:kern w:val="2"/>
              <w:sz w:val="22"/>
              <w:szCs w:val="22"/>
              <w14:ligatures w14:val="standardContextual"/>
            </w:rPr>
          </w:pPr>
          <w:del w:author="Timur Cetindag" w:date="2024-03-08T01:11:00Z" w:id="167">
            <w:r w:rsidRPr="009F6DCE" w:rsidDel="009F6DCE">
              <w:rPr>
                <w:rPrChange w:author="Timur Cetindag" w:date="2024-03-08T01:11:00Z" w:id="168">
                  <w:rPr>
                    <w:rStyle w:val="Hyperlink"/>
                    <w:rFonts w:cs="Arial"/>
                    <w:noProof/>
                  </w:rPr>
                </w:rPrChange>
              </w:rPr>
              <w:delText>3.1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69">
                  <w:rPr>
                    <w:rStyle w:val="Hyperlink"/>
                    <w:rFonts w:cs="Arial"/>
                    <w:noProof/>
                  </w:rPr>
                </w:rPrChange>
              </w:rPr>
              <w:delText>Damages with Question and Answer</w:delText>
            </w:r>
            <w:r w:rsidDel="009F6DCE">
              <w:rPr>
                <w:noProof/>
                <w:webHidden/>
              </w:rPr>
              <w:tab/>
            </w:r>
            <w:r w:rsidDel="009F6DCE">
              <w:rPr>
                <w:noProof/>
                <w:webHidden/>
              </w:rPr>
              <w:delText>8</w:delText>
            </w:r>
          </w:del>
        </w:p>
        <w:p w:rsidR="0007018C" w:rsidDel="009F6DCE" w:rsidRDefault="0007018C" w14:paraId="597ECB43" w14:textId="0B4231A3">
          <w:pPr>
            <w:pStyle w:val="TOC3"/>
            <w:tabs>
              <w:tab w:val="left" w:pos="1400"/>
            </w:tabs>
            <w:rPr>
              <w:del w:author="Timur Cetindag" w:date="2024-03-08T01:11:00Z" w:id="170"/>
              <w:rFonts w:asciiTheme="minorHAnsi" w:hAnsiTheme="minorHAnsi" w:eastAsiaTheme="minorEastAsia" w:cstheme="minorBidi"/>
              <w:noProof/>
              <w:kern w:val="2"/>
              <w:sz w:val="22"/>
              <w:szCs w:val="22"/>
              <w14:ligatures w14:val="standardContextual"/>
            </w:rPr>
          </w:pPr>
          <w:del w:author="Timur Cetindag" w:date="2024-03-08T01:11:00Z" w:id="171">
            <w:r w:rsidRPr="009F6DCE" w:rsidDel="009F6DCE">
              <w:rPr>
                <w:rPrChange w:author="Timur Cetindag" w:date="2024-03-08T01:11:00Z" w:id="172">
                  <w:rPr>
                    <w:rStyle w:val="Hyperlink"/>
                    <w:noProof/>
                    <w14:scene3d>
                      <w14:camera w14:prst="orthographicFront"/>
                      <w14:lightRig w14:rig="threePt" w14:dir="t">
                        <w14:rot w14:lat="0" w14:lon="0" w14:rev="0"/>
                      </w14:lightRig>
                    </w14:scene3d>
                  </w:rPr>
                </w:rPrChange>
              </w:rPr>
              <w:delText>3.1.1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73">
                  <w:rPr>
                    <w:rStyle w:val="Hyperlink"/>
                    <w:noProof/>
                  </w:rPr>
                </w:rPrChange>
              </w:rPr>
              <w:delText>Flow Diagram</w:delText>
            </w:r>
            <w:r w:rsidDel="009F6DCE">
              <w:rPr>
                <w:noProof/>
                <w:webHidden/>
              </w:rPr>
              <w:tab/>
            </w:r>
            <w:r w:rsidDel="009F6DCE">
              <w:rPr>
                <w:noProof/>
                <w:webHidden/>
              </w:rPr>
              <w:delText>8</w:delText>
            </w:r>
          </w:del>
        </w:p>
        <w:p w:rsidR="0007018C" w:rsidDel="009F6DCE" w:rsidRDefault="0007018C" w14:paraId="7048B59C" w14:textId="46E79246">
          <w:pPr>
            <w:pStyle w:val="TOC3"/>
            <w:tabs>
              <w:tab w:val="left" w:pos="1400"/>
            </w:tabs>
            <w:rPr>
              <w:del w:author="Timur Cetindag" w:date="2024-03-08T01:11:00Z" w:id="174"/>
              <w:rFonts w:asciiTheme="minorHAnsi" w:hAnsiTheme="minorHAnsi" w:eastAsiaTheme="minorEastAsia" w:cstheme="minorBidi"/>
              <w:noProof/>
              <w:kern w:val="2"/>
              <w:sz w:val="22"/>
              <w:szCs w:val="22"/>
              <w14:ligatures w14:val="standardContextual"/>
            </w:rPr>
          </w:pPr>
          <w:del w:author="Timur Cetindag" w:date="2024-03-08T01:11:00Z" w:id="175">
            <w:r w:rsidRPr="009F6DCE" w:rsidDel="009F6DCE">
              <w:rPr>
                <w:rPrChange w:author="Timur Cetindag" w:date="2024-03-08T01:11:00Z" w:id="176">
                  <w:rPr>
                    <w:rStyle w:val="Hyperlink"/>
                    <w:noProof/>
                    <w14:scene3d>
                      <w14:camera w14:prst="orthographicFront"/>
                      <w14:lightRig w14:rig="threePt" w14:dir="t">
                        <w14:rot w14:lat="0" w14:lon="0" w14:rev="0"/>
                      </w14:lightRig>
                    </w14:scene3d>
                  </w:rPr>
                </w:rPrChange>
              </w:rPr>
              <w:delText>3.1.2</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77">
                  <w:rPr>
                    <w:rStyle w:val="Hyperlink"/>
                    <w:noProof/>
                  </w:rPr>
                </w:rPrChange>
              </w:rPr>
              <w:delText>Process Steps</w:delText>
            </w:r>
            <w:r w:rsidDel="009F6DCE">
              <w:rPr>
                <w:noProof/>
                <w:webHidden/>
              </w:rPr>
              <w:tab/>
            </w:r>
            <w:r w:rsidDel="009F6DCE">
              <w:rPr>
                <w:noProof/>
                <w:webHidden/>
              </w:rPr>
              <w:delText>8</w:delText>
            </w:r>
          </w:del>
        </w:p>
        <w:p w:rsidR="0007018C" w:rsidDel="009F6DCE" w:rsidRDefault="0007018C" w14:paraId="306C0D92" w14:textId="5C826224">
          <w:pPr>
            <w:pStyle w:val="TOC1"/>
            <w:rPr>
              <w:del w:author="Timur Cetindag" w:date="2024-03-08T01:11:00Z" w:id="178"/>
              <w:rFonts w:asciiTheme="minorHAnsi" w:hAnsiTheme="minorHAnsi" w:eastAsiaTheme="minorEastAsia" w:cstheme="minorBidi"/>
              <w:noProof/>
              <w:kern w:val="2"/>
              <w:sz w:val="22"/>
              <w:szCs w:val="22"/>
              <w14:ligatures w14:val="standardContextual"/>
            </w:rPr>
          </w:pPr>
          <w:del w:author="Timur Cetindag" w:date="2024-03-08T01:11:00Z" w:id="179">
            <w:r w:rsidRPr="009F6DCE" w:rsidDel="009F6DCE">
              <w:rPr>
                <w:rPrChange w:author="Timur Cetindag" w:date="2024-03-08T01:11:00Z" w:id="180">
                  <w:rPr>
                    <w:rStyle w:val="Hyperlink"/>
                    <w:rFonts w:cs="Arial"/>
                    <w:noProof/>
                  </w:rPr>
                </w:rPrChange>
              </w:rPr>
              <w:delText>4</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81">
                  <w:rPr>
                    <w:rStyle w:val="Hyperlink"/>
                    <w:rFonts w:cs="Arial"/>
                    <w:noProof/>
                  </w:rPr>
                </w:rPrChange>
              </w:rPr>
              <w:delText>User Interface Changes</w:delText>
            </w:r>
            <w:r w:rsidDel="009F6DCE">
              <w:rPr>
                <w:noProof/>
                <w:webHidden/>
              </w:rPr>
              <w:tab/>
            </w:r>
            <w:r w:rsidDel="009F6DCE">
              <w:rPr>
                <w:noProof/>
                <w:webHidden/>
              </w:rPr>
              <w:delText>8</w:delText>
            </w:r>
          </w:del>
        </w:p>
        <w:p w:rsidR="0007018C" w:rsidDel="009F6DCE" w:rsidRDefault="0007018C" w14:paraId="3C516318" w14:textId="0DB55B9E">
          <w:pPr>
            <w:pStyle w:val="TOC1"/>
            <w:rPr>
              <w:del w:author="Timur Cetindag" w:date="2024-03-08T01:11:00Z" w:id="182"/>
              <w:rFonts w:asciiTheme="minorHAnsi" w:hAnsiTheme="minorHAnsi" w:eastAsiaTheme="minorEastAsia" w:cstheme="minorBidi"/>
              <w:noProof/>
              <w:kern w:val="2"/>
              <w:sz w:val="22"/>
              <w:szCs w:val="22"/>
              <w14:ligatures w14:val="standardContextual"/>
            </w:rPr>
          </w:pPr>
          <w:del w:author="Timur Cetindag" w:date="2024-03-08T01:11:00Z" w:id="183">
            <w:r w:rsidRPr="009F6DCE" w:rsidDel="009F6DCE">
              <w:rPr>
                <w:rPrChange w:author="Timur Cetindag" w:date="2024-03-08T01:11:00Z" w:id="184">
                  <w:rPr>
                    <w:rStyle w:val="Hyperlink"/>
                    <w:rFonts w:cs="Arial"/>
                    <w:noProof/>
                  </w:rPr>
                </w:rPrChange>
              </w:rPr>
              <w:delText>5</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85">
                  <w:rPr>
                    <w:rStyle w:val="Hyperlink"/>
                    <w:rFonts w:cs="Arial"/>
                    <w:noProof/>
                  </w:rPr>
                </w:rPrChange>
              </w:rPr>
              <w:delText>Interface Changes</w:delText>
            </w:r>
            <w:r w:rsidDel="009F6DCE">
              <w:rPr>
                <w:noProof/>
                <w:webHidden/>
              </w:rPr>
              <w:tab/>
            </w:r>
            <w:r w:rsidDel="009F6DCE">
              <w:rPr>
                <w:noProof/>
                <w:webHidden/>
              </w:rPr>
              <w:delText>8</w:delText>
            </w:r>
          </w:del>
        </w:p>
        <w:p w:rsidR="0007018C" w:rsidDel="009F6DCE" w:rsidRDefault="0007018C" w14:paraId="19536D62" w14:textId="406A8CBD">
          <w:pPr>
            <w:pStyle w:val="TOC1"/>
            <w:rPr>
              <w:del w:author="Timur Cetindag" w:date="2024-03-08T01:11:00Z" w:id="186"/>
              <w:rFonts w:asciiTheme="minorHAnsi" w:hAnsiTheme="minorHAnsi" w:eastAsiaTheme="minorEastAsia" w:cstheme="minorBidi"/>
              <w:noProof/>
              <w:kern w:val="2"/>
              <w:sz w:val="22"/>
              <w:szCs w:val="22"/>
              <w14:ligatures w14:val="standardContextual"/>
            </w:rPr>
          </w:pPr>
          <w:del w:author="Timur Cetindag" w:date="2024-03-08T01:11:00Z" w:id="187">
            <w:r w:rsidRPr="009F6DCE" w:rsidDel="009F6DCE">
              <w:rPr>
                <w:rPrChange w:author="Timur Cetindag" w:date="2024-03-08T01:11:00Z" w:id="188">
                  <w:rPr>
                    <w:rStyle w:val="Hyperlink"/>
                    <w:rFonts w:cs="Arial"/>
                    <w:noProof/>
                  </w:rPr>
                </w:rPrChange>
              </w:rPr>
              <w:delText>6</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89">
                  <w:rPr>
                    <w:rStyle w:val="Hyperlink"/>
                    <w:rFonts w:cs="Arial"/>
                    <w:noProof/>
                  </w:rPr>
                </w:rPrChange>
              </w:rPr>
              <w:delText>MHE</w:delText>
            </w:r>
            <w:r w:rsidDel="009F6DCE">
              <w:rPr>
                <w:noProof/>
                <w:webHidden/>
              </w:rPr>
              <w:tab/>
            </w:r>
            <w:r w:rsidDel="009F6DCE">
              <w:rPr>
                <w:noProof/>
                <w:webHidden/>
              </w:rPr>
              <w:delText>8</w:delText>
            </w:r>
          </w:del>
        </w:p>
        <w:p w:rsidR="0007018C" w:rsidDel="009F6DCE" w:rsidRDefault="0007018C" w14:paraId="3097FE07" w14:textId="43BC6F96">
          <w:pPr>
            <w:pStyle w:val="TOC1"/>
            <w:rPr>
              <w:del w:author="Timur Cetindag" w:date="2024-03-08T01:11:00Z" w:id="190"/>
              <w:rFonts w:asciiTheme="minorHAnsi" w:hAnsiTheme="minorHAnsi" w:eastAsiaTheme="minorEastAsia" w:cstheme="minorBidi"/>
              <w:noProof/>
              <w:kern w:val="2"/>
              <w:sz w:val="22"/>
              <w:szCs w:val="22"/>
              <w14:ligatures w14:val="standardContextual"/>
            </w:rPr>
          </w:pPr>
          <w:del w:author="Timur Cetindag" w:date="2024-03-08T01:11:00Z" w:id="191">
            <w:r w:rsidRPr="009F6DCE" w:rsidDel="009F6DCE">
              <w:rPr>
                <w:rPrChange w:author="Timur Cetindag" w:date="2024-03-08T01:11:00Z" w:id="192">
                  <w:rPr>
                    <w:rStyle w:val="Hyperlink"/>
                    <w:rFonts w:cs="Arial"/>
                    <w:noProof/>
                  </w:rPr>
                </w:rPrChange>
              </w:rPr>
              <w:delText>7</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93">
                  <w:rPr>
                    <w:rStyle w:val="Hyperlink"/>
                    <w:rFonts w:cs="Arial"/>
                    <w:noProof/>
                  </w:rPr>
                </w:rPrChange>
              </w:rPr>
              <w:delText>RF</w:delText>
            </w:r>
            <w:r w:rsidDel="009F6DCE">
              <w:rPr>
                <w:noProof/>
                <w:webHidden/>
              </w:rPr>
              <w:tab/>
            </w:r>
            <w:r w:rsidDel="009F6DCE">
              <w:rPr>
                <w:noProof/>
                <w:webHidden/>
              </w:rPr>
              <w:delText>8</w:delText>
            </w:r>
          </w:del>
        </w:p>
        <w:p w:rsidR="0007018C" w:rsidDel="009F6DCE" w:rsidRDefault="0007018C" w14:paraId="51F91993" w14:textId="38A1D7EB">
          <w:pPr>
            <w:pStyle w:val="TOC1"/>
            <w:rPr>
              <w:del w:author="Timur Cetindag" w:date="2024-03-08T01:11:00Z" w:id="194"/>
              <w:rFonts w:asciiTheme="minorHAnsi" w:hAnsiTheme="minorHAnsi" w:eastAsiaTheme="minorEastAsia" w:cstheme="minorBidi"/>
              <w:noProof/>
              <w:kern w:val="2"/>
              <w:sz w:val="22"/>
              <w:szCs w:val="22"/>
              <w14:ligatures w14:val="standardContextual"/>
            </w:rPr>
          </w:pPr>
          <w:del w:author="Timur Cetindag" w:date="2024-03-08T01:11:00Z" w:id="195">
            <w:r w:rsidRPr="009F6DCE" w:rsidDel="009F6DCE">
              <w:rPr>
                <w:rPrChange w:author="Timur Cetindag" w:date="2024-03-08T01:11:00Z" w:id="196">
                  <w:rPr>
                    <w:rStyle w:val="Hyperlink"/>
                    <w:rFonts w:cs="Arial"/>
                    <w:noProof/>
                  </w:rPr>
                </w:rPrChange>
              </w:rPr>
              <w:delText>8</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197">
                  <w:rPr>
                    <w:rStyle w:val="Hyperlink"/>
                    <w:rFonts w:cs="Arial"/>
                    <w:noProof/>
                  </w:rPr>
                </w:rPrChange>
              </w:rPr>
              <w:delText>Mobile</w:delText>
            </w:r>
            <w:r w:rsidDel="009F6DCE">
              <w:rPr>
                <w:noProof/>
                <w:webHidden/>
              </w:rPr>
              <w:tab/>
            </w:r>
            <w:r w:rsidDel="009F6DCE">
              <w:rPr>
                <w:noProof/>
                <w:webHidden/>
              </w:rPr>
              <w:delText>8</w:delText>
            </w:r>
          </w:del>
        </w:p>
        <w:p w:rsidR="0007018C" w:rsidDel="009F6DCE" w:rsidRDefault="0007018C" w14:paraId="5C56FDBC" w14:textId="5D88E0E4">
          <w:pPr>
            <w:pStyle w:val="TOC2"/>
            <w:rPr>
              <w:del w:author="Timur Cetindag" w:date="2024-03-08T01:11:00Z" w:id="198"/>
              <w:rFonts w:asciiTheme="minorHAnsi" w:hAnsiTheme="minorHAnsi" w:eastAsiaTheme="minorEastAsia" w:cstheme="minorBidi"/>
              <w:noProof/>
              <w:kern w:val="2"/>
              <w:sz w:val="22"/>
              <w:szCs w:val="22"/>
              <w14:ligatures w14:val="standardContextual"/>
            </w:rPr>
          </w:pPr>
          <w:del w:author="Timur Cetindag" w:date="2024-03-08T01:11:00Z" w:id="199">
            <w:r w:rsidRPr="009F6DCE" w:rsidDel="009F6DCE">
              <w:rPr>
                <w:rPrChange w:author="Timur Cetindag" w:date="2024-03-08T01:11:00Z" w:id="200">
                  <w:rPr>
                    <w:rStyle w:val="Hyperlink"/>
                    <w:noProof/>
                  </w:rPr>
                </w:rPrChange>
              </w:rPr>
              <w:delText>8.1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01">
                  <w:rPr>
                    <w:rStyle w:val="Hyperlink"/>
                    <w:noProof/>
                  </w:rPr>
                </w:rPrChange>
              </w:rPr>
              <w:delText>Damages Q&amp;A</w:delText>
            </w:r>
            <w:r w:rsidDel="009F6DCE">
              <w:rPr>
                <w:noProof/>
                <w:webHidden/>
              </w:rPr>
              <w:tab/>
            </w:r>
            <w:r w:rsidDel="009F6DCE">
              <w:rPr>
                <w:noProof/>
                <w:webHidden/>
              </w:rPr>
              <w:delText>8</w:delText>
            </w:r>
          </w:del>
        </w:p>
        <w:p w:rsidR="0007018C" w:rsidDel="009F6DCE" w:rsidRDefault="0007018C" w14:paraId="1050ED44" w14:textId="49E2995D">
          <w:pPr>
            <w:pStyle w:val="TOC3"/>
            <w:tabs>
              <w:tab w:val="left" w:pos="1400"/>
            </w:tabs>
            <w:rPr>
              <w:del w:author="Timur Cetindag" w:date="2024-03-08T01:11:00Z" w:id="202"/>
              <w:rFonts w:asciiTheme="minorHAnsi" w:hAnsiTheme="minorHAnsi" w:eastAsiaTheme="minorEastAsia" w:cstheme="minorBidi"/>
              <w:noProof/>
              <w:kern w:val="2"/>
              <w:sz w:val="22"/>
              <w:szCs w:val="22"/>
              <w14:ligatures w14:val="standardContextual"/>
            </w:rPr>
          </w:pPr>
          <w:del w:author="Timur Cetindag" w:date="2024-03-08T01:11:00Z" w:id="203">
            <w:r w:rsidRPr="009F6DCE" w:rsidDel="009F6DCE">
              <w:rPr>
                <w:rPrChange w:author="Timur Cetindag" w:date="2024-03-08T01:11:00Z" w:id="204">
                  <w:rPr>
                    <w:rStyle w:val="Hyperlink"/>
                    <w:noProof/>
                    <w14:scene3d>
                      <w14:camera w14:prst="orthographicFront"/>
                      <w14:lightRig w14:rig="threePt" w14:dir="t">
                        <w14:rot w14:lat="0" w14:lon="0" w14:rev="0"/>
                      </w14:lightRig>
                    </w14:scene3d>
                  </w:rPr>
                </w:rPrChange>
              </w:rPr>
              <w:delText>8.1.1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05">
                  <w:rPr>
                    <w:rStyle w:val="Hyperlink"/>
                    <w:rFonts w:cs="Arial"/>
                    <w:noProof/>
                  </w:rPr>
                </w:rPrChange>
              </w:rPr>
              <w:delText>Enablement</w:delText>
            </w:r>
            <w:r w:rsidDel="009F6DCE">
              <w:rPr>
                <w:noProof/>
                <w:webHidden/>
              </w:rPr>
              <w:tab/>
            </w:r>
            <w:r w:rsidDel="009F6DCE">
              <w:rPr>
                <w:noProof/>
                <w:webHidden/>
              </w:rPr>
              <w:delText>9</w:delText>
            </w:r>
          </w:del>
        </w:p>
        <w:p w:rsidR="0007018C" w:rsidDel="009F6DCE" w:rsidRDefault="0007018C" w14:paraId="0BAB06A0" w14:textId="56C52C10">
          <w:pPr>
            <w:pStyle w:val="TOC3"/>
            <w:tabs>
              <w:tab w:val="left" w:pos="1400"/>
            </w:tabs>
            <w:rPr>
              <w:del w:author="Timur Cetindag" w:date="2024-03-08T01:11:00Z" w:id="206"/>
              <w:rFonts w:asciiTheme="minorHAnsi" w:hAnsiTheme="minorHAnsi" w:eastAsiaTheme="minorEastAsia" w:cstheme="minorBidi"/>
              <w:noProof/>
              <w:kern w:val="2"/>
              <w:sz w:val="22"/>
              <w:szCs w:val="22"/>
              <w14:ligatures w14:val="standardContextual"/>
            </w:rPr>
          </w:pPr>
          <w:del w:author="Timur Cetindag" w:date="2024-03-08T01:11:00Z" w:id="207">
            <w:r w:rsidRPr="009F6DCE" w:rsidDel="009F6DCE">
              <w:rPr>
                <w:rPrChange w:author="Timur Cetindag" w:date="2024-03-08T01:11:00Z" w:id="208">
                  <w:rPr>
                    <w:rStyle w:val="Hyperlink"/>
                    <w:noProof/>
                    <w14:scene3d>
                      <w14:camera w14:prst="orthographicFront"/>
                      <w14:lightRig w14:rig="threePt" w14:dir="t">
                        <w14:rot w14:lat="0" w14:lon="0" w14:rev="0"/>
                      </w14:lightRig>
                    </w14:scene3d>
                  </w:rPr>
                </w:rPrChange>
              </w:rPr>
              <w:delText>8.1.2</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09">
                  <w:rPr>
                    <w:rStyle w:val="Hyperlink"/>
                    <w:noProof/>
                  </w:rPr>
                </w:rPrChange>
              </w:rPr>
              <w:delText>Screen 1: Scan Ilpn</w:delText>
            </w:r>
            <w:r w:rsidDel="009F6DCE">
              <w:rPr>
                <w:noProof/>
                <w:webHidden/>
              </w:rPr>
              <w:tab/>
            </w:r>
            <w:r w:rsidDel="009F6DCE">
              <w:rPr>
                <w:noProof/>
                <w:webHidden/>
              </w:rPr>
              <w:delText>10</w:delText>
            </w:r>
          </w:del>
        </w:p>
        <w:p w:rsidR="0007018C" w:rsidDel="009F6DCE" w:rsidRDefault="0007018C" w14:paraId="3B29CF17" w14:textId="6FA37199">
          <w:pPr>
            <w:pStyle w:val="TOC3"/>
            <w:tabs>
              <w:tab w:val="left" w:pos="1400"/>
            </w:tabs>
            <w:rPr>
              <w:del w:author="Timur Cetindag" w:date="2024-03-08T01:11:00Z" w:id="210"/>
              <w:rFonts w:asciiTheme="minorHAnsi" w:hAnsiTheme="minorHAnsi" w:eastAsiaTheme="minorEastAsia" w:cstheme="minorBidi"/>
              <w:noProof/>
              <w:kern w:val="2"/>
              <w:sz w:val="22"/>
              <w:szCs w:val="22"/>
              <w14:ligatures w14:val="standardContextual"/>
            </w:rPr>
          </w:pPr>
          <w:del w:author="Timur Cetindag" w:date="2024-03-08T01:11:00Z" w:id="211">
            <w:r w:rsidRPr="009F6DCE" w:rsidDel="009F6DCE">
              <w:rPr>
                <w:rPrChange w:author="Timur Cetindag" w:date="2024-03-08T01:11:00Z" w:id="212">
                  <w:rPr>
                    <w:rStyle w:val="Hyperlink"/>
                    <w:noProof/>
                    <w14:scene3d>
                      <w14:camera w14:prst="orthographicFront"/>
                      <w14:lightRig w14:rig="threePt" w14:dir="t">
                        <w14:rot w14:lat="0" w14:lon="0" w14:rev="0"/>
                      </w14:lightRig>
                    </w14:scene3d>
                  </w:rPr>
                </w:rPrChange>
              </w:rPr>
              <w:delText>8.1.3</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13">
                  <w:rPr>
                    <w:rStyle w:val="Hyperlink"/>
                    <w:noProof/>
                  </w:rPr>
                </w:rPrChange>
              </w:rPr>
              <w:delText>Screen 2: Scan Item</w:delText>
            </w:r>
            <w:r w:rsidDel="009F6DCE">
              <w:rPr>
                <w:noProof/>
                <w:webHidden/>
              </w:rPr>
              <w:tab/>
            </w:r>
            <w:r w:rsidDel="009F6DCE">
              <w:rPr>
                <w:noProof/>
                <w:webHidden/>
              </w:rPr>
              <w:delText>12</w:delText>
            </w:r>
          </w:del>
        </w:p>
        <w:p w:rsidR="0007018C" w:rsidDel="009F6DCE" w:rsidRDefault="0007018C" w14:paraId="4DFA6A37" w14:textId="02CE15E5">
          <w:pPr>
            <w:pStyle w:val="TOC3"/>
            <w:tabs>
              <w:tab w:val="left" w:pos="1400"/>
            </w:tabs>
            <w:rPr>
              <w:del w:author="Timur Cetindag" w:date="2024-03-08T01:11:00Z" w:id="214"/>
              <w:rFonts w:asciiTheme="minorHAnsi" w:hAnsiTheme="minorHAnsi" w:eastAsiaTheme="minorEastAsia" w:cstheme="minorBidi"/>
              <w:noProof/>
              <w:kern w:val="2"/>
              <w:sz w:val="22"/>
              <w:szCs w:val="22"/>
              <w14:ligatures w14:val="standardContextual"/>
            </w:rPr>
          </w:pPr>
          <w:del w:author="Timur Cetindag" w:date="2024-03-08T01:11:00Z" w:id="215">
            <w:r w:rsidRPr="009F6DCE" w:rsidDel="009F6DCE">
              <w:rPr>
                <w:rPrChange w:author="Timur Cetindag" w:date="2024-03-08T01:11:00Z" w:id="216">
                  <w:rPr>
                    <w:rStyle w:val="Hyperlink"/>
                    <w:noProof/>
                    <w14:scene3d>
                      <w14:camera w14:prst="orthographicFront"/>
                      <w14:lightRig w14:rig="threePt" w14:dir="t">
                        <w14:rot w14:lat="0" w14:lon="0" w14:rev="0"/>
                      </w14:lightRig>
                    </w14:scene3d>
                  </w:rPr>
                </w:rPrChange>
              </w:rPr>
              <w:delText>8.1.4</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17">
                  <w:rPr>
                    <w:rStyle w:val="Hyperlink"/>
                    <w:noProof/>
                  </w:rPr>
                </w:rPrChange>
              </w:rPr>
              <w:delText>Screen 3: Confirm UoM</w:delText>
            </w:r>
            <w:r w:rsidDel="009F6DCE">
              <w:rPr>
                <w:noProof/>
                <w:webHidden/>
              </w:rPr>
              <w:tab/>
            </w:r>
            <w:r w:rsidDel="009F6DCE">
              <w:rPr>
                <w:noProof/>
                <w:webHidden/>
              </w:rPr>
              <w:delText>14</w:delText>
            </w:r>
          </w:del>
        </w:p>
        <w:p w:rsidR="0007018C" w:rsidDel="009F6DCE" w:rsidRDefault="0007018C" w14:paraId="1AC9970D" w14:textId="472DA690">
          <w:pPr>
            <w:pStyle w:val="TOC3"/>
            <w:tabs>
              <w:tab w:val="left" w:pos="1400"/>
            </w:tabs>
            <w:rPr>
              <w:del w:author="Timur Cetindag" w:date="2024-03-08T01:11:00Z" w:id="218"/>
              <w:rFonts w:asciiTheme="minorHAnsi" w:hAnsiTheme="minorHAnsi" w:eastAsiaTheme="minorEastAsia" w:cstheme="minorBidi"/>
              <w:noProof/>
              <w:kern w:val="2"/>
              <w:sz w:val="22"/>
              <w:szCs w:val="22"/>
              <w14:ligatures w14:val="standardContextual"/>
            </w:rPr>
          </w:pPr>
          <w:del w:author="Timur Cetindag" w:date="2024-03-08T01:11:00Z" w:id="219">
            <w:r w:rsidRPr="009F6DCE" w:rsidDel="009F6DCE">
              <w:rPr>
                <w:rPrChange w:author="Timur Cetindag" w:date="2024-03-08T01:11:00Z" w:id="220">
                  <w:rPr>
                    <w:rStyle w:val="Hyperlink"/>
                    <w:noProof/>
                    <w14:scene3d>
                      <w14:camera w14:prst="orthographicFront"/>
                      <w14:lightRig w14:rig="threePt" w14:dir="t">
                        <w14:rot w14:lat="0" w14:lon="0" w14:rev="0"/>
                      </w14:lightRig>
                    </w14:scene3d>
                  </w:rPr>
                </w:rPrChange>
              </w:rPr>
              <w:delText>8.1.5</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21">
                  <w:rPr>
                    <w:rStyle w:val="Hyperlink"/>
                    <w:noProof/>
                  </w:rPr>
                </w:rPrChange>
              </w:rPr>
              <w:delText>Screen 4: Confirm Quantity</w:delText>
            </w:r>
            <w:r w:rsidDel="009F6DCE">
              <w:rPr>
                <w:noProof/>
                <w:webHidden/>
              </w:rPr>
              <w:tab/>
            </w:r>
            <w:r w:rsidDel="009F6DCE">
              <w:rPr>
                <w:noProof/>
                <w:webHidden/>
              </w:rPr>
              <w:delText>16</w:delText>
            </w:r>
          </w:del>
        </w:p>
        <w:p w:rsidR="0007018C" w:rsidDel="009F6DCE" w:rsidRDefault="0007018C" w14:paraId="42B483BF" w14:textId="5C9908C2">
          <w:pPr>
            <w:pStyle w:val="TOC3"/>
            <w:tabs>
              <w:tab w:val="left" w:pos="1400"/>
            </w:tabs>
            <w:rPr>
              <w:del w:author="Timur Cetindag" w:date="2024-03-08T01:11:00Z" w:id="222"/>
              <w:rFonts w:asciiTheme="minorHAnsi" w:hAnsiTheme="minorHAnsi" w:eastAsiaTheme="minorEastAsia" w:cstheme="minorBidi"/>
              <w:noProof/>
              <w:kern w:val="2"/>
              <w:sz w:val="22"/>
              <w:szCs w:val="22"/>
              <w14:ligatures w14:val="standardContextual"/>
            </w:rPr>
          </w:pPr>
          <w:del w:author="Timur Cetindag" w:date="2024-03-08T01:11:00Z" w:id="223">
            <w:r w:rsidRPr="009F6DCE" w:rsidDel="009F6DCE">
              <w:rPr>
                <w:rPrChange w:author="Timur Cetindag" w:date="2024-03-08T01:11:00Z" w:id="224">
                  <w:rPr>
                    <w:rStyle w:val="Hyperlink"/>
                    <w:noProof/>
                    <w14:scene3d>
                      <w14:camera w14:prst="orthographicFront"/>
                      <w14:lightRig w14:rig="threePt" w14:dir="t">
                        <w14:rot w14:lat="0" w14:lon="0" w14:rev="0"/>
                      </w14:lightRig>
                    </w14:scene3d>
                  </w:rPr>
                </w:rPrChange>
              </w:rPr>
              <w:delText>8.1.6</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25">
                  <w:rPr>
                    <w:rStyle w:val="Hyperlink"/>
                    <w:noProof/>
                  </w:rPr>
                </w:rPrChange>
              </w:rPr>
              <w:delText>Screen 5: Answer Questions</w:delText>
            </w:r>
            <w:r w:rsidDel="009F6DCE">
              <w:rPr>
                <w:noProof/>
                <w:webHidden/>
              </w:rPr>
              <w:tab/>
            </w:r>
            <w:r w:rsidDel="009F6DCE">
              <w:rPr>
                <w:noProof/>
                <w:webHidden/>
              </w:rPr>
              <w:delText>18</w:delText>
            </w:r>
          </w:del>
        </w:p>
        <w:p w:rsidR="0007018C" w:rsidDel="009F6DCE" w:rsidRDefault="0007018C" w14:paraId="222F0ECE" w14:textId="46AB06EA">
          <w:pPr>
            <w:pStyle w:val="TOC3"/>
            <w:tabs>
              <w:tab w:val="left" w:pos="1400"/>
            </w:tabs>
            <w:rPr>
              <w:del w:author="Timur Cetindag" w:date="2024-03-08T01:11:00Z" w:id="226"/>
              <w:rFonts w:asciiTheme="minorHAnsi" w:hAnsiTheme="minorHAnsi" w:eastAsiaTheme="minorEastAsia" w:cstheme="minorBidi"/>
              <w:noProof/>
              <w:kern w:val="2"/>
              <w:sz w:val="22"/>
              <w:szCs w:val="22"/>
              <w14:ligatures w14:val="standardContextual"/>
            </w:rPr>
          </w:pPr>
          <w:del w:author="Timur Cetindag" w:date="2024-03-08T01:11:00Z" w:id="227">
            <w:r w:rsidRPr="009F6DCE" w:rsidDel="009F6DCE">
              <w:rPr>
                <w:rPrChange w:author="Timur Cetindag" w:date="2024-03-08T01:11:00Z" w:id="228">
                  <w:rPr>
                    <w:rStyle w:val="Hyperlink"/>
                    <w:noProof/>
                    <w14:scene3d>
                      <w14:camera w14:prst="orthographicFront"/>
                      <w14:lightRig w14:rig="threePt" w14:dir="t">
                        <w14:rot w14:lat="0" w14:lon="0" w14:rev="0"/>
                      </w14:lightRig>
                    </w14:scene3d>
                  </w:rPr>
                </w:rPrChange>
              </w:rPr>
              <w:delText>8.1.7</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29">
                  <w:rPr>
                    <w:rStyle w:val="Hyperlink"/>
                    <w:noProof/>
                  </w:rPr>
                </w:rPrChange>
              </w:rPr>
              <w:delText>Screen 6: Donate Question</w:delText>
            </w:r>
            <w:r w:rsidDel="009F6DCE">
              <w:rPr>
                <w:noProof/>
                <w:webHidden/>
              </w:rPr>
              <w:tab/>
            </w:r>
            <w:r w:rsidDel="009F6DCE">
              <w:rPr>
                <w:noProof/>
                <w:webHidden/>
              </w:rPr>
              <w:delText>21</w:delText>
            </w:r>
          </w:del>
        </w:p>
        <w:p w:rsidR="0007018C" w:rsidDel="009F6DCE" w:rsidRDefault="0007018C" w14:paraId="0257B534" w14:textId="4B0D02CC">
          <w:pPr>
            <w:pStyle w:val="TOC3"/>
            <w:tabs>
              <w:tab w:val="left" w:pos="1400"/>
            </w:tabs>
            <w:rPr>
              <w:del w:author="Timur Cetindag" w:date="2024-03-08T01:11:00Z" w:id="230"/>
              <w:rFonts w:asciiTheme="minorHAnsi" w:hAnsiTheme="minorHAnsi" w:eastAsiaTheme="minorEastAsia" w:cstheme="minorBidi"/>
              <w:noProof/>
              <w:kern w:val="2"/>
              <w:sz w:val="22"/>
              <w:szCs w:val="22"/>
              <w14:ligatures w14:val="standardContextual"/>
            </w:rPr>
          </w:pPr>
          <w:del w:author="Timur Cetindag" w:date="2024-03-08T01:11:00Z" w:id="231">
            <w:r w:rsidRPr="009F6DCE" w:rsidDel="009F6DCE">
              <w:rPr>
                <w:rPrChange w:author="Timur Cetindag" w:date="2024-03-08T01:11:00Z" w:id="232">
                  <w:rPr>
                    <w:rStyle w:val="Hyperlink"/>
                    <w:noProof/>
                    <w14:scene3d>
                      <w14:camera w14:prst="orthographicFront"/>
                      <w14:lightRig w14:rig="threePt" w14:dir="t">
                        <w14:rot w14:lat="0" w14:lon="0" w14:rev="0"/>
                      </w14:lightRig>
                    </w14:scene3d>
                  </w:rPr>
                </w:rPrChange>
              </w:rPr>
              <w:delText>8.1.8</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33">
                  <w:rPr>
                    <w:rStyle w:val="Hyperlink"/>
                    <w:noProof/>
                  </w:rPr>
                </w:rPrChange>
              </w:rPr>
              <w:delText>Screen 7: Confirm Disposition</w:delText>
            </w:r>
            <w:r w:rsidDel="009F6DCE">
              <w:rPr>
                <w:noProof/>
                <w:webHidden/>
              </w:rPr>
              <w:tab/>
            </w:r>
            <w:r w:rsidDel="009F6DCE">
              <w:rPr>
                <w:noProof/>
                <w:webHidden/>
              </w:rPr>
              <w:delText>23</w:delText>
            </w:r>
          </w:del>
        </w:p>
        <w:p w:rsidR="0007018C" w:rsidDel="009F6DCE" w:rsidRDefault="0007018C" w14:paraId="79CF407D" w14:textId="115136F9">
          <w:pPr>
            <w:pStyle w:val="TOC1"/>
            <w:rPr>
              <w:del w:author="Timur Cetindag" w:date="2024-03-08T01:11:00Z" w:id="234"/>
              <w:rFonts w:asciiTheme="minorHAnsi" w:hAnsiTheme="minorHAnsi" w:eastAsiaTheme="minorEastAsia" w:cstheme="minorBidi"/>
              <w:noProof/>
              <w:kern w:val="2"/>
              <w:sz w:val="22"/>
              <w:szCs w:val="22"/>
              <w14:ligatures w14:val="standardContextual"/>
            </w:rPr>
          </w:pPr>
          <w:del w:author="Timur Cetindag" w:date="2024-03-08T01:11:00Z" w:id="235">
            <w:r w:rsidRPr="009F6DCE" w:rsidDel="009F6DCE">
              <w:rPr>
                <w:rPrChange w:author="Timur Cetindag" w:date="2024-03-08T01:11:00Z" w:id="236">
                  <w:rPr>
                    <w:rStyle w:val="Hyperlink"/>
                    <w:rFonts w:cs="Arial"/>
                    <w:noProof/>
                  </w:rPr>
                </w:rPrChange>
              </w:rPr>
              <w:delText>9</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37">
                  <w:rPr>
                    <w:rStyle w:val="Hyperlink"/>
                    <w:rFonts w:cs="Arial"/>
                    <w:noProof/>
                  </w:rPr>
                </w:rPrChange>
              </w:rPr>
              <w:delText>Process Change/Addition</w:delText>
            </w:r>
            <w:r w:rsidDel="009F6DCE">
              <w:rPr>
                <w:noProof/>
                <w:webHidden/>
              </w:rPr>
              <w:tab/>
            </w:r>
            <w:r w:rsidDel="009F6DCE">
              <w:rPr>
                <w:noProof/>
                <w:webHidden/>
              </w:rPr>
              <w:delText>25</w:delText>
            </w:r>
          </w:del>
        </w:p>
        <w:p w:rsidR="0007018C" w:rsidDel="009F6DCE" w:rsidRDefault="0007018C" w14:paraId="1EE9E8E3" w14:textId="6EF92874">
          <w:pPr>
            <w:pStyle w:val="TOC1"/>
            <w:rPr>
              <w:del w:author="Timur Cetindag" w:date="2024-03-08T01:11:00Z" w:id="238"/>
              <w:rFonts w:asciiTheme="minorHAnsi" w:hAnsiTheme="minorHAnsi" w:eastAsiaTheme="minorEastAsia" w:cstheme="minorBidi"/>
              <w:noProof/>
              <w:kern w:val="2"/>
              <w:sz w:val="22"/>
              <w:szCs w:val="22"/>
              <w14:ligatures w14:val="standardContextual"/>
            </w:rPr>
          </w:pPr>
          <w:del w:author="Timur Cetindag" w:date="2024-03-08T01:11:00Z" w:id="239">
            <w:r w:rsidRPr="009F6DCE" w:rsidDel="009F6DCE">
              <w:rPr>
                <w:rPrChange w:author="Timur Cetindag" w:date="2024-03-08T01:11:00Z" w:id="240">
                  <w:rPr>
                    <w:rStyle w:val="Hyperlink"/>
                    <w:rFonts w:cs="Arial"/>
                    <w:noProof/>
                  </w:rPr>
                </w:rPrChange>
              </w:rPr>
              <w:delText>10</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41">
                  <w:rPr>
                    <w:rStyle w:val="Hyperlink"/>
                    <w:rFonts w:cs="Arial"/>
                    <w:noProof/>
                  </w:rPr>
                </w:rPrChange>
              </w:rPr>
              <w:delText>Reporting, Label, or Document</w:delText>
            </w:r>
            <w:r w:rsidDel="009F6DCE">
              <w:rPr>
                <w:noProof/>
                <w:webHidden/>
              </w:rPr>
              <w:tab/>
            </w:r>
            <w:r w:rsidDel="009F6DCE">
              <w:rPr>
                <w:noProof/>
                <w:webHidden/>
              </w:rPr>
              <w:delText>25</w:delText>
            </w:r>
          </w:del>
        </w:p>
        <w:p w:rsidR="0007018C" w:rsidDel="009F6DCE" w:rsidRDefault="0007018C" w14:paraId="0E97FF0B" w14:textId="18C4D808">
          <w:pPr>
            <w:pStyle w:val="TOC1"/>
            <w:rPr>
              <w:del w:author="Timur Cetindag" w:date="2024-03-08T01:11:00Z" w:id="242"/>
              <w:rFonts w:asciiTheme="minorHAnsi" w:hAnsiTheme="minorHAnsi" w:eastAsiaTheme="minorEastAsia" w:cstheme="minorBidi"/>
              <w:noProof/>
              <w:kern w:val="2"/>
              <w:sz w:val="22"/>
              <w:szCs w:val="22"/>
              <w14:ligatures w14:val="standardContextual"/>
            </w:rPr>
          </w:pPr>
          <w:del w:author="Timur Cetindag" w:date="2024-03-08T01:11:00Z" w:id="243">
            <w:r w:rsidRPr="009F6DCE" w:rsidDel="009F6DCE">
              <w:rPr>
                <w:rPrChange w:author="Timur Cetindag" w:date="2024-03-08T01:11:00Z" w:id="244">
                  <w:rPr>
                    <w:rStyle w:val="Hyperlink"/>
                    <w:rFonts w:cs="Arial"/>
                    <w:noProof/>
                  </w:rPr>
                </w:rPrChange>
              </w:rPr>
              <w:delText>11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45">
                  <w:rPr>
                    <w:rStyle w:val="Hyperlink"/>
                    <w:rFonts w:cs="Arial"/>
                    <w:noProof/>
                  </w:rPr>
                </w:rPrChange>
              </w:rPr>
              <w:delText>Other MA Solutions Impacted</w:delText>
            </w:r>
            <w:r w:rsidDel="009F6DCE">
              <w:rPr>
                <w:noProof/>
                <w:webHidden/>
              </w:rPr>
              <w:tab/>
            </w:r>
            <w:r w:rsidDel="009F6DCE">
              <w:rPr>
                <w:noProof/>
                <w:webHidden/>
              </w:rPr>
              <w:delText>25</w:delText>
            </w:r>
          </w:del>
        </w:p>
        <w:p w:rsidR="0007018C" w:rsidDel="009F6DCE" w:rsidRDefault="0007018C" w14:paraId="782013C5" w14:textId="2DE3B7B9">
          <w:pPr>
            <w:pStyle w:val="TOC1"/>
            <w:rPr>
              <w:del w:author="Timur Cetindag" w:date="2024-03-08T01:11:00Z" w:id="246"/>
              <w:rFonts w:asciiTheme="minorHAnsi" w:hAnsiTheme="minorHAnsi" w:eastAsiaTheme="minorEastAsia" w:cstheme="minorBidi"/>
              <w:noProof/>
              <w:kern w:val="2"/>
              <w:sz w:val="22"/>
              <w:szCs w:val="22"/>
              <w14:ligatures w14:val="standardContextual"/>
            </w:rPr>
          </w:pPr>
          <w:del w:author="Timur Cetindag" w:date="2024-03-08T01:11:00Z" w:id="247">
            <w:r w:rsidRPr="009F6DCE" w:rsidDel="009F6DCE">
              <w:rPr>
                <w:rPrChange w:author="Timur Cetindag" w:date="2024-03-08T01:11:00Z" w:id="248">
                  <w:rPr>
                    <w:rStyle w:val="Hyperlink"/>
                    <w:rFonts w:cs="Arial"/>
                    <w:noProof/>
                  </w:rPr>
                </w:rPrChange>
              </w:rPr>
              <w:delText>12</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49">
                  <w:rPr>
                    <w:rStyle w:val="Hyperlink"/>
                    <w:rFonts w:cs="Arial"/>
                    <w:noProof/>
                  </w:rPr>
                </w:rPrChange>
              </w:rPr>
              <w:delText>Configuration</w:delText>
            </w:r>
            <w:r w:rsidDel="009F6DCE">
              <w:rPr>
                <w:noProof/>
                <w:webHidden/>
              </w:rPr>
              <w:tab/>
            </w:r>
            <w:r w:rsidDel="009F6DCE">
              <w:rPr>
                <w:noProof/>
                <w:webHidden/>
              </w:rPr>
              <w:delText>25</w:delText>
            </w:r>
          </w:del>
        </w:p>
        <w:p w:rsidR="0007018C" w:rsidDel="009F6DCE" w:rsidRDefault="0007018C" w14:paraId="01A3776A" w14:textId="5BE55743">
          <w:pPr>
            <w:pStyle w:val="TOC3"/>
            <w:tabs>
              <w:tab w:val="left" w:pos="1600"/>
            </w:tabs>
            <w:rPr>
              <w:del w:author="Timur Cetindag" w:date="2024-03-08T01:11:00Z" w:id="250"/>
              <w:rFonts w:asciiTheme="minorHAnsi" w:hAnsiTheme="minorHAnsi" w:eastAsiaTheme="minorEastAsia" w:cstheme="minorBidi"/>
              <w:noProof/>
              <w:kern w:val="2"/>
              <w:sz w:val="22"/>
              <w:szCs w:val="22"/>
              <w14:ligatures w14:val="standardContextual"/>
            </w:rPr>
          </w:pPr>
          <w:del w:author="Timur Cetindag" w:date="2024-03-08T01:11:00Z" w:id="251">
            <w:r w:rsidRPr="009F6DCE" w:rsidDel="009F6DCE">
              <w:rPr>
                <w:rPrChange w:author="Timur Cetindag" w:date="2024-03-08T01:11:00Z" w:id="252">
                  <w:rPr>
                    <w:rStyle w:val="Hyperlink"/>
                    <w:noProof/>
                    <w14:scene3d>
                      <w14:camera w14:prst="orthographicFront"/>
                      <w14:lightRig w14:rig="threePt" w14:dir="t">
                        <w14:rot w14:lat="0" w14:lon="0" w14:rev="0"/>
                      </w14:lightRig>
                    </w14:scene3d>
                  </w:rPr>
                </w:rPrChange>
              </w:rPr>
              <w:delText>12.1.1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53">
                  <w:rPr>
                    <w:rStyle w:val="Hyperlink"/>
                    <w:rFonts w:cs="Arial"/>
                    <w:noProof/>
                  </w:rPr>
                </w:rPrChange>
              </w:rPr>
              <w:delText>Enable/Disable Extension</w:delText>
            </w:r>
            <w:r w:rsidDel="009F6DCE">
              <w:rPr>
                <w:noProof/>
                <w:webHidden/>
              </w:rPr>
              <w:tab/>
            </w:r>
            <w:r w:rsidDel="009F6DCE">
              <w:rPr>
                <w:noProof/>
                <w:webHidden/>
              </w:rPr>
              <w:delText>26</w:delText>
            </w:r>
          </w:del>
        </w:p>
        <w:p w:rsidR="0007018C" w:rsidDel="009F6DCE" w:rsidRDefault="0007018C" w14:paraId="7728C0F2" w14:textId="452E6B16">
          <w:pPr>
            <w:pStyle w:val="TOC3"/>
            <w:tabs>
              <w:tab w:val="left" w:pos="1600"/>
            </w:tabs>
            <w:rPr>
              <w:del w:author="Timur Cetindag" w:date="2024-03-08T01:11:00Z" w:id="254"/>
              <w:rFonts w:asciiTheme="minorHAnsi" w:hAnsiTheme="minorHAnsi" w:eastAsiaTheme="minorEastAsia" w:cstheme="minorBidi"/>
              <w:noProof/>
              <w:kern w:val="2"/>
              <w:sz w:val="22"/>
              <w:szCs w:val="22"/>
              <w14:ligatures w14:val="standardContextual"/>
            </w:rPr>
          </w:pPr>
          <w:del w:author="Timur Cetindag" w:date="2024-03-08T01:11:00Z" w:id="255">
            <w:r w:rsidRPr="009F6DCE" w:rsidDel="009F6DCE">
              <w:rPr>
                <w:rPrChange w:author="Timur Cetindag" w:date="2024-03-08T01:11:00Z" w:id="256">
                  <w:rPr>
                    <w:rStyle w:val="Hyperlink"/>
                    <w:noProof/>
                    <w14:scene3d>
                      <w14:camera w14:prst="orthographicFront"/>
                      <w14:lightRig w14:rig="threePt" w14:dir="t">
                        <w14:rot w14:lat="0" w14:lon="0" w14:rev="0"/>
                      </w14:lightRig>
                    </w14:scene3d>
                  </w:rPr>
                </w:rPrChange>
              </w:rPr>
              <w:delText>12.1.2</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57">
                  <w:rPr>
                    <w:rStyle w:val="Hyperlink"/>
                    <w:noProof/>
                  </w:rPr>
                </w:rPrChange>
              </w:rPr>
              <w:delText>Extended Attributes</w:delText>
            </w:r>
            <w:r w:rsidDel="009F6DCE">
              <w:rPr>
                <w:noProof/>
                <w:webHidden/>
              </w:rPr>
              <w:tab/>
            </w:r>
            <w:r w:rsidDel="009F6DCE">
              <w:rPr>
                <w:noProof/>
                <w:webHidden/>
              </w:rPr>
              <w:delText>26</w:delText>
            </w:r>
          </w:del>
        </w:p>
        <w:p w:rsidR="0007018C" w:rsidDel="009F6DCE" w:rsidRDefault="0007018C" w14:paraId="717F00E5" w14:textId="67664A3D">
          <w:pPr>
            <w:pStyle w:val="TOC3"/>
            <w:tabs>
              <w:tab w:val="left" w:pos="1600"/>
            </w:tabs>
            <w:rPr>
              <w:del w:author="Timur Cetindag" w:date="2024-03-08T01:11:00Z" w:id="258"/>
              <w:rFonts w:asciiTheme="minorHAnsi" w:hAnsiTheme="minorHAnsi" w:eastAsiaTheme="minorEastAsia" w:cstheme="minorBidi"/>
              <w:noProof/>
              <w:kern w:val="2"/>
              <w:sz w:val="22"/>
              <w:szCs w:val="22"/>
              <w14:ligatures w14:val="standardContextual"/>
            </w:rPr>
          </w:pPr>
          <w:del w:author="Timur Cetindag" w:date="2024-03-08T01:11:00Z" w:id="259">
            <w:r w:rsidRPr="009F6DCE" w:rsidDel="009F6DCE">
              <w:rPr>
                <w:rPrChange w:author="Timur Cetindag" w:date="2024-03-08T01:11:00Z" w:id="260">
                  <w:rPr>
                    <w:rStyle w:val="Hyperlink"/>
                    <w:noProof/>
                    <w14:scene3d>
                      <w14:camera w14:prst="orthographicFront"/>
                      <w14:lightRig w14:rig="threePt" w14:dir="t">
                        <w14:rot w14:lat="0" w14:lon="0" w14:rev="0"/>
                      </w14:lightRig>
                    </w14:scene3d>
                  </w:rPr>
                </w:rPrChange>
              </w:rPr>
              <w:delText>12.1.3</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61">
                  <w:rPr>
                    <w:rStyle w:val="Hyperlink"/>
                    <w:noProof/>
                  </w:rPr>
                </w:rPrChange>
              </w:rPr>
              <w:delText>Messages</w:delText>
            </w:r>
            <w:r w:rsidDel="009F6DCE">
              <w:rPr>
                <w:noProof/>
                <w:webHidden/>
              </w:rPr>
              <w:tab/>
            </w:r>
            <w:r w:rsidDel="009F6DCE">
              <w:rPr>
                <w:noProof/>
                <w:webHidden/>
              </w:rPr>
              <w:delText>26</w:delText>
            </w:r>
          </w:del>
        </w:p>
        <w:p w:rsidR="0007018C" w:rsidDel="009F6DCE" w:rsidRDefault="0007018C" w14:paraId="305235AC" w14:textId="3CE67EF3">
          <w:pPr>
            <w:pStyle w:val="TOC3"/>
            <w:tabs>
              <w:tab w:val="left" w:pos="1600"/>
            </w:tabs>
            <w:rPr>
              <w:del w:author="Timur Cetindag" w:date="2024-03-08T01:11:00Z" w:id="262"/>
              <w:rFonts w:asciiTheme="minorHAnsi" w:hAnsiTheme="minorHAnsi" w:eastAsiaTheme="minorEastAsia" w:cstheme="minorBidi"/>
              <w:noProof/>
              <w:kern w:val="2"/>
              <w:sz w:val="22"/>
              <w:szCs w:val="22"/>
              <w14:ligatures w14:val="standardContextual"/>
            </w:rPr>
          </w:pPr>
          <w:del w:author="Timur Cetindag" w:date="2024-03-08T01:11:00Z" w:id="263">
            <w:r w:rsidRPr="009F6DCE" w:rsidDel="009F6DCE">
              <w:rPr>
                <w:rPrChange w:author="Timur Cetindag" w:date="2024-03-08T01:11:00Z" w:id="264">
                  <w:rPr>
                    <w:rStyle w:val="Hyperlink"/>
                    <w:noProof/>
                    <w14:scene3d>
                      <w14:camera w14:prst="orthographicFront"/>
                      <w14:lightRig w14:rig="threePt" w14:dir="t">
                        <w14:rot w14:lat="0" w14:lon="0" w14:rev="0"/>
                      </w14:lightRig>
                    </w14:scene3d>
                  </w:rPr>
                </w:rPrChange>
              </w:rPr>
              <w:delText>12.1.4</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65">
                  <w:rPr>
                    <w:rStyle w:val="Hyperlink"/>
                    <w:noProof/>
                  </w:rPr>
                </w:rPrChange>
              </w:rPr>
              <w:delText>Config Store</w:delText>
            </w:r>
            <w:r w:rsidDel="009F6DCE">
              <w:rPr>
                <w:noProof/>
                <w:webHidden/>
              </w:rPr>
              <w:tab/>
            </w:r>
            <w:r w:rsidDel="009F6DCE">
              <w:rPr>
                <w:noProof/>
                <w:webHidden/>
              </w:rPr>
              <w:delText>27</w:delText>
            </w:r>
          </w:del>
        </w:p>
        <w:p w:rsidR="0007018C" w:rsidDel="009F6DCE" w:rsidRDefault="0007018C" w14:paraId="5CE1D14A" w14:textId="5EB574BE">
          <w:pPr>
            <w:pStyle w:val="TOC3"/>
            <w:tabs>
              <w:tab w:val="left" w:pos="1600"/>
            </w:tabs>
            <w:rPr>
              <w:del w:author="Timur Cetindag" w:date="2024-03-08T01:11:00Z" w:id="266"/>
              <w:rFonts w:asciiTheme="minorHAnsi" w:hAnsiTheme="minorHAnsi" w:eastAsiaTheme="minorEastAsia" w:cstheme="minorBidi"/>
              <w:noProof/>
              <w:kern w:val="2"/>
              <w:sz w:val="22"/>
              <w:szCs w:val="22"/>
              <w14:ligatures w14:val="standardContextual"/>
            </w:rPr>
          </w:pPr>
          <w:del w:author="Timur Cetindag" w:date="2024-03-08T01:11:00Z" w:id="267">
            <w:r w:rsidRPr="009F6DCE" w:rsidDel="009F6DCE">
              <w:rPr>
                <w:rPrChange w:author="Timur Cetindag" w:date="2024-03-08T01:11:00Z" w:id="268">
                  <w:rPr>
                    <w:rStyle w:val="Hyperlink"/>
                    <w:noProof/>
                    <w14:scene3d>
                      <w14:camera w14:prst="orthographicFront"/>
                      <w14:lightRig w14:rig="threePt" w14:dir="t">
                        <w14:rot w14:lat="0" w14:lon="0" w14:rev="0"/>
                      </w14:lightRig>
                    </w14:scene3d>
                  </w:rPr>
                </w:rPrChange>
              </w:rPr>
              <w:delText>12.1.5</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69">
                  <w:rPr>
                    <w:rStyle w:val="Hyperlink"/>
                    <w:noProof/>
                  </w:rPr>
                </w:rPrChange>
              </w:rPr>
              <w:delText>Profile Impacts</w:delText>
            </w:r>
            <w:r w:rsidDel="009F6DCE">
              <w:rPr>
                <w:noProof/>
                <w:webHidden/>
              </w:rPr>
              <w:tab/>
            </w:r>
            <w:r w:rsidDel="009F6DCE">
              <w:rPr>
                <w:noProof/>
                <w:webHidden/>
              </w:rPr>
              <w:delText>27</w:delText>
            </w:r>
          </w:del>
        </w:p>
        <w:p w:rsidR="0007018C" w:rsidDel="009F6DCE" w:rsidRDefault="0007018C" w14:paraId="5E26DA80" w14:textId="4698226E">
          <w:pPr>
            <w:pStyle w:val="TOC3"/>
            <w:tabs>
              <w:tab w:val="left" w:pos="1600"/>
            </w:tabs>
            <w:rPr>
              <w:del w:author="Timur Cetindag" w:date="2024-03-08T01:11:00Z" w:id="270"/>
              <w:rFonts w:asciiTheme="minorHAnsi" w:hAnsiTheme="minorHAnsi" w:eastAsiaTheme="minorEastAsia" w:cstheme="minorBidi"/>
              <w:noProof/>
              <w:kern w:val="2"/>
              <w:sz w:val="22"/>
              <w:szCs w:val="22"/>
              <w14:ligatures w14:val="standardContextual"/>
            </w:rPr>
          </w:pPr>
          <w:del w:author="Timur Cetindag" w:date="2024-03-08T01:11:00Z" w:id="271">
            <w:r w:rsidRPr="009F6DCE" w:rsidDel="009F6DCE">
              <w:rPr>
                <w:rPrChange w:author="Timur Cetindag" w:date="2024-03-08T01:11:00Z" w:id="272">
                  <w:rPr>
                    <w:rStyle w:val="Hyperlink"/>
                    <w:noProof/>
                    <w14:scene3d>
                      <w14:camera w14:prst="orthographicFront"/>
                      <w14:lightRig w14:rig="threePt" w14:dir="t">
                        <w14:rot w14:lat="0" w14:lon="0" w14:rev="0"/>
                      </w14:lightRig>
                    </w14:scene3d>
                  </w:rPr>
                </w:rPrChange>
              </w:rPr>
              <w:delText>12.1.6</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73">
                  <w:rPr>
                    <w:rStyle w:val="Hyperlink"/>
                    <w:noProof/>
                  </w:rPr>
                </w:rPrChange>
              </w:rPr>
              <w:delText>Security</w:delText>
            </w:r>
            <w:r w:rsidDel="009F6DCE">
              <w:rPr>
                <w:noProof/>
                <w:webHidden/>
              </w:rPr>
              <w:tab/>
            </w:r>
            <w:r w:rsidDel="009F6DCE">
              <w:rPr>
                <w:noProof/>
                <w:webHidden/>
              </w:rPr>
              <w:delText>27</w:delText>
            </w:r>
          </w:del>
        </w:p>
        <w:p w:rsidR="0007018C" w:rsidDel="009F6DCE" w:rsidRDefault="0007018C" w14:paraId="13993971" w14:textId="435C77F4">
          <w:pPr>
            <w:pStyle w:val="TOC1"/>
            <w:rPr>
              <w:del w:author="Timur Cetindag" w:date="2024-03-08T01:11:00Z" w:id="274"/>
              <w:rFonts w:asciiTheme="minorHAnsi" w:hAnsiTheme="minorHAnsi" w:eastAsiaTheme="minorEastAsia" w:cstheme="minorBidi"/>
              <w:noProof/>
              <w:kern w:val="2"/>
              <w:sz w:val="22"/>
              <w:szCs w:val="22"/>
              <w14:ligatures w14:val="standardContextual"/>
            </w:rPr>
          </w:pPr>
          <w:del w:author="Timur Cetindag" w:date="2024-03-08T01:11:00Z" w:id="275">
            <w:r w:rsidRPr="009F6DCE" w:rsidDel="009F6DCE">
              <w:rPr>
                <w:rPrChange w:author="Timur Cetindag" w:date="2024-03-08T01:11:00Z" w:id="276">
                  <w:rPr>
                    <w:rStyle w:val="Hyperlink"/>
                    <w:noProof/>
                  </w:rPr>
                </w:rPrChange>
              </w:rPr>
              <w:delText>13</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77">
                  <w:rPr>
                    <w:rStyle w:val="Hyperlink"/>
                    <w:noProof/>
                  </w:rPr>
                </w:rPrChange>
              </w:rPr>
              <w:delText>Project Impact Points</w:delText>
            </w:r>
            <w:r w:rsidDel="009F6DCE">
              <w:rPr>
                <w:noProof/>
                <w:webHidden/>
              </w:rPr>
              <w:tab/>
            </w:r>
            <w:r w:rsidDel="009F6DCE">
              <w:rPr>
                <w:noProof/>
                <w:webHidden/>
              </w:rPr>
              <w:delText>27</w:delText>
            </w:r>
          </w:del>
        </w:p>
        <w:p w:rsidR="0007018C" w:rsidDel="009F6DCE" w:rsidRDefault="0007018C" w14:paraId="783D6ED3" w14:textId="370CD149">
          <w:pPr>
            <w:pStyle w:val="TOC2"/>
            <w:rPr>
              <w:del w:author="Timur Cetindag" w:date="2024-03-08T01:11:00Z" w:id="278"/>
              <w:rFonts w:asciiTheme="minorHAnsi" w:hAnsiTheme="minorHAnsi" w:eastAsiaTheme="minorEastAsia" w:cstheme="minorBidi"/>
              <w:noProof/>
              <w:kern w:val="2"/>
              <w:sz w:val="22"/>
              <w:szCs w:val="22"/>
              <w14:ligatures w14:val="standardContextual"/>
            </w:rPr>
          </w:pPr>
          <w:del w:author="Timur Cetindag" w:date="2024-03-08T01:11:00Z" w:id="279">
            <w:r w:rsidRPr="009F6DCE" w:rsidDel="009F6DCE">
              <w:rPr>
                <w:rPrChange w:author="Timur Cetindag" w:date="2024-03-08T01:11:00Z" w:id="280">
                  <w:rPr>
                    <w:rStyle w:val="Hyperlink"/>
                    <w:noProof/>
                  </w:rPr>
                </w:rPrChange>
              </w:rPr>
              <w:delText>13.1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81">
                  <w:rPr>
                    <w:rStyle w:val="Hyperlink"/>
                    <w:noProof/>
                  </w:rPr>
                </w:rPrChange>
              </w:rPr>
              <w:delText>Testing</w:delText>
            </w:r>
            <w:r w:rsidDel="009F6DCE">
              <w:rPr>
                <w:noProof/>
                <w:webHidden/>
              </w:rPr>
              <w:tab/>
            </w:r>
            <w:r w:rsidDel="009F6DCE">
              <w:rPr>
                <w:noProof/>
                <w:webHidden/>
              </w:rPr>
              <w:delText>28</w:delText>
            </w:r>
          </w:del>
        </w:p>
        <w:p w:rsidR="0007018C" w:rsidDel="009F6DCE" w:rsidRDefault="0007018C" w14:paraId="67D19F7E" w14:textId="13CBA371">
          <w:pPr>
            <w:pStyle w:val="TOC3"/>
            <w:tabs>
              <w:tab w:val="left" w:pos="1600"/>
            </w:tabs>
            <w:rPr>
              <w:del w:author="Timur Cetindag" w:date="2024-03-08T01:11:00Z" w:id="282"/>
              <w:rFonts w:asciiTheme="minorHAnsi" w:hAnsiTheme="minorHAnsi" w:eastAsiaTheme="minorEastAsia" w:cstheme="minorBidi"/>
              <w:noProof/>
              <w:kern w:val="2"/>
              <w:sz w:val="22"/>
              <w:szCs w:val="22"/>
              <w14:ligatures w14:val="standardContextual"/>
            </w:rPr>
          </w:pPr>
          <w:del w:author="Timur Cetindag" w:date="2024-03-08T01:11:00Z" w:id="283">
            <w:r w:rsidRPr="009F6DCE" w:rsidDel="009F6DCE">
              <w:rPr>
                <w:rPrChange w:author="Timur Cetindag" w:date="2024-03-08T01:11:00Z" w:id="284">
                  <w:rPr>
                    <w:rStyle w:val="Hyperlink"/>
                    <w:noProof/>
                    <w14:scene3d>
                      <w14:camera w14:prst="orthographicFront"/>
                      <w14:lightRig w14:rig="threePt" w14:dir="t">
                        <w14:rot w14:lat="0" w14:lon="0" w14:rev="0"/>
                      </w14:lightRig>
                    </w14:scene3d>
                  </w:rPr>
                </w:rPrChange>
              </w:rPr>
              <w:delText>13.1.1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85">
                  <w:rPr>
                    <w:rStyle w:val="Hyperlink"/>
                    <w:noProof/>
                  </w:rPr>
                </w:rPrChange>
              </w:rPr>
              <w:delText>General Conditions</w:delText>
            </w:r>
            <w:r w:rsidDel="009F6DCE">
              <w:rPr>
                <w:noProof/>
                <w:webHidden/>
              </w:rPr>
              <w:tab/>
            </w:r>
            <w:r w:rsidDel="009F6DCE">
              <w:rPr>
                <w:noProof/>
                <w:webHidden/>
              </w:rPr>
              <w:delText>28</w:delText>
            </w:r>
          </w:del>
        </w:p>
        <w:p w:rsidR="0007018C" w:rsidDel="009F6DCE" w:rsidRDefault="0007018C" w14:paraId="6FE094F0" w14:textId="7E825002">
          <w:pPr>
            <w:pStyle w:val="TOC3"/>
            <w:tabs>
              <w:tab w:val="left" w:pos="1600"/>
            </w:tabs>
            <w:rPr>
              <w:del w:author="Timur Cetindag" w:date="2024-03-08T01:11:00Z" w:id="286"/>
              <w:rFonts w:asciiTheme="minorHAnsi" w:hAnsiTheme="minorHAnsi" w:eastAsiaTheme="minorEastAsia" w:cstheme="minorBidi"/>
              <w:noProof/>
              <w:kern w:val="2"/>
              <w:sz w:val="22"/>
              <w:szCs w:val="22"/>
              <w14:ligatures w14:val="standardContextual"/>
            </w:rPr>
          </w:pPr>
          <w:del w:author="Timur Cetindag" w:date="2024-03-08T01:11:00Z" w:id="287">
            <w:r w:rsidRPr="009F6DCE" w:rsidDel="009F6DCE">
              <w:rPr>
                <w:rPrChange w:author="Timur Cetindag" w:date="2024-03-08T01:11:00Z" w:id="288">
                  <w:rPr>
                    <w:rStyle w:val="Hyperlink"/>
                    <w:noProof/>
                    <w14:scene3d>
                      <w14:camera w14:prst="orthographicFront"/>
                      <w14:lightRig w14:rig="threePt" w14:dir="t">
                        <w14:rot w14:lat="0" w14:lon="0" w14:rev="0"/>
                      </w14:lightRig>
                    </w14:scene3d>
                  </w:rPr>
                </w:rPrChange>
              </w:rPr>
              <w:delText>13.1.2</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89">
                  <w:rPr>
                    <w:rStyle w:val="Hyperlink"/>
                    <w:noProof/>
                  </w:rPr>
                </w:rPrChange>
              </w:rPr>
              <w:delText>Exceptions</w:delText>
            </w:r>
            <w:r w:rsidDel="009F6DCE">
              <w:rPr>
                <w:noProof/>
                <w:webHidden/>
              </w:rPr>
              <w:tab/>
            </w:r>
            <w:r w:rsidDel="009F6DCE">
              <w:rPr>
                <w:noProof/>
                <w:webHidden/>
              </w:rPr>
              <w:delText>28</w:delText>
            </w:r>
          </w:del>
        </w:p>
        <w:p w:rsidR="0007018C" w:rsidDel="009F6DCE" w:rsidRDefault="0007018C" w14:paraId="15BEB82C" w14:textId="13629786">
          <w:pPr>
            <w:pStyle w:val="TOC1"/>
            <w:rPr>
              <w:del w:author="Timur Cetindag" w:date="2024-03-08T01:11:00Z" w:id="290"/>
              <w:rFonts w:asciiTheme="minorHAnsi" w:hAnsiTheme="minorHAnsi" w:eastAsiaTheme="minorEastAsia" w:cstheme="minorBidi"/>
              <w:noProof/>
              <w:kern w:val="2"/>
              <w:sz w:val="22"/>
              <w:szCs w:val="22"/>
              <w14:ligatures w14:val="standardContextual"/>
            </w:rPr>
          </w:pPr>
          <w:del w:author="Timur Cetindag" w:date="2024-03-08T01:11:00Z" w:id="291">
            <w:r w:rsidRPr="009F6DCE" w:rsidDel="009F6DCE">
              <w:rPr>
                <w:rPrChange w:author="Timur Cetindag" w:date="2024-03-08T01:11:00Z" w:id="292">
                  <w:rPr>
                    <w:rStyle w:val="Hyperlink"/>
                    <w:noProof/>
                  </w:rPr>
                </w:rPrChange>
              </w:rPr>
              <w:delText>14</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93">
                  <w:rPr>
                    <w:rStyle w:val="Hyperlink"/>
                    <w:noProof/>
                  </w:rPr>
                </w:rPrChange>
              </w:rPr>
              <w:delText>References</w:delText>
            </w:r>
            <w:r w:rsidDel="009F6DCE">
              <w:rPr>
                <w:noProof/>
                <w:webHidden/>
              </w:rPr>
              <w:tab/>
            </w:r>
            <w:r w:rsidDel="009F6DCE">
              <w:rPr>
                <w:noProof/>
                <w:webHidden/>
              </w:rPr>
              <w:delText>28</w:delText>
            </w:r>
          </w:del>
        </w:p>
        <w:p w:rsidR="0007018C" w:rsidDel="009F6DCE" w:rsidRDefault="0007018C" w14:paraId="50AC228F" w14:textId="6ECD3C8C">
          <w:pPr>
            <w:pStyle w:val="TOC1"/>
            <w:rPr>
              <w:del w:author="Timur Cetindag" w:date="2024-03-08T01:11:00Z" w:id="294"/>
              <w:rFonts w:asciiTheme="minorHAnsi" w:hAnsiTheme="minorHAnsi" w:eastAsiaTheme="minorEastAsia" w:cstheme="minorBidi"/>
              <w:noProof/>
              <w:kern w:val="2"/>
              <w:sz w:val="22"/>
              <w:szCs w:val="22"/>
              <w14:ligatures w14:val="standardContextual"/>
            </w:rPr>
          </w:pPr>
          <w:del w:author="Timur Cetindag" w:date="2024-03-08T01:11:00Z" w:id="295">
            <w:r w:rsidRPr="009F6DCE" w:rsidDel="009F6DCE">
              <w:rPr>
                <w:rPrChange w:author="Timur Cetindag" w:date="2024-03-08T01:11:00Z" w:id="296">
                  <w:rPr>
                    <w:rStyle w:val="Hyperlink"/>
                    <w:rFonts w:cs="Arial"/>
                    <w:noProof/>
                  </w:rPr>
                </w:rPrChange>
              </w:rPr>
              <w:delText>15</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297">
                  <w:rPr>
                    <w:rStyle w:val="Hyperlink"/>
                    <w:rFonts w:cs="Arial"/>
                    <w:noProof/>
                  </w:rPr>
                </w:rPrChange>
              </w:rPr>
              <w:delText>Estimates and Acknowledgement</w:delText>
            </w:r>
            <w:r w:rsidDel="009F6DCE">
              <w:rPr>
                <w:noProof/>
                <w:webHidden/>
              </w:rPr>
              <w:tab/>
            </w:r>
            <w:r w:rsidDel="009F6DCE">
              <w:rPr>
                <w:noProof/>
                <w:webHidden/>
              </w:rPr>
              <w:delText>28</w:delText>
            </w:r>
          </w:del>
        </w:p>
        <w:p w:rsidR="0007018C" w:rsidDel="009F6DCE" w:rsidRDefault="0007018C" w14:paraId="76B6B917" w14:textId="2A8AC7D5">
          <w:pPr>
            <w:pStyle w:val="TOC2"/>
            <w:rPr>
              <w:del w:author="Timur Cetindag" w:date="2024-03-08T01:11:00Z" w:id="298"/>
              <w:rFonts w:asciiTheme="minorHAnsi" w:hAnsiTheme="minorHAnsi" w:eastAsiaTheme="minorEastAsia" w:cstheme="minorBidi"/>
              <w:noProof/>
              <w:kern w:val="2"/>
              <w:sz w:val="22"/>
              <w:szCs w:val="22"/>
              <w14:ligatures w14:val="standardContextual"/>
            </w:rPr>
          </w:pPr>
          <w:del w:author="Timur Cetindag" w:date="2024-03-08T01:11:00Z" w:id="299">
            <w:r w:rsidRPr="009F6DCE" w:rsidDel="009F6DCE">
              <w:rPr>
                <w:rPrChange w:author="Timur Cetindag" w:date="2024-03-08T01:11:00Z" w:id="300">
                  <w:rPr>
                    <w:rStyle w:val="Hyperlink"/>
                    <w:rFonts w:cs="Arial"/>
                    <w:noProof/>
                  </w:rPr>
                </w:rPrChange>
              </w:rPr>
              <w:delText>15.1</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301">
                  <w:rPr>
                    <w:rStyle w:val="Hyperlink"/>
                    <w:rFonts w:cs="Arial"/>
                    <w:noProof/>
                  </w:rPr>
                </w:rPrChange>
              </w:rPr>
              <w:delText>Estimated Cost</w:delText>
            </w:r>
            <w:r w:rsidDel="009F6DCE">
              <w:rPr>
                <w:noProof/>
                <w:webHidden/>
              </w:rPr>
              <w:tab/>
            </w:r>
            <w:r w:rsidDel="009F6DCE">
              <w:rPr>
                <w:noProof/>
                <w:webHidden/>
              </w:rPr>
              <w:delText>29</w:delText>
            </w:r>
          </w:del>
        </w:p>
        <w:p w:rsidR="0007018C" w:rsidDel="009F6DCE" w:rsidRDefault="0007018C" w14:paraId="5AE78BD5" w14:textId="3EDC1FA8">
          <w:pPr>
            <w:pStyle w:val="TOC2"/>
            <w:rPr>
              <w:del w:author="Timur Cetindag" w:date="2024-03-08T01:11:00Z" w:id="302"/>
              <w:rFonts w:asciiTheme="minorHAnsi" w:hAnsiTheme="minorHAnsi" w:eastAsiaTheme="minorEastAsia" w:cstheme="minorBidi"/>
              <w:noProof/>
              <w:kern w:val="2"/>
              <w:sz w:val="22"/>
              <w:szCs w:val="22"/>
              <w14:ligatures w14:val="standardContextual"/>
            </w:rPr>
          </w:pPr>
          <w:del w:author="Timur Cetindag" w:date="2024-03-08T01:11:00Z" w:id="303">
            <w:r w:rsidRPr="009F6DCE" w:rsidDel="009F6DCE">
              <w:rPr>
                <w:rPrChange w:author="Timur Cetindag" w:date="2024-03-08T01:11:00Z" w:id="304">
                  <w:rPr>
                    <w:rStyle w:val="Hyperlink"/>
                    <w:rFonts w:cs="Arial"/>
                    <w:noProof/>
                  </w:rPr>
                </w:rPrChange>
              </w:rPr>
              <w:delText>15.2</w:delText>
            </w:r>
            <w:r w:rsidDel="009F6DCE">
              <w:rPr>
                <w:rFonts w:asciiTheme="minorHAnsi" w:hAnsiTheme="minorHAnsi" w:eastAsiaTheme="minorEastAsia" w:cstheme="minorBidi"/>
                <w:noProof/>
                <w:kern w:val="2"/>
                <w:sz w:val="22"/>
                <w:szCs w:val="22"/>
                <w14:ligatures w14:val="standardContextual"/>
              </w:rPr>
              <w:tab/>
            </w:r>
            <w:r w:rsidRPr="009F6DCE" w:rsidDel="009F6DCE">
              <w:rPr>
                <w:rPrChange w:author="Timur Cetindag" w:date="2024-03-08T01:11:00Z" w:id="305">
                  <w:rPr>
                    <w:rStyle w:val="Hyperlink"/>
                    <w:rFonts w:cs="Arial"/>
                    <w:noProof/>
                  </w:rPr>
                </w:rPrChange>
              </w:rPr>
              <w:delText>Acknowledgement</w:delText>
            </w:r>
            <w:r w:rsidDel="009F6DCE">
              <w:rPr>
                <w:noProof/>
                <w:webHidden/>
              </w:rPr>
              <w:tab/>
            </w:r>
            <w:r w:rsidDel="009F6DCE">
              <w:rPr>
                <w:noProof/>
                <w:webHidden/>
              </w:rPr>
              <w:delText>29</w:delText>
            </w:r>
          </w:del>
        </w:p>
        <w:p w:rsidR="0007018C" w:rsidRDefault="0007018C" w14:paraId="6410ED00" w14:textId="1577E20B">
          <w:r>
            <w:rPr>
              <w:b/>
              <w:bCs/>
              <w:noProof/>
            </w:rPr>
            <w:fldChar w:fldCharType="end"/>
          </w:r>
        </w:p>
      </w:sdtContent>
    </w:sdt>
    <w:p w:rsidRPr="00FD557D" w:rsidR="00D56733" w:rsidP="00334DC3" w:rsidRDefault="00D56733" w14:paraId="20FFEB3A" w14:textId="77777777">
      <w:pPr>
        <w:overflowPunct/>
        <w:autoSpaceDE/>
        <w:autoSpaceDN/>
        <w:adjustRightInd/>
        <w:textAlignment w:val="auto"/>
        <w:rPr>
          <w:rFonts w:cs="Arial"/>
          <w:sz w:val="18"/>
          <w:szCs w:val="18"/>
        </w:rPr>
      </w:pPr>
      <w:r w:rsidRPr="00FD557D">
        <w:rPr>
          <w:rFonts w:cs="Arial"/>
          <w:sz w:val="18"/>
          <w:szCs w:val="18"/>
        </w:rPr>
        <w:br w:type="page"/>
      </w:r>
    </w:p>
    <w:p w:rsidRPr="00305810" w:rsidR="002461B9" w:rsidP="00334DC3" w:rsidRDefault="005C75BA" w14:paraId="0A62B8EC" w14:textId="6A2344E9">
      <w:pPr>
        <w:pStyle w:val="Heading1"/>
        <w:rPr>
          <w:rFonts w:cs="Arial"/>
        </w:rPr>
      </w:pPr>
      <w:bookmarkStart w:name="_Toc160752693" w:id="306"/>
      <w:r w:rsidRPr="00FD557D">
        <w:rPr>
          <w:rFonts w:cs="Arial"/>
        </w:rPr>
        <w:t xml:space="preserve">Enhancement </w:t>
      </w:r>
      <w:r w:rsidRPr="00FD557D" w:rsidR="004C0341">
        <w:rPr>
          <w:rFonts w:cs="Arial"/>
        </w:rPr>
        <w:t>Revision History</w:t>
      </w:r>
      <w:bookmarkEnd w:id="306"/>
    </w:p>
    <w:p w:rsidRPr="00FD557D" w:rsidR="004C0341" w:rsidP="00334DC3" w:rsidRDefault="004C0341" w14:paraId="1AA230ED" w14:textId="77777777">
      <w:pPr>
        <w:rPr>
          <w:rFonts w:cs="Arial"/>
        </w:rPr>
      </w:pPr>
    </w:p>
    <w:tbl>
      <w:tblPr>
        <w:tblW w:w="100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20" w:firstRow="1" w:lastRow="0" w:firstColumn="0" w:lastColumn="0" w:noHBand="0" w:noVBand="0"/>
      </w:tblPr>
      <w:tblGrid>
        <w:gridCol w:w="1885"/>
        <w:gridCol w:w="1502"/>
        <w:gridCol w:w="1080"/>
        <w:gridCol w:w="4348"/>
        <w:gridCol w:w="1260"/>
      </w:tblGrid>
      <w:tr w:rsidRPr="00FD557D" w:rsidR="004C0341" w:rsidTr="00FD557D" w14:paraId="2196494F" w14:textId="77777777">
        <w:trPr>
          <w:tblHeader/>
          <w:jc w:val="center"/>
        </w:trPr>
        <w:tc>
          <w:tcPr>
            <w:tcW w:w="1885" w:type="dxa"/>
            <w:shd w:val="clear" w:color="auto" w:fill="B8CCE4" w:themeFill="accent1" w:themeFillTint="66"/>
          </w:tcPr>
          <w:p w:rsidRPr="00FD557D" w:rsidR="004C0341" w:rsidP="00334DC3" w:rsidRDefault="004C0341" w14:paraId="5B3BA433" w14:textId="77777777">
            <w:pPr>
              <w:rPr>
                <w:rFonts w:cs="Arial"/>
                <w:b/>
                <w:bCs/>
                <w:szCs w:val="18"/>
              </w:rPr>
            </w:pPr>
            <w:r w:rsidRPr="00FD557D">
              <w:rPr>
                <w:rFonts w:cs="Arial"/>
                <w:b/>
                <w:bCs/>
                <w:szCs w:val="18"/>
              </w:rPr>
              <w:t>Changed By</w:t>
            </w:r>
          </w:p>
        </w:tc>
        <w:tc>
          <w:tcPr>
            <w:tcW w:w="1502" w:type="dxa"/>
            <w:shd w:val="clear" w:color="auto" w:fill="B8CCE4" w:themeFill="accent1" w:themeFillTint="66"/>
          </w:tcPr>
          <w:p w:rsidRPr="00FD557D" w:rsidR="004C0341" w:rsidP="00334DC3" w:rsidRDefault="004C0341" w14:paraId="1A1729E6" w14:textId="77777777">
            <w:pPr>
              <w:rPr>
                <w:rFonts w:cs="Arial"/>
                <w:b/>
                <w:bCs/>
                <w:szCs w:val="18"/>
              </w:rPr>
            </w:pPr>
            <w:r w:rsidRPr="00FD557D">
              <w:rPr>
                <w:rFonts w:cs="Arial"/>
                <w:b/>
                <w:bCs/>
                <w:szCs w:val="18"/>
              </w:rPr>
              <w:t>Date</w:t>
            </w:r>
          </w:p>
        </w:tc>
        <w:tc>
          <w:tcPr>
            <w:tcW w:w="1080" w:type="dxa"/>
            <w:shd w:val="clear" w:color="auto" w:fill="B8CCE4" w:themeFill="accent1" w:themeFillTint="66"/>
          </w:tcPr>
          <w:p w:rsidRPr="00FD557D" w:rsidR="004C0341" w:rsidP="00334DC3" w:rsidRDefault="004C0341" w14:paraId="05AF0937" w14:textId="77777777">
            <w:pPr>
              <w:rPr>
                <w:rFonts w:cs="Arial"/>
                <w:b/>
                <w:bCs/>
                <w:szCs w:val="18"/>
              </w:rPr>
            </w:pPr>
            <w:r w:rsidRPr="00FD557D">
              <w:rPr>
                <w:rFonts w:cs="Arial"/>
                <w:b/>
                <w:bCs/>
                <w:szCs w:val="18"/>
              </w:rPr>
              <w:t>Version</w:t>
            </w:r>
          </w:p>
        </w:tc>
        <w:tc>
          <w:tcPr>
            <w:tcW w:w="4348" w:type="dxa"/>
            <w:shd w:val="clear" w:color="auto" w:fill="B8CCE4" w:themeFill="accent1" w:themeFillTint="66"/>
          </w:tcPr>
          <w:p w:rsidRPr="00FD557D" w:rsidR="004C0341" w:rsidP="00334DC3" w:rsidRDefault="004C0341" w14:paraId="27014059" w14:textId="77777777">
            <w:pPr>
              <w:rPr>
                <w:rFonts w:cs="Arial"/>
                <w:b/>
                <w:bCs/>
                <w:szCs w:val="18"/>
              </w:rPr>
            </w:pPr>
            <w:r w:rsidRPr="00FD557D">
              <w:rPr>
                <w:rFonts w:cs="Arial"/>
                <w:b/>
                <w:bCs/>
                <w:szCs w:val="18"/>
              </w:rPr>
              <w:t>Notes:</w:t>
            </w:r>
          </w:p>
        </w:tc>
        <w:tc>
          <w:tcPr>
            <w:tcW w:w="1260" w:type="dxa"/>
            <w:shd w:val="clear" w:color="auto" w:fill="B8CCE4" w:themeFill="accent1" w:themeFillTint="66"/>
          </w:tcPr>
          <w:p w:rsidRPr="00FD557D" w:rsidR="004C0341" w:rsidP="00334DC3" w:rsidRDefault="004C0341" w14:paraId="760E671A" w14:textId="77777777">
            <w:pPr>
              <w:rPr>
                <w:rFonts w:cs="Arial"/>
                <w:b/>
                <w:bCs/>
                <w:szCs w:val="18"/>
              </w:rPr>
            </w:pPr>
            <w:r w:rsidRPr="00FD557D">
              <w:rPr>
                <w:rFonts w:cs="Arial"/>
                <w:b/>
                <w:bCs/>
                <w:szCs w:val="18"/>
              </w:rPr>
              <w:t>SFDC</w:t>
            </w:r>
          </w:p>
        </w:tc>
      </w:tr>
      <w:tr w:rsidRPr="00FD557D" w:rsidR="004C0341" w:rsidTr="00FD557D" w14:paraId="6DBA7C4C" w14:textId="77777777">
        <w:trPr>
          <w:jc w:val="center"/>
        </w:trPr>
        <w:tc>
          <w:tcPr>
            <w:tcW w:w="1885" w:type="dxa"/>
          </w:tcPr>
          <w:p w:rsidRPr="00FD557D" w:rsidR="004C0341" w:rsidP="00334DC3" w:rsidRDefault="00DC29C7" w14:paraId="1D870EBA" w14:textId="0A844868">
            <w:pPr>
              <w:rPr>
                <w:rFonts w:cs="Arial"/>
                <w:szCs w:val="18"/>
              </w:rPr>
            </w:pPr>
            <w:r>
              <w:rPr>
                <w:rFonts w:cs="Arial"/>
                <w:szCs w:val="18"/>
              </w:rPr>
              <w:t>Timur Cetindag</w:t>
            </w:r>
          </w:p>
        </w:tc>
        <w:tc>
          <w:tcPr>
            <w:tcW w:w="1502" w:type="dxa"/>
          </w:tcPr>
          <w:p w:rsidRPr="00FD557D" w:rsidR="004C0341" w:rsidP="00334DC3" w:rsidRDefault="00A52974" w14:paraId="614CC3CB" w14:textId="63C98C51">
            <w:pPr>
              <w:rPr>
                <w:rFonts w:cs="Arial"/>
                <w:szCs w:val="18"/>
              </w:rPr>
            </w:pPr>
            <w:r>
              <w:rPr>
                <w:rFonts w:cs="Arial"/>
                <w:szCs w:val="18"/>
              </w:rPr>
              <w:t>11/28/2023</w:t>
            </w:r>
          </w:p>
        </w:tc>
        <w:tc>
          <w:tcPr>
            <w:tcW w:w="1080" w:type="dxa"/>
          </w:tcPr>
          <w:p w:rsidRPr="00FD557D" w:rsidR="004C0341" w:rsidP="00334DC3" w:rsidRDefault="00A52974" w14:paraId="590034DC" w14:textId="4445EF9B">
            <w:pPr>
              <w:rPr>
                <w:rFonts w:cs="Arial"/>
                <w:szCs w:val="18"/>
              </w:rPr>
            </w:pPr>
            <w:r>
              <w:rPr>
                <w:rFonts w:cs="Arial"/>
                <w:szCs w:val="18"/>
              </w:rPr>
              <w:t>0.1</w:t>
            </w:r>
          </w:p>
        </w:tc>
        <w:tc>
          <w:tcPr>
            <w:tcW w:w="4348" w:type="dxa"/>
          </w:tcPr>
          <w:p w:rsidRPr="00FD557D" w:rsidR="004C0341" w:rsidP="00334DC3" w:rsidRDefault="00A52974" w14:paraId="77F8CE42" w14:textId="61E87831">
            <w:pPr>
              <w:rPr>
                <w:rFonts w:cs="Arial"/>
                <w:szCs w:val="18"/>
              </w:rPr>
            </w:pPr>
            <w:r>
              <w:rPr>
                <w:rFonts w:cs="Arial"/>
                <w:szCs w:val="18"/>
              </w:rPr>
              <w:t>Original Document</w:t>
            </w:r>
          </w:p>
        </w:tc>
        <w:tc>
          <w:tcPr>
            <w:tcW w:w="1260" w:type="dxa"/>
          </w:tcPr>
          <w:p w:rsidRPr="00FD557D" w:rsidR="004C0341" w:rsidP="00334DC3" w:rsidRDefault="004C0341" w14:paraId="1F0DC139" w14:textId="77777777">
            <w:pPr>
              <w:rPr>
                <w:rFonts w:cs="Arial"/>
                <w:szCs w:val="18"/>
              </w:rPr>
            </w:pPr>
          </w:p>
        </w:tc>
      </w:tr>
      <w:tr w:rsidRPr="00FD557D" w:rsidR="00A52974" w:rsidTr="00FD557D" w14:paraId="5A15BA30" w14:textId="77777777">
        <w:trPr>
          <w:jc w:val="center"/>
        </w:trPr>
        <w:tc>
          <w:tcPr>
            <w:tcW w:w="1885" w:type="dxa"/>
          </w:tcPr>
          <w:p w:rsidR="00A52974" w:rsidP="00334DC3" w:rsidRDefault="00A52974" w14:paraId="69107ACA" w14:textId="4628D5C9">
            <w:pPr>
              <w:rPr>
                <w:rFonts w:cs="Arial"/>
                <w:szCs w:val="18"/>
              </w:rPr>
            </w:pPr>
            <w:r>
              <w:rPr>
                <w:rFonts w:cs="Arial"/>
                <w:szCs w:val="18"/>
              </w:rPr>
              <w:t>Timur Cetindag</w:t>
            </w:r>
          </w:p>
        </w:tc>
        <w:tc>
          <w:tcPr>
            <w:tcW w:w="1502" w:type="dxa"/>
          </w:tcPr>
          <w:p w:rsidR="00A52974" w:rsidP="00334DC3" w:rsidRDefault="00A52974" w14:paraId="38437FD5" w14:textId="705D4AFB">
            <w:pPr>
              <w:rPr>
                <w:rFonts w:cs="Arial"/>
                <w:szCs w:val="18"/>
              </w:rPr>
            </w:pPr>
            <w:r>
              <w:rPr>
                <w:rFonts w:cs="Arial"/>
                <w:szCs w:val="18"/>
              </w:rPr>
              <w:t>12/03/2023</w:t>
            </w:r>
          </w:p>
        </w:tc>
        <w:tc>
          <w:tcPr>
            <w:tcW w:w="1080" w:type="dxa"/>
          </w:tcPr>
          <w:p w:rsidR="00A52974" w:rsidP="00334DC3" w:rsidRDefault="00A52974" w14:paraId="108BF02A" w14:textId="5DAC96E3">
            <w:pPr>
              <w:rPr>
                <w:rFonts w:cs="Arial"/>
                <w:szCs w:val="18"/>
              </w:rPr>
            </w:pPr>
            <w:r>
              <w:rPr>
                <w:rFonts w:cs="Arial"/>
                <w:szCs w:val="18"/>
              </w:rPr>
              <w:t>0.2</w:t>
            </w:r>
          </w:p>
        </w:tc>
        <w:tc>
          <w:tcPr>
            <w:tcW w:w="4348" w:type="dxa"/>
          </w:tcPr>
          <w:p w:rsidR="00A52974" w:rsidP="00334DC3" w:rsidRDefault="00A52974" w14:paraId="6389304E" w14:textId="37006E58">
            <w:pPr>
              <w:rPr>
                <w:rFonts w:cs="Arial"/>
                <w:szCs w:val="18"/>
              </w:rPr>
            </w:pPr>
            <w:r>
              <w:rPr>
                <w:rFonts w:cs="Arial"/>
                <w:szCs w:val="18"/>
              </w:rPr>
              <w:t>Updated with Screens 3 and 4, and additional logic from review.</w:t>
            </w:r>
          </w:p>
        </w:tc>
        <w:tc>
          <w:tcPr>
            <w:tcW w:w="1260" w:type="dxa"/>
          </w:tcPr>
          <w:p w:rsidRPr="00FD557D" w:rsidR="00A52974" w:rsidP="00334DC3" w:rsidRDefault="00A52974" w14:paraId="210F1141" w14:textId="77777777">
            <w:pPr>
              <w:rPr>
                <w:rFonts w:cs="Arial"/>
                <w:szCs w:val="18"/>
              </w:rPr>
            </w:pPr>
          </w:p>
        </w:tc>
      </w:tr>
      <w:tr w:rsidRPr="00FD557D" w:rsidR="0051388E" w:rsidTr="00FD557D" w14:paraId="15C3F290" w14:textId="77777777">
        <w:trPr>
          <w:jc w:val="center"/>
        </w:trPr>
        <w:tc>
          <w:tcPr>
            <w:tcW w:w="1885" w:type="dxa"/>
          </w:tcPr>
          <w:p w:rsidR="0051388E" w:rsidP="00334DC3" w:rsidRDefault="0051388E" w14:paraId="4923F496" w14:textId="4B354452">
            <w:pPr>
              <w:rPr>
                <w:rFonts w:cs="Arial"/>
                <w:szCs w:val="18"/>
              </w:rPr>
            </w:pPr>
            <w:r>
              <w:rPr>
                <w:rFonts w:cs="Arial"/>
                <w:szCs w:val="18"/>
              </w:rPr>
              <w:t>Timur Cetindag</w:t>
            </w:r>
          </w:p>
        </w:tc>
        <w:tc>
          <w:tcPr>
            <w:tcW w:w="1502" w:type="dxa"/>
          </w:tcPr>
          <w:p w:rsidR="0051388E" w:rsidP="00334DC3" w:rsidRDefault="0051388E" w14:paraId="036B0539" w14:textId="38C6FD5D">
            <w:pPr>
              <w:rPr>
                <w:rFonts w:cs="Arial"/>
                <w:szCs w:val="18"/>
              </w:rPr>
            </w:pPr>
            <w:r>
              <w:rPr>
                <w:rFonts w:cs="Arial"/>
                <w:szCs w:val="18"/>
              </w:rPr>
              <w:t>12/06/2023</w:t>
            </w:r>
          </w:p>
        </w:tc>
        <w:tc>
          <w:tcPr>
            <w:tcW w:w="1080" w:type="dxa"/>
          </w:tcPr>
          <w:p w:rsidR="0051388E" w:rsidP="00334DC3" w:rsidRDefault="0051388E" w14:paraId="3BB4104F" w14:textId="6290CB35">
            <w:pPr>
              <w:rPr>
                <w:rFonts w:cs="Arial"/>
                <w:szCs w:val="18"/>
              </w:rPr>
            </w:pPr>
            <w:r>
              <w:rPr>
                <w:rFonts w:cs="Arial"/>
                <w:szCs w:val="18"/>
              </w:rPr>
              <w:t>0.3</w:t>
            </w:r>
          </w:p>
        </w:tc>
        <w:tc>
          <w:tcPr>
            <w:tcW w:w="4348" w:type="dxa"/>
          </w:tcPr>
          <w:p w:rsidR="0051388E" w:rsidP="00334DC3" w:rsidRDefault="0051388E" w14:paraId="05E26DCF" w14:textId="77A1D75A">
            <w:pPr>
              <w:rPr>
                <w:rFonts w:cs="Arial"/>
                <w:szCs w:val="18"/>
              </w:rPr>
            </w:pPr>
            <w:r>
              <w:rPr>
                <w:rFonts w:cs="Arial"/>
                <w:szCs w:val="18"/>
              </w:rPr>
              <w:t>Updated Screen 7 section with Question and Answer record logging and warehouse activity tracking logging</w:t>
            </w:r>
          </w:p>
        </w:tc>
        <w:tc>
          <w:tcPr>
            <w:tcW w:w="1260" w:type="dxa"/>
          </w:tcPr>
          <w:p w:rsidRPr="00FD557D" w:rsidR="0051388E" w:rsidP="00334DC3" w:rsidRDefault="0051388E" w14:paraId="5A9B6023" w14:textId="77777777">
            <w:pPr>
              <w:rPr>
                <w:rFonts w:cs="Arial"/>
                <w:szCs w:val="18"/>
              </w:rPr>
            </w:pPr>
          </w:p>
        </w:tc>
      </w:tr>
      <w:tr w:rsidRPr="00FD557D" w:rsidR="00A57714" w:rsidTr="00FD557D" w14:paraId="4528B4F4" w14:textId="77777777">
        <w:trPr>
          <w:jc w:val="center"/>
        </w:trPr>
        <w:tc>
          <w:tcPr>
            <w:tcW w:w="1885" w:type="dxa"/>
          </w:tcPr>
          <w:p w:rsidR="00A57714" w:rsidP="00334DC3" w:rsidRDefault="00A57714" w14:paraId="06089AA6" w14:textId="3ED1EBA7">
            <w:pPr>
              <w:rPr>
                <w:rFonts w:cs="Arial"/>
                <w:szCs w:val="18"/>
              </w:rPr>
            </w:pPr>
            <w:r>
              <w:rPr>
                <w:rFonts w:cs="Arial"/>
                <w:szCs w:val="18"/>
              </w:rPr>
              <w:t>Timur Cetindag</w:t>
            </w:r>
          </w:p>
        </w:tc>
        <w:tc>
          <w:tcPr>
            <w:tcW w:w="1502" w:type="dxa"/>
          </w:tcPr>
          <w:p w:rsidR="00A57714" w:rsidP="00334DC3" w:rsidRDefault="00A57714" w14:paraId="132174ED" w14:textId="34004591">
            <w:pPr>
              <w:rPr>
                <w:rFonts w:cs="Arial"/>
                <w:szCs w:val="18"/>
              </w:rPr>
            </w:pPr>
            <w:r>
              <w:rPr>
                <w:rFonts w:cs="Arial"/>
                <w:szCs w:val="18"/>
              </w:rPr>
              <w:t>12/12/2023</w:t>
            </w:r>
          </w:p>
        </w:tc>
        <w:tc>
          <w:tcPr>
            <w:tcW w:w="1080" w:type="dxa"/>
          </w:tcPr>
          <w:p w:rsidR="00A57714" w:rsidP="00334DC3" w:rsidRDefault="00A57714" w14:paraId="058F586E" w14:textId="0DB0CF27">
            <w:pPr>
              <w:rPr>
                <w:rFonts w:cs="Arial"/>
                <w:szCs w:val="18"/>
              </w:rPr>
            </w:pPr>
            <w:r>
              <w:rPr>
                <w:rFonts w:cs="Arial"/>
                <w:szCs w:val="18"/>
              </w:rPr>
              <w:t>0.4</w:t>
            </w:r>
          </w:p>
        </w:tc>
        <w:tc>
          <w:tcPr>
            <w:tcW w:w="4348" w:type="dxa"/>
          </w:tcPr>
          <w:p w:rsidR="00A57714" w:rsidP="00334DC3" w:rsidRDefault="00A57714" w14:paraId="67402D81" w14:textId="66153C34">
            <w:pPr>
              <w:rPr>
                <w:rFonts w:cs="Arial"/>
                <w:szCs w:val="18"/>
              </w:rPr>
            </w:pPr>
            <w:r>
              <w:rPr>
                <w:rFonts w:cs="Arial"/>
                <w:szCs w:val="18"/>
              </w:rPr>
              <w:t xml:space="preserve">Added </w:t>
            </w:r>
            <w:r w:rsidR="006F678D">
              <w:rPr>
                <w:rFonts w:cs="Arial"/>
                <w:szCs w:val="18"/>
              </w:rPr>
              <w:t>filter to cycle count creation condition to omit forward locations for cycle counting</w:t>
            </w:r>
          </w:p>
        </w:tc>
        <w:tc>
          <w:tcPr>
            <w:tcW w:w="1260" w:type="dxa"/>
          </w:tcPr>
          <w:p w:rsidRPr="00FD557D" w:rsidR="00A57714" w:rsidP="00334DC3" w:rsidRDefault="00A57714" w14:paraId="241E9AE3" w14:textId="77777777">
            <w:pPr>
              <w:rPr>
                <w:rFonts w:cs="Arial"/>
                <w:szCs w:val="18"/>
              </w:rPr>
            </w:pPr>
          </w:p>
        </w:tc>
      </w:tr>
      <w:tr w:rsidRPr="00FD557D" w:rsidR="00796ADE" w:rsidTr="00FD557D" w14:paraId="2502ADAF" w14:textId="77777777">
        <w:trPr>
          <w:jc w:val="center"/>
        </w:trPr>
        <w:tc>
          <w:tcPr>
            <w:tcW w:w="1885" w:type="dxa"/>
          </w:tcPr>
          <w:p w:rsidR="00796ADE" w:rsidP="00334DC3" w:rsidRDefault="00796ADE" w14:paraId="199F9744" w14:textId="1EAFF291">
            <w:pPr>
              <w:rPr>
                <w:rFonts w:cs="Arial"/>
                <w:szCs w:val="18"/>
              </w:rPr>
            </w:pPr>
            <w:r>
              <w:rPr>
                <w:rFonts w:cs="Arial"/>
                <w:szCs w:val="18"/>
              </w:rPr>
              <w:t>Timur Cetindag</w:t>
            </w:r>
          </w:p>
        </w:tc>
        <w:tc>
          <w:tcPr>
            <w:tcW w:w="1502" w:type="dxa"/>
          </w:tcPr>
          <w:p w:rsidR="00796ADE" w:rsidP="00334DC3" w:rsidRDefault="00796ADE" w14:paraId="1A7AD12A" w14:textId="3F28E1BF">
            <w:pPr>
              <w:rPr>
                <w:rFonts w:cs="Arial"/>
                <w:szCs w:val="18"/>
              </w:rPr>
            </w:pPr>
            <w:r>
              <w:rPr>
                <w:rFonts w:cs="Arial"/>
                <w:szCs w:val="18"/>
              </w:rPr>
              <w:t>01/25/2024</w:t>
            </w:r>
          </w:p>
        </w:tc>
        <w:tc>
          <w:tcPr>
            <w:tcW w:w="1080" w:type="dxa"/>
          </w:tcPr>
          <w:p w:rsidR="00796ADE" w:rsidP="00334DC3" w:rsidRDefault="00796ADE" w14:paraId="74B6FA57" w14:textId="183F383B">
            <w:pPr>
              <w:rPr>
                <w:rFonts w:cs="Arial"/>
                <w:szCs w:val="18"/>
              </w:rPr>
            </w:pPr>
            <w:r>
              <w:rPr>
                <w:rFonts w:cs="Arial"/>
                <w:szCs w:val="18"/>
              </w:rPr>
              <w:t>0.5</w:t>
            </w:r>
          </w:p>
        </w:tc>
        <w:tc>
          <w:tcPr>
            <w:tcW w:w="4348" w:type="dxa"/>
          </w:tcPr>
          <w:p w:rsidR="00796ADE" w:rsidP="00334DC3" w:rsidRDefault="00796ADE" w14:paraId="465FB836" w14:textId="77777777">
            <w:pPr>
              <w:rPr>
                <w:rFonts w:cs="Arial"/>
                <w:szCs w:val="18"/>
              </w:rPr>
            </w:pPr>
            <w:r>
              <w:rPr>
                <w:rFonts w:cs="Arial"/>
                <w:szCs w:val="18"/>
              </w:rPr>
              <w:t>Updated Screens 5-6 with Yes/No buttons instead of dropdowns.</w:t>
            </w:r>
          </w:p>
          <w:p w:rsidR="00796ADE" w:rsidP="00334DC3" w:rsidRDefault="00796ADE" w14:paraId="2AAEE3C0" w14:textId="2E01ACC6">
            <w:pPr>
              <w:rPr>
                <w:rFonts w:cs="Arial"/>
                <w:szCs w:val="18"/>
              </w:rPr>
            </w:pPr>
            <w:r>
              <w:rPr>
                <w:rFonts w:cs="Arial"/>
                <w:szCs w:val="18"/>
              </w:rPr>
              <w:t>Updated logic on Screen 7 to display INFO message and disable CONFIRM button if the disposition cannot be determined.</w:t>
            </w:r>
          </w:p>
        </w:tc>
        <w:tc>
          <w:tcPr>
            <w:tcW w:w="1260" w:type="dxa"/>
          </w:tcPr>
          <w:p w:rsidRPr="00FD557D" w:rsidR="00796ADE" w:rsidP="00334DC3" w:rsidRDefault="00796ADE" w14:paraId="1264183E" w14:textId="77777777">
            <w:pPr>
              <w:rPr>
                <w:rFonts w:cs="Arial"/>
                <w:szCs w:val="18"/>
              </w:rPr>
            </w:pPr>
          </w:p>
        </w:tc>
      </w:tr>
      <w:tr w:rsidRPr="00FD557D" w:rsidR="00585BA6" w:rsidTr="00FD557D" w14:paraId="047BF195" w14:textId="77777777">
        <w:trPr>
          <w:jc w:val="center"/>
          <w:ins w:author="Timur Cetindag" w:date="2024-03-08T01:10:00Z" w:id="307"/>
        </w:trPr>
        <w:tc>
          <w:tcPr>
            <w:tcW w:w="1885" w:type="dxa"/>
          </w:tcPr>
          <w:p w:rsidR="00585BA6" w:rsidP="00334DC3" w:rsidRDefault="00585BA6" w14:paraId="0D459793" w14:textId="6670F673">
            <w:pPr>
              <w:rPr>
                <w:ins w:author="Timur Cetindag" w:date="2024-03-08T01:10:00Z" w:id="308"/>
                <w:rFonts w:cs="Arial"/>
                <w:szCs w:val="18"/>
              </w:rPr>
            </w:pPr>
            <w:ins w:author="Timur Cetindag" w:date="2024-03-08T01:10:00Z" w:id="309">
              <w:r>
                <w:rPr>
                  <w:rFonts w:cs="Arial"/>
                  <w:szCs w:val="18"/>
                </w:rPr>
                <w:t>Timur Cetindag</w:t>
              </w:r>
            </w:ins>
          </w:p>
        </w:tc>
        <w:tc>
          <w:tcPr>
            <w:tcW w:w="1502" w:type="dxa"/>
          </w:tcPr>
          <w:p w:rsidR="00585BA6" w:rsidP="00334DC3" w:rsidRDefault="00585BA6" w14:paraId="41D499C6" w14:textId="5656A7B6">
            <w:pPr>
              <w:rPr>
                <w:ins w:author="Timur Cetindag" w:date="2024-03-08T01:10:00Z" w:id="310"/>
                <w:rFonts w:cs="Arial"/>
                <w:szCs w:val="18"/>
              </w:rPr>
            </w:pPr>
            <w:ins w:author="Timur Cetindag" w:date="2024-03-08T01:10:00Z" w:id="311">
              <w:r>
                <w:rPr>
                  <w:rFonts w:cs="Arial"/>
                  <w:szCs w:val="18"/>
                </w:rPr>
                <w:t>03/08/2024</w:t>
              </w:r>
            </w:ins>
          </w:p>
        </w:tc>
        <w:tc>
          <w:tcPr>
            <w:tcW w:w="1080" w:type="dxa"/>
          </w:tcPr>
          <w:p w:rsidR="00585BA6" w:rsidP="00334DC3" w:rsidRDefault="00585BA6" w14:paraId="141C23B0" w14:textId="75772541">
            <w:pPr>
              <w:rPr>
                <w:ins w:author="Timur Cetindag" w:date="2024-03-08T01:10:00Z" w:id="312"/>
                <w:rFonts w:cs="Arial"/>
                <w:szCs w:val="18"/>
              </w:rPr>
            </w:pPr>
            <w:ins w:author="Timur Cetindag" w:date="2024-03-08T01:10:00Z" w:id="313">
              <w:r>
                <w:rPr>
                  <w:rFonts w:cs="Arial"/>
                  <w:szCs w:val="18"/>
                </w:rPr>
                <w:t>0.6</w:t>
              </w:r>
            </w:ins>
          </w:p>
        </w:tc>
        <w:tc>
          <w:tcPr>
            <w:tcW w:w="4348" w:type="dxa"/>
          </w:tcPr>
          <w:p w:rsidR="00585BA6" w:rsidP="00334DC3" w:rsidRDefault="00585BA6" w14:paraId="4D037022" w14:textId="77777777">
            <w:pPr>
              <w:rPr>
                <w:ins w:author="Timur Cetindag" w:date="2024-03-08T01:11:00Z" w:id="314"/>
                <w:rFonts w:cs="Arial"/>
                <w:szCs w:val="18"/>
              </w:rPr>
            </w:pPr>
            <w:ins w:author="Timur Cetindag" w:date="2024-03-08T01:10:00Z" w:id="315">
              <w:r>
                <w:rPr>
                  <w:rFonts w:cs="Arial"/>
                  <w:szCs w:val="18"/>
                </w:rPr>
                <w:t xml:space="preserve">Removed </w:t>
              </w:r>
              <w:r w:rsidR="006E55CF">
                <w:rPr>
                  <w:rFonts w:cs="Arial"/>
                  <w:szCs w:val="18"/>
                </w:rPr>
                <w:t xml:space="preserve">the Confirm UOM screen. Removed UOM from all screen mock </w:t>
              </w:r>
            </w:ins>
            <w:ins w:author="Timur Cetindag" w:date="2024-03-08T01:11:00Z" w:id="316">
              <w:r w:rsidR="006E55CF">
                <w:rPr>
                  <w:rFonts w:cs="Arial"/>
                  <w:szCs w:val="18"/>
                </w:rPr>
                <w:t xml:space="preserve">ups. </w:t>
              </w:r>
            </w:ins>
          </w:p>
          <w:p w:rsidR="006E55CF" w:rsidP="00334DC3" w:rsidRDefault="006E55CF" w14:paraId="1691D9DA" w14:textId="4681681C">
            <w:pPr>
              <w:rPr>
                <w:ins w:author="Timur Cetindag" w:date="2024-03-08T01:10:00Z" w:id="317"/>
                <w:rFonts w:cs="Arial"/>
                <w:szCs w:val="18"/>
              </w:rPr>
            </w:pPr>
            <w:ins w:author="Timur Cetindag" w:date="2024-03-08T01:11:00Z" w:id="318">
              <w:r>
                <w:rPr>
                  <w:rFonts w:cs="Arial"/>
                  <w:szCs w:val="18"/>
                </w:rPr>
                <w:t>Updated screenflow references to refer to updated screen numbers.</w:t>
              </w:r>
            </w:ins>
          </w:p>
        </w:tc>
        <w:tc>
          <w:tcPr>
            <w:tcW w:w="1260" w:type="dxa"/>
          </w:tcPr>
          <w:p w:rsidRPr="00FD557D" w:rsidR="00585BA6" w:rsidP="00334DC3" w:rsidRDefault="00585BA6" w14:paraId="745F3B89" w14:textId="77777777">
            <w:pPr>
              <w:rPr>
                <w:ins w:author="Timur Cetindag" w:date="2024-03-08T01:10:00Z" w:id="319"/>
                <w:rFonts w:cs="Arial"/>
                <w:szCs w:val="18"/>
              </w:rPr>
            </w:pPr>
          </w:p>
        </w:tc>
      </w:tr>
    </w:tbl>
    <w:p w:rsidRPr="00FD557D" w:rsidR="004C0341" w:rsidP="00334DC3" w:rsidRDefault="004C0341" w14:paraId="1D9E2BAA" w14:textId="57A5A12F">
      <w:pPr>
        <w:overflowPunct/>
        <w:autoSpaceDE/>
        <w:autoSpaceDN/>
        <w:adjustRightInd/>
        <w:textAlignment w:val="auto"/>
        <w:rPr>
          <w:rFonts w:cs="Arial"/>
          <w:sz w:val="18"/>
          <w:szCs w:val="18"/>
        </w:rPr>
      </w:pPr>
      <w:r w:rsidRPr="00FD557D">
        <w:rPr>
          <w:rFonts w:cs="Arial"/>
          <w:sz w:val="18"/>
          <w:szCs w:val="18"/>
        </w:rPr>
        <w:br w:type="page"/>
      </w:r>
    </w:p>
    <w:p w:rsidRPr="00F500A1" w:rsidR="00C033B8" w:rsidP="00F500A1" w:rsidRDefault="00F1134D" w14:paraId="1980650F" w14:textId="10C6B7B4">
      <w:pPr>
        <w:pStyle w:val="Heading1"/>
      </w:pPr>
      <w:bookmarkStart w:name="_Toc12283253" w:id="320"/>
      <w:bookmarkStart w:name="_Toc160752694" w:id="321"/>
      <w:r w:rsidRPr="00F1134D">
        <w:t>EX0</w:t>
      </w:r>
      <w:r w:rsidR="00526F8B">
        <w:t>8</w:t>
      </w:r>
      <w:r w:rsidRPr="00F1134D" w:rsidR="006C60D2">
        <w:t xml:space="preserve"> – </w:t>
      </w:r>
      <w:bookmarkEnd w:id="320"/>
      <w:r w:rsidRPr="00F420CD" w:rsidR="00F420CD">
        <w:t>Damages with Question and Answer</w:t>
      </w:r>
      <w:bookmarkEnd w:id="321"/>
    </w:p>
    <w:p w:rsidRPr="005E5F5F" w:rsidR="005E5F5F" w:rsidP="005E5F5F" w:rsidRDefault="00456664" w14:paraId="5C6EB0AE" w14:textId="12FDD508">
      <w:pPr>
        <w:overflowPunct/>
        <w:autoSpaceDE/>
        <w:autoSpaceDN/>
        <w:adjustRightInd/>
        <w:contextualSpacing/>
        <w:textAlignment w:val="auto"/>
        <w:rPr>
          <w:rFonts w:cstheme="minorBidi"/>
        </w:rPr>
      </w:pPr>
      <w:r>
        <w:rPr>
          <w:rFonts w:cstheme="minorBidi"/>
        </w:rPr>
        <w:t xml:space="preserve">When damaged product is </w:t>
      </w:r>
      <w:r w:rsidR="00DC29C7">
        <w:rPr>
          <w:rFonts w:cstheme="minorBidi"/>
        </w:rPr>
        <w:t xml:space="preserve">identified and accumulated into totes during picking, these totes are staged in a damages area for further processing. In this area, users are asked a series of questions regarding the condition of the inventory, and this customization combines their answers with Item and Vendor data to determine the instruction, or damages disposition, that the user must follow. Upon completion of each instance of the transaction, the inventory is adjusted out of WM inventory and an adjustment PIX is triggered per base by that adjustment(s). </w:t>
      </w:r>
    </w:p>
    <w:p w:rsidR="000753B5" w:rsidP="00334DC3" w:rsidRDefault="000753B5" w14:paraId="18C0D3F4" w14:textId="77777777">
      <w:pPr>
        <w:ind w:left="432"/>
        <w:rPr>
          <w:rFonts w:cs="Arial"/>
        </w:rPr>
      </w:pPr>
    </w:p>
    <w:p w:rsidR="00B95960" w:rsidP="00334DC3" w:rsidRDefault="0004519D" w14:paraId="03DE3955" w14:textId="72B01A97">
      <w:pPr>
        <w:pStyle w:val="Heading2"/>
      </w:pPr>
      <w:bookmarkStart w:name="_Toc160752695" w:id="322"/>
      <w:r>
        <w:t>Summary Information</w:t>
      </w:r>
      <w:bookmarkEnd w:id="322"/>
    </w:p>
    <w:p w:rsidR="00B95960" w:rsidP="00334DC3" w:rsidRDefault="00B95960" w14:paraId="0B73009C" w14:textId="77777777">
      <w:pPr>
        <w:rPr>
          <w:rFonts w:cs="Arial"/>
        </w:rPr>
      </w:pPr>
    </w:p>
    <w:tbl>
      <w:tblPr>
        <w:tblStyle w:val="TableGrid"/>
        <w:tblW w:w="0" w:type="auto"/>
        <w:tblInd w:w="-18" w:type="dxa"/>
        <w:tblLook w:val="04A0" w:firstRow="1" w:lastRow="0" w:firstColumn="1" w:lastColumn="0" w:noHBand="0" w:noVBand="1"/>
      </w:tblPr>
      <w:tblGrid>
        <w:gridCol w:w="2700"/>
        <w:gridCol w:w="6750"/>
      </w:tblGrid>
      <w:tr w:rsidRPr="00FD557D" w:rsidR="003E3551" w14:paraId="58C1646D" w14:textId="77777777">
        <w:tc>
          <w:tcPr>
            <w:tcW w:w="2700" w:type="dxa"/>
            <w:shd w:val="clear" w:color="auto" w:fill="B8CCE4" w:themeFill="accent1" w:themeFillTint="66"/>
          </w:tcPr>
          <w:p w:rsidRPr="00FD557D" w:rsidR="003E3551" w:rsidP="00334DC3" w:rsidRDefault="003E3551" w14:paraId="23BF6BA9" w14:textId="77777777">
            <w:pPr>
              <w:rPr>
                <w:rFonts w:cs="Arial"/>
                <w:b/>
                <w:color w:val="000000" w:themeColor="text1"/>
              </w:rPr>
            </w:pPr>
            <w:r w:rsidRPr="00FD557D">
              <w:rPr>
                <w:rFonts w:cs="Arial"/>
                <w:b/>
                <w:color w:val="000000" w:themeColor="text1"/>
              </w:rPr>
              <w:t>Customer Name:</w:t>
            </w:r>
          </w:p>
        </w:tc>
        <w:tc>
          <w:tcPr>
            <w:tcW w:w="6750" w:type="dxa"/>
          </w:tcPr>
          <w:p w:rsidRPr="00FD557D" w:rsidR="003E3551" w:rsidP="00334DC3" w:rsidRDefault="003E3551" w14:paraId="0191FDC7" w14:textId="77777777">
            <w:pPr>
              <w:rPr>
                <w:rFonts w:cs="Arial"/>
                <w:color w:val="000000" w:themeColor="text1"/>
              </w:rPr>
            </w:pPr>
            <w:r>
              <w:rPr>
                <w:rFonts w:cs="Arial"/>
                <w:color w:val="000000" w:themeColor="text1"/>
              </w:rPr>
              <w:t>CVS Health</w:t>
            </w:r>
          </w:p>
        </w:tc>
      </w:tr>
      <w:tr w:rsidRPr="00FD557D" w:rsidR="003E3551" w14:paraId="7371DDAD" w14:textId="77777777">
        <w:tc>
          <w:tcPr>
            <w:tcW w:w="2700" w:type="dxa"/>
            <w:shd w:val="clear" w:color="auto" w:fill="B8CCE4" w:themeFill="accent1" w:themeFillTint="66"/>
          </w:tcPr>
          <w:p w:rsidRPr="00FD557D" w:rsidR="003E3551" w:rsidP="00334DC3" w:rsidRDefault="003E3551" w14:paraId="0E369F17" w14:textId="77777777">
            <w:pPr>
              <w:rPr>
                <w:rFonts w:cs="Arial"/>
                <w:b/>
                <w:color w:val="000000" w:themeColor="text1"/>
              </w:rPr>
            </w:pPr>
            <w:r w:rsidRPr="00FD557D">
              <w:rPr>
                <w:rFonts w:cs="Arial"/>
                <w:b/>
                <w:color w:val="000000" w:themeColor="text1"/>
              </w:rPr>
              <w:t>Customer Code:</w:t>
            </w:r>
          </w:p>
        </w:tc>
        <w:tc>
          <w:tcPr>
            <w:tcW w:w="6750" w:type="dxa"/>
          </w:tcPr>
          <w:p w:rsidRPr="00FD557D" w:rsidR="003E3551" w:rsidP="00334DC3" w:rsidRDefault="003E3551" w14:paraId="6081ED1A" w14:textId="77777777">
            <w:pPr>
              <w:rPr>
                <w:rFonts w:cs="Arial"/>
                <w:color w:val="000000" w:themeColor="text1"/>
              </w:rPr>
            </w:pPr>
            <w:r>
              <w:rPr>
                <w:rFonts w:cs="Arial"/>
                <w:color w:val="000000" w:themeColor="text1"/>
              </w:rPr>
              <w:t>CVSI</w:t>
            </w:r>
          </w:p>
        </w:tc>
      </w:tr>
      <w:tr w:rsidRPr="00FD557D" w:rsidR="003E3551" w14:paraId="2606CB71" w14:textId="77777777">
        <w:tc>
          <w:tcPr>
            <w:tcW w:w="2700" w:type="dxa"/>
            <w:shd w:val="clear" w:color="auto" w:fill="B8CCE4" w:themeFill="accent1" w:themeFillTint="66"/>
          </w:tcPr>
          <w:p w:rsidRPr="00FD557D" w:rsidR="003E3551" w:rsidP="00334DC3" w:rsidRDefault="003E3551" w14:paraId="725230E1" w14:textId="77777777">
            <w:pPr>
              <w:rPr>
                <w:rFonts w:cs="Arial"/>
                <w:b/>
                <w:color w:val="000000" w:themeColor="text1"/>
              </w:rPr>
            </w:pPr>
            <w:r w:rsidRPr="00FD557D">
              <w:rPr>
                <w:rFonts w:cs="Arial"/>
                <w:b/>
                <w:color w:val="000000" w:themeColor="text1"/>
              </w:rPr>
              <w:t>Subproject Codes:</w:t>
            </w:r>
          </w:p>
        </w:tc>
        <w:tc>
          <w:tcPr>
            <w:tcW w:w="6750" w:type="dxa"/>
          </w:tcPr>
          <w:p w:rsidRPr="00FD557D" w:rsidR="003E3551" w:rsidP="00334DC3" w:rsidRDefault="003E3551" w14:paraId="562A0B78" w14:textId="1A79606C">
            <w:pPr>
              <w:rPr>
                <w:rFonts w:cs="Arial"/>
                <w:color w:val="000000" w:themeColor="text1"/>
              </w:rPr>
            </w:pPr>
            <w:r>
              <w:rPr>
                <w:rFonts w:cs="Arial"/>
                <w:color w:val="000000" w:themeColor="text1"/>
              </w:rPr>
              <w:t>EX</w:t>
            </w:r>
            <w:r w:rsidR="00A657F7">
              <w:rPr>
                <w:rFonts w:cs="Arial"/>
                <w:color w:val="000000" w:themeColor="text1"/>
              </w:rPr>
              <w:t>0</w:t>
            </w:r>
            <w:r w:rsidR="00F81708">
              <w:rPr>
                <w:rFonts w:cs="Arial"/>
                <w:color w:val="000000" w:themeColor="text1"/>
              </w:rPr>
              <w:t>8</w:t>
            </w:r>
          </w:p>
        </w:tc>
      </w:tr>
      <w:tr w:rsidRPr="00FD557D" w:rsidR="003E3551" w14:paraId="29FD8183" w14:textId="77777777">
        <w:tc>
          <w:tcPr>
            <w:tcW w:w="2700" w:type="dxa"/>
            <w:shd w:val="clear" w:color="auto" w:fill="B8CCE4" w:themeFill="accent1" w:themeFillTint="66"/>
          </w:tcPr>
          <w:p w:rsidRPr="00FD557D" w:rsidR="003E3551" w:rsidP="00334DC3" w:rsidRDefault="003E3551" w14:paraId="6DB78783" w14:textId="77777777">
            <w:pPr>
              <w:rPr>
                <w:rFonts w:cs="Arial"/>
                <w:b/>
                <w:color w:val="FF0000"/>
              </w:rPr>
            </w:pPr>
            <w:r w:rsidRPr="00FD557D">
              <w:rPr>
                <w:rFonts w:cs="Arial"/>
                <w:b/>
                <w:color w:val="000000" w:themeColor="text1"/>
              </w:rPr>
              <w:t>Change Request Number:</w:t>
            </w:r>
          </w:p>
        </w:tc>
        <w:tc>
          <w:tcPr>
            <w:tcW w:w="6750" w:type="dxa"/>
          </w:tcPr>
          <w:p w:rsidRPr="00FD557D" w:rsidR="003E3551" w:rsidP="00334DC3" w:rsidRDefault="003E3551" w14:paraId="34D6A826" w14:textId="77777777">
            <w:pPr>
              <w:rPr>
                <w:rFonts w:cs="Arial"/>
                <w:color w:val="000000" w:themeColor="text1"/>
              </w:rPr>
            </w:pPr>
          </w:p>
        </w:tc>
      </w:tr>
    </w:tbl>
    <w:p w:rsidR="00E270B7" w:rsidP="00334DC3" w:rsidRDefault="00E270B7" w14:paraId="436A6899" w14:textId="1B99CE18">
      <w:pPr>
        <w:rPr>
          <w:rFonts w:cs="Arial"/>
        </w:rPr>
      </w:pPr>
    </w:p>
    <w:p w:rsidR="006F3147" w:rsidP="00334DC3" w:rsidRDefault="002E644B" w14:paraId="768428C9" w14:textId="5973B156">
      <w:pPr>
        <w:pStyle w:val="Heading2"/>
      </w:pPr>
      <w:bookmarkStart w:name="_Toc160752696" w:id="323"/>
      <w:r>
        <w:t>Overview</w:t>
      </w:r>
      <w:bookmarkEnd w:id="323"/>
    </w:p>
    <w:p w:rsidR="00CA37F6" w:rsidP="00334DC3" w:rsidRDefault="00CA37F6" w14:paraId="20FFEB40" w14:textId="287CD2D7">
      <w:pPr>
        <w:rPr>
          <w:rFonts w:cs="Arial"/>
        </w:rPr>
      </w:pPr>
    </w:p>
    <w:tbl>
      <w:tblPr>
        <w:tblW w:w="10002" w:type="dxa"/>
        <w:tblInd w:w="31" w:type="dxa"/>
        <w:tblLook w:val="04A0" w:firstRow="1" w:lastRow="0" w:firstColumn="1" w:lastColumn="0" w:noHBand="0" w:noVBand="1"/>
      </w:tblPr>
      <w:tblGrid>
        <w:gridCol w:w="1885"/>
        <w:gridCol w:w="1172"/>
        <w:gridCol w:w="6945"/>
      </w:tblGrid>
      <w:tr w:rsidRPr="00FD557D" w:rsidR="003E3551" w:rsidTr="0007018C" w14:paraId="12167BB6" w14:textId="77777777">
        <w:trPr>
          <w:trHeight w:val="57"/>
          <w:tblHeader/>
        </w:trPr>
        <w:tc>
          <w:tcPr>
            <w:tcW w:w="1885" w:type="dxa"/>
            <w:tcBorders>
              <w:top w:val="single" w:color="auto" w:sz="4" w:space="0"/>
              <w:left w:val="single" w:color="auto" w:sz="4" w:space="0"/>
              <w:bottom w:val="single" w:color="auto" w:sz="4" w:space="0"/>
              <w:right w:val="single" w:color="auto" w:sz="4" w:space="0"/>
            </w:tcBorders>
            <w:shd w:val="clear" w:color="000000" w:fill="B8CCE4"/>
            <w:vAlign w:val="center"/>
            <w:hideMark/>
          </w:tcPr>
          <w:p w:rsidRPr="00FD557D" w:rsidR="003E3551" w:rsidP="00334DC3" w:rsidRDefault="003E3551" w14:paraId="1D6E9D46" w14:textId="77777777">
            <w:pPr>
              <w:rPr>
                <w:rFonts w:cs="Arial"/>
                <w:b/>
                <w:bCs/>
                <w:color w:val="000000"/>
                <w:szCs w:val="24"/>
              </w:rPr>
            </w:pPr>
            <w:r w:rsidRPr="00FD557D">
              <w:rPr>
                <w:rFonts w:cs="Arial"/>
                <w:b/>
                <w:bCs/>
                <w:color w:val="000000" w:themeColor="text1"/>
                <w:szCs w:val="24"/>
              </w:rPr>
              <w:t>Functional Area</w:t>
            </w:r>
          </w:p>
        </w:tc>
        <w:tc>
          <w:tcPr>
            <w:tcW w:w="1172" w:type="dxa"/>
            <w:tcBorders>
              <w:top w:val="single" w:color="auto" w:sz="4" w:space="0"/>
              <w:left w:val="nil"/>
              <w:bottom w:val="single" w:color="auto" w:sz="4" w:space="0"/>
              <w:right w:val="single" w:color="auto" w:sz="4" w:space="0"/>
            </w:tcBorders>
            <w:shd w:val="clear" w:color="000000" w:fill="B8CCE4"/>
            <w:vAlign w:val="center"/>
            <w:hideMark/>
          </w:tcPr>
          <w:p w:rsidRPr="00FD557D" w:rsidR="003E3551" w:rsidP="00334DC3" w:rsidRDefault="003E3551" w14:paraId="379443B9" w14:textId="77777777">
            <w:pPr>
              <w:rPr>
                <w:rFonts w:cs="Arial"/>
                <w:b/>
                <w:bCs/>
                <w:color w:val="000000"/>
                <w:szCs w:val="24"/>
              </w:rPr>
            </w:pPr>
            <w:r w:rsidRPr="00FD557D">
              <w:rPr>
                <w:rFonts w:cs="Arial"/>
                <w:b/>
                <w:bCs/>
                <w:color w:val="000000" w:themeColor="text1"/>
                <w:szCs w:val="24"/>
              </w:rPr>
              <w:t>Enhanced</w:t>
            </w:r>
          </w:p>
        </w:tc>
        <w:tc>
          <w:tcPr>
            <w:tcW w:w="6945" w:type="dxa"/>
            <w:tcBorders>
              <w:top w:val="single" w:color="auto" w:sz="4" w:space="0"/>
              <w:left w:val="nil"/>
              <w:bottom w:val="single" w:color="auto" w:sz="4" w:space="0"/>
              <w:right w:val="single" w:color="auto" w:sz="4" w:space="0"/>
            </w:tcBorders>
            <w:shd w:val="clear" w:color="000000" w:fill="B8CCE4"/>
            <w:vAlign w:val="center"/>
            <w:hideMark/>
          </w:tcPr>
          <w:p w:rsidRPr="00FD557D" w:rsidR="003E3551" w:rsidP="00334DC3" w:rsidRDefault="003E3551" w14:paraId="4DF6DA03" w14:textId="77777777">
            <w:pPr>
              <w:rPr>
                <w:rFonts w:cs="Arial"/>
                <w:b/>
                <w:bCs/>
                <w:color w:val="000000"/>
                <w:szCs w:val="24"/>
              </w:rPr>
            </w:pPr>
            <w:r w:rsidRPr="00FD557D">
              <w:rPr>
                <w:rFonts w:cs="Arial"/>
                <w:b/>
                <w:bCs/>
                <w:color w:val="000000" w:themeColor="text1"/>
                <w:szCs w:val="24"/>
              </w:rPr>
              <w:t>Additional Information</w:t>
            </w:r>
          </w:p>
        </w:tc>
      </w:tr>
      <w:tr w:rsidRPr="00FD557D" w:rsidR="003E3551" w:rsidTr="0007018C" w14:paraId="797F8435" w14:textId="77777777">
        <w:trPr>
          <w:trHeight w:val="215"/>
        </w:trPr>
        <w:tc>
          <w:tcPr>
            <w:tcW w:w="1885" w:type="dxa"/>
            <w:tcBorders>
              <w:top w:val="single" w:color="auto" w:sz="4" w:space="0"/>
              <w:left w:val="single" w:color="auto" w:sz="4" w:space="0"/>
              <w:bottom w:val="single" w:color="auto" w:sz="4" w:space="0"/>
              <w:right w:val="single" w:color="auto" w:sz="4" w:space="0"/>
            </w:tcBorders>
            <w:shd w:val="clear" w:color="auto" w:fill="auto"/>
            <w:noWrap/>
            <w:hideMark/>
          </w:tcPr>
          <w:p w:rsidRPr="00FD557D" w:rsidR="003E3551" w:rsidP="00334DC3" w:rsidRDefault="003E3551" w14:paraId="0394A7B3" w14:textId="77777777">
            <w:pPr>
              <w:rPr>
                <w:rFonts w:cs="Arial"/>
                <w:color w:val="000000"/>
              </w:rPr>
            </w:pPr>
            <w:r>
              <w:t>Data Processing and Logic</w:t>
            </w:r>
          </w:p>
        </w:tc>
        <w:tc>
          <w:tcPr>
            <w:tcW w:w="1172" w:type="dxa"/>
            <w:tcBorders>
              <w:top w:val="single" w:color="auto" w:sz="4" w:space="0"/>
              <w:left w:val="nil"/>
              <w:bottom w:val="single" w:color="auto" w:sz="4" w:space="0"/>
              <w:right w:val="single" w:color="auto" w:sz="4" w:space="0"/>
            </w:tcBorders>
            <w:shd w:val="clear" w:color="auto" w:fill="auto"/>
            <w:noWrap/>
          </w:tcPr>
          <w:p w:rsidRPr="008A0F56" w:rsidR="003E3551" w:rsidP="00334DC3" w:rsidRDefault="003E3551" w14:paraId="78F22270" w14:textId="77777777">
            <w:pPr>
              <w:rPr>
                <w:rFonts w:cs="Arial"/>
                <w:color w:val="000000"/>
              </w:rPr>
            </w:pPr>
            <w:r>
              <w:t>Y</w:t>
            </w:r>
          </w:p>
        </w:tc>
        <w:tc>
          <w:tcPr>
            <w:tcW w:w="6945" w:type="dxa"/>
            <w:tcBorders>
              <w:top w:val="single" w:color="auto" w:sz="4" w:space="0"/>
              <w:left w:val="nil"/>
              <w:bottom w:val="single" w:color="auto" w:sz="4" w:space="0"/>
              <w:right w:val="single" w:color="auto" w:sz="4" w:space="0"/>
            </w:tcBorders>
            <w:shd w:val="clear" w:color="auto" w:fill="auto"/>
            <w:noWrap/>
            <w:vAlign w:val="center"/>
          </w:tcPr>
          <w:p w:rsidRPr="00FD557D" w:rsidR="003E3551" w:rsidP="00334DC3" w:rsidRDefault="003E3551" w14:paraId="7C202D87" w14:textId="77777777">
            <w:pPr>
              <w:overflowPunct/>
              <w:autoSpaceDE/>
              <w:autoSpaceDN/>
              <w:adjustRightInd/>
              <w:textAlignment w:val="auto"/>
              <w:rPr>
                <w:rFonts w:cs="Arial"/>
                <w:color w:val="000000"/>
              </w:rPr>
            </w:pPr>
          </w:p>
        </w:tc>
      </w:tr>
      <w:tr w:rsidRPr="00FD557D" w:rsidR="003E3551" w:rsidTr="0007018C" w14:paraId="1CA06043" w14:textId="77777777">
        <w:trPr>
          <w:trHeight w:val="143"/>
        </w:trPr>
        <w:tc>
          <w:tcPr>
            <w:tcW w:w="1885" w:type="dxa"/>
            <w:tcBorders>
              <w:top w:val="single" w:color="auto" w:sz="4" w:space="0"/>
              <w:left w:val="single" w:color="auto" w:sz="4" w:space="0"/>
              <w:bottom w:val="single" w:color="auto" w:sz="4" w:space="0"/>
              <w:right w:val="single" w:color="auto" w:sz="4" w:space="0"/>
            </w:tcBorders>
            <w:shd w:val="clear" w:color="auto" w:fill="auto"/>
            <w:noWrap/>
            <w:hideMark/>
          </w:tcPr>
          <w:p w:rsidRPr="00FD557D" w:rsidR="003E3551" w:rsidP="00334DC3" w:rsidRDefault="003E3551" w14:paraId="2BFFE250" w14:textId="77777777">
            <w:pPr>
              <w:rPr>
                <w:rFonts w:cs="Arial"/>
                <w:color w:val="000000"/>
              </w:rPr>
            </w:pPr>
            <w:r>
              <w:t>Mobile Workflow</w:t>
            </w:r>
          </w:p>
        </w:tc>
        <w:tc>
          <w:tcPr>
            <w:tcW w:w="1172" w:type="dxa"/>
            <w:tcBorders>
              <w:top w:val="single" w:color="auto" w:sz="4" w:space="0"/>
              <w:left w:val="nil"/>
              <w:bottom w:val="single" w:color="auto" w:sz="4" w:space="0"/>
              <w:right w:val="single" w:color="auto" w:sz="4" w:space="0"/>
            </w:tcBorders>
            <w:shd w:val="clear" w:color="auto" w:fill="auto"/>
            <w:noWrap/>
          </w:tcPr>
          <w:p w:rsidRPr="008A0F56" w:rsidR="003E3551" w:rsidP="00334DC3" w:rsidRDefault="00140435" w14:paraId="1299D0AF" w14:textId="0908ACED">
            <w:pPr>
              <w:rPr>
                <w:rFonts w:cs="Arial"/>
                <w:color w:val="000000"/>
              </w:rPr>
            </w:pPr>
            <w:r>
              <w:rPr>
                <w:rFonts w:cs="Arial"/>
                <w:color w:val="000000"/>
              </w:rPr>
              <w:t>Y</w:t>
            </w:r>
          </w:p>
        </w:tc>
        <w:tc>
          <w:tcPr>
            <w:tcW w:w="6945" w:type="dxa"/>
            <w:tcBorders>
              <w:top w:val="single" w:color="auto" w:sz="4" w:space="0"/>
              <w:left w:val="nil"/>
              <w:bottom w:val="single" w:color="auto" w:sz="4" w:space="0"/>
              <w:right w:val="single" w:color="auto" w:sz="4" w:space="0"/>
            </w:tcBorders>
            <w:shd w:val="clear" w:color="auto" w:fill="auto"/>
            <w:noWrap/>
            <w:vAlign w:val="center"/>
          </w:tcPr>
          <w:p w:rsidRPr="00FD557D" w:rsidR="003E3551" w:rsidP="00334DC3" w:rsidRDefault="003E3551" w14:paraId="31E79733" w14:textId="77777777">
            <w:pPr>
              <w:overflowPunct/>
              <w:autoSpaceDE/>
              <w:autoSpaceDN/>
              <w:adjustRightInd/>
              <w:spacing w:after="200"/>
              <w:contextualSpacing/>
              <w:textAlignment w:val="auto"/>
              <w:rPr>
                <w:rFonts w:cs="Arial"/>
                <w:color w:val="000000"/>
              </w:rPr>
            </w:pPr>
          </w:p>
        </w:tc>
      </w:tr>
      <w:tr w:rsidRPr="00FD557D" w:rsidR="003E3551" w:rsidTr="0007018C" w14:paraId="0FBF7C64" w14:textId="77777777">
        <w:trPr>
          <w:trHeight w:val="57"/>
        </w:trPr>
        <w:tc>
          <w:tcPr>
            <w:tcW w:w="1885" w:type="dxa"/>
            <w:tcBorders>
              <w:top w:val="single" w:color="auto" w:sz="4" w:space="0"/>
              <w:left w:val="single" w:color="auto" w:sz="4" w:space="0"/>
              <w:bottom w:val="single" w:color="auto" w:sz="4" w:space="0"/>
              <w:right w:val="single" w:color="auto" w:sz="4" w:space="0"/>
            </w:tcBorders>
            <w:shd w:val="clear" w:color="auto" w:fill="auto"/>
            <w:noWrap/>
          </w:tcPr>
          <w:p w:rsidRPr="00FD557D" w:rsidR="003E3551" w:rsidP="00334DC3" w:rsidRDefault="003E3551" w14:paraId="4F99B0EC" w14:textId="77777777">
            <w:pPr>
              <w:rPr>
                <w:rFonts w:cs="Arial"/>
                <w:color w:val="000000"/>
              </w:rPr>
            </w:pPr>
            <w:r>
              <w:t>MHE</w:t>
            </w:r>
          </w:p>
        </w:tc>
        <w:tc>
          <w:tcPr>
            <w:tcW w:w="1172" w:type="dxa"/>
            <w:tcBorders>
              <w:top w:val="single" w:color="auto" w:sz="4" w:space="0"/>
              <w:left w:val="nil"/>
              <w:bottom w:val="single" w:color="auto" w:sz="4" w:space="0"/>
              <w:right w:val="single" w:color="auto" w:sz="4" w:space="0"/>
            </w:tcBorders>
            <w:shd w:val="clear" w:color="auto" w:fill="auto"/>
            <w:noWrap/>
          </w:tcPr>
          <w:p w:rsidRPr="008A0F56" w:rsidR="003E3551" w:rsidP="00334DC3" w:rsidRDefault="003E3551" w14:paraId="56252B9E" w14:textId="77777777">
            <w:pPr>
              <w:rPr>
                <w:rFonts w:cs="Arial"/>
                <w:color w:val="000000"/>
              </w:rPr>
            </w:pPr>
            <w:r>
              <w:t>N</w:t>
            </w:r>
          </w:p>
        </w:tc>
        <w:tc>
          <w:tcPr>
            <w:tcW w:w="6945" w:type="dxa"/>
            <w:tcBorders>
              <w:top w:val="single" w:color="auto" w:sz="4" w:space="0"/>
              <w:left w:val="nil"/>
              <w:bottom w:val="single" w:color="auto" w:sz="4" w:space="0"/>
              <w:right w:val="single" w:color="auto" w:sz="4" w:space="0"/>
            </w:tcBorders>
            <w:shd w:val="clear" w:color="auto" w:fill="auto"/>
            <w:vAlign w:val="center"/>
          </w:tcPr>
          <w:p w:rsidRPr="00FD557D" w:rsidR="003E3551" w:rsidP="00334DC3" w:rsidRDefault="003E3551" w14:paraId="6B073D17" w14:textId="77777777">
            <w:pPr>
              <w:rPr>
                <w:rFonts w:cs="Arial"/>
                <w:color w:val="000000"/>
              </w:rPr>
            </w:pPr>
          </w:p>
        </w:tc>
      </w:tr>
      <w:tr w:rsidRPr="00FD557D" w:rsidR="003E3551" w:rsidTr="0007018C" w14:paraId="72A72E24" w14:textId="77777777">
        <w:trPr>
          <w:trHeight w:val="57"/>
        </w:trPr>
        <w:tc>
          <w:tcPr>
            <w:tcW w:w="1885" w:type="dxa"/>
            <w:tcBorders>
              <w:top w:val="single" w:color="auto" w:sz="4" w:space="0"/>
              <w:left w:val="single" w:color="auto" w:sz="4" w:space="0"/>
              <w:bottom w:val="single" w:color="auto" w:sz="4" w:space="0"/>
              <w:right w:val="single" w:color="auto" w:sz="4" w:space="0"/>
            </w:tcBorders>
            <w:shd w:val="clear" w:color="auto" w:fill="auto"/>
            <w:noWrap/>
          </w:tcPr>
          <w:p w:rsidRPr="00FD557D" w:rsidR="003E3551" w:rsidP="00334DC3" w:rsidRDefault="003E3551" w14:paraId="4013C47F" w14:textId="77777777">
            <w:pPr>
              <w:rPr>
                <w:rFonts w:cs="Arial"/>
                <w:color w:val="000000"/>
              </w:rPr>
            </w:pPr>
            <w:r>
              <w:t>Application UI</w:t>
            </w:r>
          </w:p>
        </w:tc>
        <w:tc>
          <w:tcPr>
            <w:tcW w:w="1172" w:type="dxa"/>
            <w:tcBorders>
              <w:top w:val="single" w:color="auto" w:sz="4" w:space="0"/>
              <w:left w:val="nil"/>
              <w:bottom w:val="single" w:color="auto" w:sz="4" w:space="0"/>
              <w:right w:val="single" w:color="auto" w:sz="4" w:space="0"/>
            </w:tcBorders>
            <w:shd w:val="clear" w:color="auto" w:fill="auto"/>
            <w:noWrap/>
          </w:tcPr>
          <w:p w:rsidRPr="008A0F56" w:rsidR="003E3551" w:rsidP="00334DC3" w:rsidRDefault="00140435" w14:paraId="51661081" w14:textId="75B30A8C">
            <w:pPr>
              <w:rPr>
                <w:rFonts w:cs="Arial"/>
                <w:color w:val="000000"/>
              </w:rPr>
            </w:pPr>
            <w:r>
              <w:rPr>
                <w:rFonts w:cs="Arial"/>
                <w:color w:val="000000"/>
              </w:rPr>
              <w:t>Y</w:t>
            </w:r>
          </w:p>
        </w:tc>
        <w:tc>
          <w:tcPr>
            <w:tcW w:w="6945" w:type="dxa"/>
            <w:tcBorders>
              <w:top w:val="single" w:color="auto" w:sz="4" w:space="0"/>
              <w:left w:val="nil"/>
              <w:bottom w:val="single" w:color="auto" w:sz="4" w:space="0"/>
              <w:right w:val="single" w:color="auto" w:sz="4" w:space="0"/>
            </w:tcBorders>
            <w:shd w:val="clear" w:color="auto" w:fill="auto"/>
            <w:vAlign w:val="center"/>
          </w:tcPr>
          <w:p w:rsidRPr="00FD557D" w:rsidR="003E3551" w:rsidP="00334DC3" w:rsidRDefault="003E3551" w14:paraId="539412EF" w14:textId="77777777">
            <w:pPr>
              <w:rPr>
                <w:rFonts w:cs="Arial"/>
                <w:color w:val="000000"/>
              </w:rPr>
            </w:pPr>
          </w:p>
        </w:tc>
      </w:tr>
      <w:tr w:rsidRPr="00FD557D" w:rsidR="003E3551" w:rsidTr="0007018C" w14:paraId="08E3EC6E" w14:textId="77777777">
        <w:trPr>
          <w:trHeight w:val="57"/>
        </w:trPr>
        <w:tc>
          <w:tcPr>
            <w:tcW w:w="1885" w:type="dxa"/>
            <w:tcBorders>
              <w:top w:val="single" w:color="auto" w:sz="4" w:space="0"/>
              <w:left w:val="single" w:color="auto" w:sz="4" w:space="0"/>
              <w:bottom w:val="single" w:color="auto" w:sz="4" w:space="0"/>
              <w:right w:val="single" w:color="auto" w:sz="4" w:space="0"/>
            </w:tcBorders>
            <w:shd w:val="clear" w:color="auto" w:fill="auto"/>
            <w:noWrap/>
            <w:hideMark/>
          </w:tcPr>
          <w:p w:rsidRPr="00FD557D" w:rsidR="003E3551" w:rsidP="00334DC3" w:rsidRDefault="003E3551" w14:paraId="12A21AAF" w14:textId="77777777">
            <w:pPr>
              <w:rPr>
                <w:rFonts w:cs="Arial"/>
                <w:color w:val="000000"/>
              </w:rPr>
            </w:pPr>
            <w:r>
              <w:t>Integration</w:t>
            </w:r>
          </w:p>
        </w:tc>
        <w:tc>
          <w:tcPr>
            <w:tcW w:w="1172" w:type="dxa"/>
            <w:tcBorders>
              <w:top w:val="single" w:color="auto" w:sz="4" w:space="0"/>
              <w:left w:val="nil"/>
              <w:bottom w:val="single" w:color="auto" w:sz="4" w:space="0"/>
              <w:right w:val="single" w:color="auto" w:sz="4" w:space="0"/>
            </w:tcBorders>
            <w:shd w:val="clear" w:color="auto" w:fill="auto"/>
            <w:noWrap/>
          </w:tcPr>
          <w:p w:rsidRPr="008A0F56" w:rsidR="003E3551" w:rsidP="00334DC3" w:rsidRDefault="003E3551" w14:paraId="6FE66BEF" w14:textId="77777777">
            <w:pPr>
              <w:rPr>
                <w:rFonts w:cs="Arial"/>
                <w:color w:val="000000"/>
              </w:rPr>
            </w:pPr>
            <w:r>
              <w:t>N</w:t>
            </w:r>
          </w:p>
        </w:tc>
        <w:tc>
          <w:tcPr>
            <w:tcW w:w="6945" w:type="dxa"/>
            <w:tcBorders>
              <w:top w:val="single" w:color="auto" w:sz="4" w:space="0"/>
              <w:left w:val="nil"/>
              <w:bottom w:val="single" w:color="auto" w:sz="4" w:space="0"/>
              <w:right w:val="single" w:color="auto" w:sz="4" w:space="0"/>
            </w:tcBorders>
            <w:shd w:val="clear" w:color="auto" w:fill="auto"/>
            <w:vAlign w:val="center"/>
          </w:tcPr>
          <w:p w:rsidRPr="00FD557D" w:rsidR="003E3551" w:rsidP="00334DC3" w:rsidRDefault="003E3551" w14:paraId="75C7B126" w14:textId="77777777">
            <w:pPr>
              <w:rPr>
                <w:rFonts w:cs="Arial"/>
                <w:color w:val="000000"/>
              </w:rPr>
            </w:pPr>
          </w:p>
        </w:tc>
      </w:tr>
      <w:tr w:rsidRPr="00FD557D" w:rsidR="003E3551" w:rsidTr="0007018C" w14:paraId="46CCFA06" w14:textId="77777777">
        <w:trPr>
          <w:trHeight w:val="57"/>
        </w:trPr>
        <w:tc>
          <w:tcPr>
            <w:tcW w:w="1885" w:type="dxa"/>
            <w:tcBorders>
              <w:top w:val="single" w:color="auto" w:sz="4" w:space="0"/>
              <w:left w:val="single" w:color="auto" w:sz="4" w:space="0"/>
              <w:bottom w:val="single" w:color="auto" w:sz="4" w:space="0"/>
              <w:right w:val="single" w:color="auto" w:sz="4" w:space="0"/>
            </w:tcBorders>
            <w:shd w:val="clear" w:color="auto" w:fill="auto"/>
            <w:noWrap/>
          </w:tcPr>
          <w:p w:rsidRPr="00FD557D" w:rsidR="003E3551" w:rsidP="00334DC3" w:rsidRDefault="003E3551" w14:paraId="2AF1E18C" w14:textId="77777777">
            <w:pPr>
              <w:rPr>
                <w:rFonts w:cs="Arial"/>
                <w:color w:val="000000"/>
              </w:rPr>
            </w:pPr>
            <w:r>
              <w:t>Reporting</w:t>
            </w:r>
          </w:p>
        </w:tc>
        <w:tc>
          <w:tcPr>
            <w:tcW w:w="1172" w:type="dxa"/>
            <w:tcBorders>
              <w:top w:val="single" w:color="auto" w:sz="4" w:space="0"/>
              <w:left w:val="nil"/>
              <w:bottom w:val="single" w:color="auto" w:sz="4" w:space="0"/>
              <w:right w:val="single" w:color="auto" w:sz="4" w:space="0"/>
            </w:tcBorders>
            <w:shd w:val="clear" w:color="auto" w:fill="auto"/>
            <w:noWrap/>
          </w:tcPr>
          <w:p w:rsidRPr="008A0F56" w:rsidR="003E3551" w:rsidP="00334DC3" w:rsidRDefault="003E3551" w14:paraId="1C668A6F" w14:textId="77777777">
            <w:pPr>
              <w:rPr>
                <w:rFonts w:cs="Arial"/>
                <w:color w:val="000000"/>
              </w:rPr>
            </w:pPr>
            <w:r>
              <w:t>N</w:t>
            </w:r>
          </w:p>
        </w:tc>
        <w:tc>
          <w:tcPr>
            <w:tcW w:w="6945" w:type="dxa"/>
            <w:tcBorders>
              <w:top w:val="single" w:color="auto" w:sz="4" w:space="0"/>
              <w:left w:val="nil"/>
              <w:bottom w:val="single" w:color="auto" w:sz="4" w:space="0"/>
              <w:right w:val="single" w:color="auto" w:sz="4" w:space="0"/>
            </w:tcBorders>
            <w:shd w:val="clear" w:color="auto" w:fill="auto"/>
            <w:vAlign w:val="center"/>
          </w:tcPr>
          <w:p w:rsidRPr="00FD557D" w:rsidR="003E3551" w:rsidP="00334DC3" w:rsidRDefault="003E3551" w14:paraId="24D97E3F" w14:textId="77777777">
            <w:pPr>
              <w:rPr>
                <w:rFonts w:cs="Arial"/>
                <w:color w:val="000000"/>
              </w:rPr>
            </w:pPr>
          </w:p>
        </w:tc>
      </w:tr>
      <w:tr w:rsidRPr="00FD557D" w:rsidR="003E3551" w:rsidTr="0007018C" w14:paraId="7B5AE3BE" w14:textId="77777777">
        <w:trPr>
          <w:trHeight w:val="57"/>
        </w:trPr>
        <w:tc>
          <w:tcPr>
            <w:tcW w:w="1885" w:type="dxa"/>
            <w:tcBorders>
              <w:top w:val="single" w:color="auto" w:sz="4" w:space="0"/>
              <w:left w:val="single" w:color="auto" w:sz="4" w:space="0"/>
              <w:bottom w:val="single" w:color="auto" w:sz="4" w:space="0"/>
              <w:right w:val="single" w:color="auto" w:sz="4" w:space="0"/>
            </w:tcBorders>
            <w:shd w:val="clear" w:color="auto" w:fill="auto"/>
            <w:noWrap/>
          </w:tcPr>
          <w:p w:rsidR="003E3551" w:rsidP="00334DC3" w:rsidRDefault="003E3551" w14:paraId="40A0886E" w14:textId="77777777">
            <w:r>
              <w:t>Labor</w:t>
            </w:r>
          </w:p>
        </w:tc>
        <w:tc>
          <w:tcPr>
            <w:tcW w:w="1172" w:type="dxa"/>
            <w:tcBorders>
              <w:top w:val="single" w:color="auto" w:sz="4" w:space="0"/>
              <w:left w:val="nil"/>
              <w:bottom w:val="single" w:color="auto" w:sz="4" w:space="0"/>
              <w:right w:val="single" w:color="auto" w:sz="4" w:space="0"/>
            </w:tcBorders>
            <w:shd w:val="clear" w:color="auto" w:fill="auto"/>
            <w:noWrap/>
          </w:tcPr>
          <w:p w:rsidR="003E3551" w:rsidP="00334DC3" w:rsidRDefault="003E3551" w14:paraId="699EAC0A" w14:textId="77777777">
            <w:r>
              <w:t>N</w:t>
            </w:r>
          </w:p>
        </w:tc>
        <w:tc>
          <w:tcPr>
            <w:tcW w:w="6945" w:type="dxa"/>
            <w:tcBorders>
              <w:top w:val="single" w:color="auto" w:sz="4" w:space="0"/>
              <w:left w:val="nil"/>
              <w:bottom w:val="single" w:color="auto" w:sz="4" w:space="0"/>
              <w:right w:val="single" w:color="auto" w:sz="4" w:space="0"/>
            </w:tcBorders>
            <w:shd w:val="clear" w:color="auto" w:fill="auto"/>
            <w:vAlign w:val="center"/>
          </w:tcPr>
          <w:p w:rsidRPr="00FD557D" w:rsidR="003E3551" w:rsidP="00334DC3" w:rsidRDefault="003E3551" w14:paraId="073AF1CC" w14:textId="77777777">
            <w:pPr>
              <w:rPr>
                <w:rFonts w:cs="Arial"/>
                <w:color w:val="000000"/>
              </w:rPr>
            </w:pPr>
          </w:p>
        </w:tc>
      </w:tr>
    </w:tbl>
    <w:p w:rsidR="00FE0006" w:rsidP="00334DC3" w:rsidRDefault="00FE0006" w14:paraId="46D8B71F" w14:textId="491F0439">
      <w:pPr>
        <w:overflowPunct/>
        <w:autoSpaceDE/>
        <w:autoSpaceDN/>
        <w:adjustRightInd/>
        <w:textAlignment w:val="auto"/>
        <w:rPr>
          <w:rFonts w:cs="Arial"/>
          <w:b/>
          <w:color w:val="1F497D" w:themeColor="text2"/>
          <w:sz w:val="24"/>
        </w:rPr>
      </w:pPr>
    </w:p>
    <w:p w:rsidRPr="008E300A" w:rsidR="00470D51" w:rsidP="00334DC3" w:rsidRDefault="00470D51" w14:paraId="20FFEB55" w14:textId="5215A035">
      <w:pPr>
        <w:pStyle w:val="Heading2"/>
        <w:rPr>
          <w:rFonts w:cs="Arial"/>
        </w:rPr>
      </w:pPr>
      <w:bookmarkStart w:name="_Toc160752697" w:id="324"/>
      <w:r w:rsidRPr="00FD557D">
        <w:rPr>
          <w:rFonts w:cs="Arial"/>
        </w:rPr>
        <w:t>Assumptions</w:t>
      </w:r>
      <w:bookmarkEnd w:id="324"/>
    </w:p>
    <w:p w:rsidR="00776261" w:rsidP="008E300A" w:rsidRDefault="00E64B91" w14:paraId="7A141273" w14:textId="629A2AD4">
      <w:pPr>
        <w:pStyle w:val="ListParagraph"/>
        <w:numPr>
          <w:ilvl w:val="0"/>
          <w:numId w:val="8"/>
        </w:numPr>
      </w:pPr>
      <w:r>
        <w:t>At least one question is configured with EX08DamagesQuestion = true.</w:t>
      </w:r>
    </w:p>
    <w:p w:rsidR="00E64B91" w:rsidP="008E300A" w:rsidRDefault="00E64B91" w14:paraId="48C2375A" w14:textId="4ED6D148">
      <w:pPr>
        <w:pStyle w:val="ListParagraph"/>
        <w:numPr>
          <w:ilvl w:val="0"/>
          <w:numId w:val="8"/>
        </w:numPr>
      </w:pPr>
      <w:r>
        <w:t>At least one question is configured with EX08DonateQuestion = true.</w:t>
      </w:r>
    </w:p>
    <w:p w:rsidR="00E64B91" w:rsidDel="00585BA6" w:rsidP="008E300A" w:rsidRDefault="00E64B91" w14:paraId="61A4E74F" w14:textId="5A365451">
      <w:pPr>
        <w:pStyle w:val="ListParagraph"/>
        <w:numPr>
          <w:ilvl w:val="0"/>
          <w:numId w:val="8"/>
        </w:numPr>
        <w:rPr>
          <w:del w:author="Timur Cetindag" w:date="2024-03-08T01:10:00Z" w:id="325"/>
        </w:rPr>
      </w:pPr>
      <w:del w:author="Timur Cetindag" w:date="2024-03-08T01:10:00Z" w:id="326">
        <w:r w:rsidDel="00585BA6">
          <w:delText xml:space="preserve">Only the base standard UOMs of </w:delText>
        </w:r>
        <w:r w:rsidDel="00585BA6" w:rsidR="00BD69A3">
          <w:delText>UNIT, SUBPACK, and PACK are supported.</w:delText>
        </w:r>
      </w:del>
    </w:p>
    <w:p w:rsidR="00BD69A3" w:rsidDel="00585BA6" w:rsidP="008E300A" w:rsidRDefault="00AF0999" w14:paraId="25FA00D1" w14:textId="56F88D12">
      <w:pPr>
        <w:pStyle w:val="ListParagraph"/>
        <w:numPr>
          <w:ilvl w:val="0"/>
          <w:numId w:val="8"/>
        </w:numPr>
        <w:rPr>
          <w:del w:author="Timur Cetindag" w:date="2024-03-08T01:10:00Z" w:id="327"/>
        </w:rPr>
      </w:pPr>
      <w:del w:author="Timur Cetindag" w:date="2024-03-08T01:10:00Z" w:id="328">
        <w:r w:rsidDel="00585BA6">
          <w:delText>MAWM performs no validation on total entered quantity in SUBPACK and PACK modes.</w:delText>
        </w:r>
      </w:del>
    </w:p>
    <w:p w:rsidR="00AF0999" w:rsidP="008E300A" w:rsidRDefault="00080A9D" w14:paraId="70601691" w14:textId="7A454DCA">
      <w:pPr>
        <w:pStyle w:val="ListParagraph"/>
        <w:numPr>
          <w:ilvl w:val="0"/>
          <w:numId w:val="8"/>
        </w:numPr>
      </w:pPr>
      <w:r>
        <w:t xml:space="preserve">When a positive adjustment must occur to complete the transaction, cycle count tasks are generated for all permanent storage locations </w:t>
      </w:r>
      <w:r w:rsidR="00FD63F2">
        <w:t>assigned to that item where the Storage UOM &lt; LPN.</w:t>
      </w:r>
    </w:p>
    <w:p w:rsidR="00FD63F2" w:rsidP="008E300A" w:rsidRDefault="00FD63F2" w14:paraId="042AC8EE" w14:textId="716E01D8">
      <w:pPr>
        <w:pStyle w:val="ListParagraph"/>
        <w:numPr>
          <w:ilvl w:val="0"/>
          <w:numId w:val="8"/>
        </w:numPr>
      </w:pPr>
      <w:r>
        <w:t>The Donate question is skipped if any of the Damages questions are answered with a “Yes”.</w:t>
      </w:r>
    </w:p>
    <w:p w:rsidR="00FD63F2" w:rsidP="008E300A" w:rsidRDefault="004666C2" w14:paraId="39CE9CF5" w14:textId="20509590">
      <w:pPr>
        <w:pStyle w:val="ListParagraph"/>
        <w:numPr>
          <w:ilvl w:val="0"/>
          <w:numId w:val="8"/>
        </w:numPr>
        <w:rPr>
          <w:ins w:author="Timur Cetindag" w:date="2024-03-07T00:23:00Z" w:id="329"/>
        </w:rPr>
      </w:pPr>
      <w:r>
        <w:t xml:space="preserve">If a matching combination of values </w:t>
      </w:r>
      <w:r w:rsidR="00587A07">
        <w:t xml:space="preserve">such that the Damages Disposition cannot be determined, then the user is unable to proceed </w:t>
      </w:r>
      <w:r w:rsidR="0035080D">
        <w:t>with the transaction.</w:t>
      </w:r>
    </w:p>
    <w:p w:rsidR="00C52DD9" w:rsidP="00C52DD9" w:rsidRDefault="00C52DD9" w14:paraId="0A78410B" w14:textId="720FEF24">
      <w:pPr>
        <w:pStyle w:val="ListParagraph"/>
        <w:numPr>
          <w:ilvl w:val="0"/>
          <w:numId w:val="8"/>
        </w:numPr>
        <w:rPr>
          <w:ins w:author="Timur Cetindag" w:date="2024-03-07T00:23:00Z" w:id="330"/>
        </w:rPr>
      </w:pPr>
      <w:ins w:author="Timur Cetindag" w:date="2024-03-07T00:23:00Z" w:id="331">
        <w:r>
          <w:t xml:space="preserve">The entered quantity on screen </w:t>
        </w:r>
      </w:ins>
      <w:ins w:author="Timur Cetindag" w:date="2024-03-08T01:10:00Z" w:id="332">
        <w:r w:rsidR="00585BA6">
          <w:t>3</w:t>
        </w:r>
      </w:ins>
      <w:ins w:author="Timur Cetindag" w:date="2024-03-07T00:23:00Z" w:id="333">
        <w:r>
          <w:t xml:space="preserve"> is always in terms of UNITs. </w:t>
        </w:r>
      </w:ins>
    </w:p>
    <w:p w:rsidR="00C52DD9" w:rsidDel="00585BA6" w:rsidP="00C52DD9" w:rsidRDefault="00C52DD9" w14:paraId="44F38D85" w14:textId="46E9C3CB">
      <w:pPr>
        <w:pStyle w:val="ListParagraph"/>
        <w:numPr>
          <w:ilvl w:val="0"/>
          <w:numId w:val="8"/>
        </w:numPr>
        <w:rPr>
          <w:del w:author="Timur Cetindag" w:date="2024-03-08T01:10:00Z" w:id="334"/>
        </w:rPr>
      </w:pPr>
    </w:p>
    <w:p w:rsidR="00C52DD9" w:rsidP="00C52DD9" w:rsidRDefault="00C52DD9" w14:paraId="378E3474" w14:textId="77777777"/>
    <w:p w:rsidRPr="00C52DD9" w:rsidR="00C717CE" w:rsidP="00C52DD9" w:rsidRDefault="00C717CE" w14:paraId="293841FC" w14:textId="2969B814">
      <w:pPr>
        <w:pStyle w:val="Heading2"/>
      </w:pPr>
      <w:bookmarkStart w:name="_Toc12283257" w:id="335"/>
      <w:bookmarkStart w:name="_Toc160752698" w:id="336"/>
      <w:r w:rsidRPr="00FD557D">
        <w:t>Dependencies</w:t>
      </w:r>
      <w:bookmarkEnd w:id="335"/>
      <w:bookmarkEnd w:id="336"/>
    </w:p>
    <w:p w:rsidR="00C717CE" w:rsidP="00334DC3" w:rsidRDefault="00C717CE" w14:paraId="6E481F8F" w14:textId="77777777">
      <w:pPr>
        <w:pStyle w:val="Heading3"/>
      </w:pPr>
      <w:bookmarkStart w:name="_Toc12283258" w:id="337"/>
      <w:bookmarkStart w:name="_Toc160752699" w:id="338"/>
      <w:r w:rsidRPr="00FD557D">
        <w:t>Code Dependencies</w:t>
      </w:r>
      <w:bookmarkEnd w:id="337"/>
      <w:bookmarkEnd w:id="338"/>
    </w:p>
    <w:p w:rsidRPr="00FD557D" w:rsidR="00C717CE" w:rsidP="00C52DD9" w:rsidRDefault="00C52DD9" w14:paraId="5FEFA7EF" w14:textId="5A086F67">
      <w:pPr>
        <w:rPr>
          <w:rFonts w:cs="Arial"/>
        </w:rPr>
      </w:pPr>
      <w:r>
        <w:t>Not applicable.</w:t>
      </w:r>
    </w:p>
    <w:p w:rsidRPr="00FD557D" w:rsidR="00C717CE" w:rsidP="00334DC3" w:rsidRDefault="00C717CE" w14:paraId="4475B20E" w14:textId="77777777">
      <w:pPr>
        <w:rPr>
          <w:rFonts w:cs="Arial"/>
        </w:rPr>
      </w:pPr>
    </w:p>
    <w:p w:rsidRPr="00005643" w:rsidR="00C717CE" w:rsidP="00005643" w:rsidRDefault="00C717CE" w14:paraId="1C2EACD2" w14:textId="75A8B514">
      <w:pPr>
        <w:pStyle w:val="Heading3"/>
        <w:rPr>
          <w:rFonts w:cs="Arial"/>
        </w:rPr>
      </w:pPr>
      <w:bookmarkStart w:name="_Toc12283259" w:id="339"/>
      <w:bookmarkStart w:name="_Toc160752700" w:id="340"/>
      <w:r w:rsidRPr="00FD557D">
        <w:rPr>
          <w:rFonts w:cs="Arial"/>
        </w:rPr>
        <w:t>Interface Dependencies</w:t>
      </w:r>
      <w:bookmarkEnd w:id="339"/>
      <w:bookmarkEnd w:id="340"/>
    </w:p>
    <w:p w:rsidRPr="00FD557D" w:rsidR="00C717CE" w:rsidP="00C52DD9" w:rsidRDefault="00C52DD9" w14:paraId="75973513" w14:textId="4168516C">
      <w:pPr>
        <w:rPr>
          <w:rFonts w:cs="Arial"/>
        </w:rPr>
      </w:pPr>
      <w:r>
        <w:rPr>
          <w:rFonts w:cs="Arial"/>
        </w:rPr>
        <w:t>Not applicable.</w:t>
      </w:r>
    </w:p>
    <w:p w:rsidR="00E270B7" w:rsidP="00334DC3" w:rsidRDefault="00E270B7" w14:paraId="17670A70" w14:textId="183484F9">
      <w:pPr>
        <w:overflowPunct/>
        <w:autoSpaceDE/>
        <w:autoSpaceDN/>
        <w:adjustRightInd/>
        <w:textAlignment w:val="auto"/>
        <w:rPr>
          <w:rFonts w:cs="Arial"/>
          <w:b/>
          <w:color w:val="1F497D" w:themeColor="text2"/>
          <w:sz w:val="24"/>
        </w:rPr>
      </w:pPr>
    </w:p>
    <w:p w:rsidR="00C52DD9" w:rsidP="00C52DD9" w:rsidRDefault="00EC1804" w14:paraId="2E761EB7" w14:textId="77777777">
      <w:pPr>
        <w:pStyle w:val="Heading2"/>
        <w:rPr>
          <w:rFonts w:cs="Arial"/>
        </w:rPr>
      </w:pPr>
      <w:bookmarkStart w:name="_Toc160752701" w:id="341"/>
      <w:r w:rsidRPr="00D51295">
        <w:rPr>
          <w:rFonts w:cs="Arial"/>
        </w:rPr>
        <w:t>Glossary</w:t>
      </w:r>
      <w:bookmarkEnd w:id="341"/>
    </w:p>
    <w:p w:rsidRPr="00C52DD9" w:rsidR="00E270B7" w:rsidP="00C52DD9" w:rsidRDefault="00C52DD9" w14:paraId="331DF8D3" w14:textId="5B468D70">
      <w:pPr>
        <w:rPr>
          <w:color w:val="1F497D" w:themeColor="text2"/>
          <w:sz w:val="24"/>
        </w:rPr>
      </w:pPr>
      <w:r>
        <w:t>Not applicable.</w:t>
      </w:r>
      <w:r w:rsidRPr="00C52DD9" w:rsidR="00E270B7">
        <w:br w:type="page"/>
      </w:r>
    </w:p>
    <w:p w:rsidRPr="009837E4" w:rsidR="00A9379D" w:rsidP="00334DC3" w:rsidRDefault="006C08B1" w14:paraId="3E7EE13A" w14:textId="07C4BB23">
      <w:pPr>
        <w:pStyle w:val="Heading1"/>
        <w:rPr>
          <w:rFonts w:cs="Arial"/>
        </w:rPr>
      </w:pPr>
      <w:bookmarkStart w:name="_Toc160752702" w:id="342"/>
      <w:r w:rsidRPr="00FD557D">
        <w:rPr>
          <w:rFonts w:cs="Arial"/>
        </w:rPr>
        <w:t>Proces</w:t>
      </w:r>
      <w:r w:rsidRPr="00FD557D" w:rsidR="00805D1B">
        <w:rPr>
          <w:rFonts w:cs="Arial"/>
        </w:rPr>
        <w:t>s</w:t>
      </w:r>
      <w:r w:rsidRPr="00FD557D">
        <w:rPr>
          <w:rFonts w:cs="Arial"/>
        </w:rPr>
        <w:t xml:space="preserve"> Flow</w:t>
      </w:r>
      <w:r w:rsidR="00E270B7">
        <w:rPr>
          <w:rFonts w:cs="Arial"/>
        </w:rPr>
        <w:t>s</w:t>
      </w:r>
      <w:bookmarkEnd w:id="342"/>
      <w:r w:rsidRPr="00FD557D">
        <w:rPr>
          <w:rFonts w:cs="Arial"/>
        </w:rPr>
        <w:t xml:space="preserve"> </w:t>
      </w:r>
    </w:p>
    <w:p w:rsidR="006B2EDA" w:rsidP="00334DC3" w:rsidRDefault="005D728B" w14:paraId="693ADE40" w14:textId="01C39E5F">
      <w:pPr>
        <w:pStyle w:val="Heading2"/>
        <w:rPr>
          <w:rFonts w:cs="Arial"/>
        </w:rPr>
      </w:pPr>
      <w:bookmarkStart w:name="_Toc160752703" w:id="343"/>
      <w:r>
        <w:rPr>
          <w:rFonts w:cs="Arial"/>
        </w:rPr>
        <w:t>Damages with Question and Answer</w:t>
      </w:r>
      <w:bookmarkEnd w:id="343"/>
    </w:p>
    <w:p w:rsidRPr="00005643" w:rsidR="003442E5" w:rsidP="677E1030" w:rsidRDefault="008D1448" w14:paraId="35C99BE7" w14:textId="2EE02BE4">
      <w:pPr>
        <w:rPr>
          <w:i w:val="1"/>
          <w:iCs w:val="1"/>
        </w:rPr>
      </w:pPr>
      <w:r w:rsidRPr="007F4338">
        <w:object w:dxaOrig="11869" w:dyaOrig="12937" w14:anchorId="7F68B01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0pt;height:492pt" o:ole="" type="#_x0000_t75">
            <v:imagedata o:title="" r:id="rId13"/>
          </v:shape>
          <o:OLEObject Type="Embed" ProgID="Visio.Drawing.15" ShapeID="_x0000_i1025" DrawAspect="Content" ObjectID="_1772593215" r:id="rId14"/>
        </w:object>
      </w:r>
    </w:p>
    <w:p w:rsidRPr="0088371C" w:rsidR="004F5399" w:rsidP="00334DC3" w:rsidRDefault="006442F5" w14:paraId="402A50B1" w14:textId="51B255E2">
      <w:pPr>
        <w:pStyle w:val="Heading1"/>
        <w:rPr>
          <w:rFonts w:cs="Arial"/>
        </w:rPr>
      </w:pPr>
      <w:bookmarkStart w:name="_Toc424903175" w:id="344"/>
      <w:bookmarkStart w:name="_Toc160752704" w:id="345"/>
      <w:bookmarkEnd w:id="344"/>
      <w:r w:rsidRPr="00FD557D">
        <w:rPr>
          <w:rFonts w:cs="Arial"/>
        </w:rPr>
        <w:t>U</w:t>
      </w:r>
      <w:r w:rsidR="008101CF">
        <w:rPr>
          <w:rFonts w:cs="Arial"/>
        </w:rPr>
        <w:t>ser Interface Changes</w:t>
      </w:r>
      <w:bookmarkEnd w:id="345"/>
    </w:p>
    <w:p w:rsidRPr="003902D6" w:rsidR="004F5399" w:rsidP="00334DC3" w:rsidRDefault="004F5399" w14:paraId="661CD1C9" w14:textId="77777777"/>
    <w:p w:rsidRPr="00FD557D" w:rsidR="00AD63D7" w:rsidP="00334DC3" w:rsidRDefault="0052338E" w14:paraId="707D41EE" w14:textId="6CCE3A2D">
      <w:pPr>
        <w:pStyle w:val="Heading1"/>
        <w:rPr>
          <w:rFonts w:cs="Arial"/>
        </w:rPr>
      </w:pPr>
      <w:bookmarkStart w:name="_Toc424903182" w:id="346"/>
      <w:bookmarkStart w:name="_Toc424903183" w:id="347"/>
      <w:bookmarkStart w:name="_Toc424903184" w:id="348"/>
      <w:bookmarkStart w:name="_Toc424903185" w:id="349"/>
      <w:bookmarkStart w:name="_Toc424903186" w:id="350"/>
      <w:bookmarkStart w:name="_Toc424903187" w:id="351"/>
      <w:bookmarkStart w:name="_Toc424903188" w:id="352"/>
      <w:bookmarkStart w:name="_Toc424903189" w:id="353"/>
      <w:bookmarkStart w:name="_Toc160752705" w:id="354"/>
      <w:bookmarkEnd w:id="346"/>
      <w:bookmarkEnd w:id="347"/>
      <w:bookmarkEnd w:id="348"/>
      <w:bookmarkEnd w:id="349"/>
      <w:bookmarkEnd w:id="350"/>
      <w:bookmarkEnd w:id="351"/>
      <w:bookmarkEnd w:id="352"/>
      <w:bookmarkEnd w:id="353"/>
      <w:r>
        <w:rPr>
          <w:rFonts w:cs="Arial"/>
        </w:rPr>
        <w:t>Interface Changes</w:t>
      </w:r>
      <w:bookmarkEnd w:id="354"/>
    </w:p>
    <w:p w:rsidR="0052338E" w:rsidP="00334DC3" w:rsidRDefault="0052338E" w14:paraId="000BFD07" w14:textId="77777777">
      <w:pPr>
        <w:rPr>
          <w:rFonts w:cs="Arial"/>
          <w:color w:val="FF0000"/>
        </w:rPr>
      </w:pPr>
    </w:p>
    <w:p w:rsidRPr="00AE5FE5" w:rsidR="00E5505E" w:rsidP="00334DC3" w:rsidRDefault="00E5505E" w14:paraId="289B1994" w14:textId="085EF1EC">
      <w:pPr>
        <w:pStyle w:val="Heading1"/>
        <w:rPr>
          <w:rFonts w:cs="Arial"/>
        </w:rPr>
      </w:pPr>
      <w:bookmarkStart w:name="_Toc12283270" w:id="355"/>
      <w:bookmarkStart w:name="_Toc160752706" w:id="356"/>
      <w:r w:rsidRPr="00FD557D">
        <w:rPr>
          <w:rFonts w:cs="Arial"/>
        </w:rPr>
        <w:t>MHE</w:t>
      </w:r>
      <w:bookmarkEnd w:id="355"/>
      <w:bookmarkEnd w:id="356"/>
    </w:p>
    <w:p w:rsidR="00AF69B5" w:rsidP="00334DC3" w:rsidRDefault="00AF69B5" w14:paraId="548C8016" w14:textId="2D1AA9A7">
      <w:pPr>
        <w:rPr>
          <w:color w:val="FF0000"/>
        </w:rPr>
      </w:pPr>
    </w:p>
    <w:p w:rsidR="00AF69B5" w:rsidP="00334DC3" w:rsidRDefault="00FE0CDA" w14:paraId="72EB4774" w14:textId="05BED480">
      <w:pPr>
        <w:pStyle w:val="Heading1"/>
        <w:rPr>
          <w:rFonts w:cs="Arial"/>
        </w:rPr>
      </w:pPr>
      <w:bookmarkStart w:name="_Toc12283285" w:id="357"/>
      <w:bookmarkStart w:name="_Toc160752707" w:id="358"/>
      <w:r w:rsidRPr="00FD557D">
        <w:rPr>
          <w:rFonts w:cs="Arial"/>
        </w:rPr>
        <w:t>RF</w:t>
      </w:r>
      <w:bookmarkEnd w:id="357"/>
      <w:bookmarkEnd w:id="358"/>
    </w:p>
    <w:p w:rsidRPr="003902D6" w:rsidR="003902D6" w:rsidP="00334DC3" w:rsidRDefault="003902D6" w14:paraId="5A8A48F5" w14:textId="77777777"/>
    <w:p w:rsidR="00086685" w:rsidRDefault="00086685" w14:paraId="4476FB92" w14:textId="77777777">
      <w:pPr>
        <w:overflowPunct/>
        <w:autoSpaceDE/>
        <w:autoSpaceDN/>
        <w:adjustRightInd/>
        <w:spacing w:line="240" w:lineRule="auto"/>
        <w:textAlignment w:val="auto"/>
        <w:rPr>
          <w:rFonts w:cs="Arial"/>
          <w:b/>
          <w:color w:val="1F497D" w:themeColor="text2"/>
          <w:sz w:val="28"/>
        </w:rPr>
      </w:pPr>
      <w:r>
        <w:rPr>
          <w:rFonts w:cs="Arial"/>
        </w:rPr>
        <w:br w:type="page"/>
      </w:r>
    </w:p>
    <w:p w:rsidRPr="00652D79" w:rsidR="00901039" w:rsidP="00334DC3" w:rsidRDefault="005D333A" w14:paraId="27249343" w14:textId="0966B694">
      <w:pPr>
        <w:pStyle w:val="Heading1"/>
        <w:rPr>
          <w:rFonts w:cs="Arial"/>
        </w:rPr>
      </w:pPr>
      <w:bookmarkStart w:name="_Toc160752708" w:id="359"/>
      <w:r>
        <w:rPr>
          <w:rFonts w:cs="Arial"/>
        </w:rPr>
        <w:t>Mobile</w:t>
      </w:r>
      <w:bookmarkStart w:name="_Toc12283289" w:id="360"/>
      <w:bookmarkEnd w:id="359"/>
    </w:p>
    <w:p w:rsidR="00652D79" w:rsidP="00652D79" w:rsidRDefault="00616A66" w14:paraId="53AC7D27" w14:textId="06AE5F8B">
      <w:pPr>
        <w:pStyle w:val="Heading2"/>
      </w:pPr>
      <w:bookmarkStart w:name="_Toc160752709" w:id="361"/>
      <w:r>
        <w:t>Damages Q&amp;A</w:t>
      </w:r>
      <w:bookmarkEnd w:id="361"/>
    </w:p>
    <w:p w:rsidRPr="00652D79" w:rsidR="00652D79" w:rsidP="00652D79" w:rsidRDefault="00652D79" w14:paraId="0792EF87" w14:textId="06067E82">
      <w:r>
        <w:t xml:space="preserve">The Damages Q&amp;A and is a custom Mobile Transaction that is </w:t>
      </w:r>
      <w:r w:rsidR="00705CB5">
        <w:t>developed to facilitate CVS’s Damages Question and Answer (Q&amp;A) process. This mobile transaction requires the user to scan a source Ilpn</w:t>
      </w:r>
      <w:r w:rsidR="00C7473F">
        <w:t>,</w:t>
      </w:r>
      <w:r w:rsidR="00705CB5">
        <w:t xml:space="preserve"> Item,</w:t>
      </w:r>
      <w:r w:rsidR="00C7473F">
        <w:t xml:space="preserve"> </w:t>
      </w:r>
      <w:commentRangeStart w:id="362"/>
      <w:r w:rsidR="00C7473F">
        <w:t>unit of measure</w:t>
      </w:r>
      <w:commentRangeEnd w:id="362"/>
      <w:r w:rsidR="00F556DB">
        <w:rPr>
          <w:rStyle w:val="CommentReference"/>
        </w:rPr>
        <w:commentReference w:id="362"/>
      </w:r>
      <w:r w:rsidR="00C7473F">
        <w:t>, and sometimes quantity,</w:t>
      </w:r>
      <w:r w:rsidR="00705CB5">
        <w:t xml:space="preserve"> then answer a series of questions to determine a disposition, and the conclusion of the </w:t>
      </w:r>
      <w:r w:rsidR="00533E84">
        <w:t>transaction either consumes the unit</w:t>
      </w:r>
      <w:r w:rsidR="00BF6FBE">
        <w:t>(s)</w:t>
      </w:r>
      <w:r w:rsidR="00533E84">
        <w:t xml:space="preserve"> with a specific reason code</w:t>
      </w:r>
      <w:del w:author="Michael Wilson" w:date="2024-03-22T09:14:00Z" w:id="363">
        <w:r w:rsidDel="009A1534" w:rsidR="00533E84">
          <w:delText xml:space="preserve"> or splits the item into another Ilpn</w:delText>
        </w:r>
      </w:del>
      <w:r w:rsidR="00533E84">
        <w:t>.</w:t>
      </w:r>
    </w:p>
    <w:p w:rsidRPr="00616A66" w:rsidR="00616A66" w:rsidP="00616A66" w:rsidRDefault="00616A66" w14:paraId="36FBB587" w14:textId="77777777"/>
    <w:p w:rsidRPr="00533E84" w:rsidR="00616A66" w:rsidP="00616A66" w:rsidRDefault="00616A66" w14:paraId="67021F45" w14:textId="78AFAFAC">
      <w:pPr>
        <w:pStyle w:val="Heading3"/>
        <w:rPr>
          <w:rFonts w:cs="Arial"/>
        </w:rPr>
      </w:pPr>
      <w:bookmarkStart w:name="_Toc12283291" w:id="364"/>
      <w:bookmarkStart w:name="_Toc160752710" w:id="365"/>
      <w:r w:rsidRPr="00FD557D">
        <w:rPr>
          <w:rFonts w:cs="Arial"/>
        </w:rPr>
        <w:t>Enablement</w:t>
      </w:r>
      <w:bookmarkEnd w:id="364"/>
      <w:bookmarkEnd w:id="365"/>
    </w:p>
    <w:p w:rsidRPr="00362C81" w:rsidR="00616A66" w:rsidP="00616A66" w:rsidRDefault="00616A66" w14:paraId="57768FC7" w14:textId="698C638F">
      <w:pPr>
        <w:ind w:left="576"/>
        <w:rPr>
          <w:rFonts w:cs="Arial"/>
        </w:rPr>
      </w:pPr>
      <w:r>
        <w:rPr>
          <w:rFonts w:cs="Arial"/>
        </w:rPr>
        <w:t>The extension is enabled from Extension Dashboard: Manage Deployment.</w:t>
      </w:r>
      <w:r w:rsidRPr="00964AAB">
        <w:t xml:space="preserve"> </w:t>
      </w:r>
      <w:r>
        <w:rPr>
          <w:noProof/>
        </w:rPr>
        <w:drawing>
          <wp:inline distT="0" distB="0" distL="0" distR="0" wp14:anchorId="03671C3F" wp14:editId="3752A731">
            <wp:extent cx="6272784" cy="2743200"/>
            <wp:effectExtent l="19050" t="19050" r="13970" b="19050"/>
            <wp:docPr id="1573749101" name="Picture 15737491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49101" name="Picture 1"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72784" cy="2743200"/>
                    </a:xfrm>
                    <a:prstGeom prst="rect">
                      <a:avLst/>
                    </a:prstGeom>
                    <a:noFill/>
                    <a:ln w="3175">
                      <a:solidFill>
                        <a:schemeClr val="bg1">
                          <a:lumMod val="50000"/>
                        </a:schemeClr>
                      </a:solidFill>
                    </a:ln>
                  </pic:spPr>
                </pic:pic>
              </a:graphicData>
            </a:graphic>
          </wp:inline>
        </w:drawing>
      </w:r>
    </w:p>
    <w:p w:rsidRPr="00FD557D" w:rsidR="00616A66" w:rsidP="00616A66" w:rsidRDefault="00616A66" w14:paraId="7A76ACD7" w14:textId="77777777">
      <w:pPr>
        <w:ind w:left="576"/>
        <w:rPr>
          <w:rFonts w:cs="Arial"/>
        </w:rPr>
      </w:pPr>
    </w:p>
    <w:p w:rsidR="002C5219" w:rsidRDefault="002C5219" w14:paraId="4D4A7A8F" w14:textId="77777777">
      <w:pPr>
        <w:overflowPunct/>
        <w:autoSpaceDE/>
        <w:autoSpaceDN/>
        <w:adjustRightInd/>
        <w:spacing w:line="240" w:lineRule="auto"/>
        <w:textAlignment w:val="auto"/>
        <w:rPr>
          <w:b/>
          <w:color w:val="1F497D" w:themeColor="text2"/>
          <w:sz w:val="24"/>
        </w:rPr>
      </w:pPr>
      <w:r>
        <w:br w:type="page"/>
      </w:r>
    </w:p>
    <w:p w:rsidR="00616A66" w:rsidP="00616A66" w:rsidRDefault="00616A66" w14:paraId="6C6B028D" w14:textId="20E7A371">
      <w:pPr>
        <w:pStyle w:val="Heading3"/>
      </w:pPr>
      <w:bookmarkStart w:name="_Toc160752711" w:id="366"/>
      <w:r>
        <w:t>Screen 1</w:t>
      </w:r>
      <w:r w:rsidR="00A66577">
        <w:t>: Scan Ilpn</w:t>
      </w:r>
      <w:bookmarkEnd w:id="366"/>
    </w:p>
    <w:p w:rsidR="00122FD7" w:rsidP="00616A66" w:rsidRDefault="00122FD7" w14:paraId="63996C1B" w14:textId="10CE72B0">
      <w:r>
        <w:t>This screen requires the scan the source Ilpn from which the Q/A process will be performed. It is required that this Ilpn is not allocated as we do not want to handle units that are allocated to another DC process.</w:t>
      </w:r>
    </w:p>
    <w:p w:rsidRPr="00616A66" w:rsidR="002C5219" w:rsidP="00616A66" w:rsidRDefault="002C5219" w14:paraId="0DCDEE22" w14:textId="77777777"/>
    <w:p w:rsidR="00884912" w:rsidP="002C5219" w:rsidRDefault="00616A66" w14:paraId="5C02C9E4" w14:textId="68896383">
      <w:pPr>
        <w:pStyle w:val="Heading4"/>
      </w:pPr>
      <w:r>
        <w:t>Display</w:t>
      </w:r>
    </w:p>
    <w:p w:rsidR="005B30FE" w:rsidP="002C5219" w:rsidRDefault="00884912" w14:paraId="30FE465F" w14:textId="725A33A8">
      <w:pPr>
        <w:ind w:left="576"/>
      </w:pPr>
      <w:r>
        <w:t>The Ilpn Id is prompted to the user and the user is required to scan the Ilpn barcode to proceed.</w:t>
      </w:r>
    </w:p>
    <w:p w:rsidR="005B30FE" w:rsidP="005B30FE" w:rsidRDefault="005B30FE" w14:paraId="563C6272" w14:textId="5BAE0FD8">
      <w:pPr>
        <w:ind w:left="576"/>
      </w:pPr>
      <w:r>
        <w:object w:dxaOrig="2953" w:dyaOrig="5089" w14:anchorId="5DB3F43F">
          <v:shape id="_x0000_i1026" style="width:150pt;height:252pt" o:ole="" type="#_x0000_t75">
            <v:imagedata o:title="" r:id="rId20"/>
          </v:shape>
          <o:OLEObject Type="Embed" ProgID="Visio.Drawing.15" ShapeID="_x0000_i1026" DrawAspect="Content" ObjectID="_1772593216" r:id="rId21"/>
        </w:object>
      </w:r>
    </w:p>
    <w:p w:rsidRPr="005B30FE" w:rsidR="005B30FE" w:rsidP="005B30FE" w:rsidRDefault="005B30FE" w14:paraId="5A491869" w14:textId="77777777"/>
    <w:p w:rsidR="00645A66" w:rsidP="00645A66" w:rsidRDefault="00645A66" w14:paraId="710C9BB4" w14:textId="32C930DD">
      <w:pPr>
        <w:pStyle w:val="Heading5"/>
      </w:pPr>
      <w:r>
        <w:t>Elements</w:t>
      </w:r>
    </w:p>
    <w:tbl>
      <w:tblPr>
        <w:tblStyle w:val="TableGrid"/>
        <w:tblW w:w="0" w:type="auto"/>
        <w:tblInd w:w="576" w:type="dxa"/>
        <w:tblLook w:val="04A0" w:firstRow="1" w:lastRow="0" w:firstColumn="1" w:lastColumn="0" w:noHBand="0" w:noVBand="1"/>
      </w:tblPr>
      <w:tblGrid>
        <w:gridCol w:w="1669"/>
        <w:gridCol w:w="2430"/>
        <w:gridCol w:w="2250"/>
        <w:gridCol w:w="2970"/>
      </w:tblGrid>
      <w:tr w:rsidR="00D02577" w:rsidTr="004F497B" w14:paraId="5B798797" w14:textId="77777777">
        <w:tc>
          <w:tcPr>
            <w:tcW w:w="1669" w:type="dxa"/>
            <w:shd w:val="clear" w:color="auto" w:fill="244061" w:themeFill="accent1" w:themeFillShade="80"/>
          </w:tcPr>
          <w:p w:rsidRPr="004F497B" w:rsidR="00D02577" w:rsidP="00645A66" w:rsidRDefault="00D02577" w14:paraId="7D2F0DD5" w14:textId="7504EA8C">
            <w:pPr>
              <w:rPr>
                <w:color w:val="FFFFFF" w:themeColor="background1"/>
              </w:rPr>
            </w:pPr>
            <w:r w:rsidRPr="004F497B">
              <w:rPr>
                <w:color w:val="FFFFFF" w:themeColor="background1"/>
              </w:rPr>
              <w:t>Element</w:t>
            </w:r>
          </w:p>
        </w:tc>
        <w:tc>
          <w:tcPr>
            <w:tcW w:w="2430" w:type="dxa"/>
            <w:shd w:val="clear" w:color="auto" w:fill="244061" w:themeFill="accent1" w:themeFillShade="80"/>
          </w:tcPr>
          <w:p w:rsidRPr="004F497B" w:rsidR="00D02577" w:rsidP="00645A66" w:rsidRDefault="00D02577" w14:paraId="77D26324" w14:textId="45661C4A">
            <w:pPr>
              <w:rPr>
                <w:color w:val="FFFFFF" w:themeColor="background1"/>
              </w:rPr>
            </w:pPr>
            <w:r w:rsidRPr="004F497B">
              <w:rPr>
                <w:color w:val="FFFFFF" w:themeColor="background1"/>
              </w:rPr>
              <w:t>Literal</w:t>
            </w:r>
          </w:p>
        </w:tc>
        <w:tc>
          <w:tcPr>
            <w:tcW w:w="2250" w:type="dxa"/>
            <w:shd w:val="clear" w:color="auto" w:fill="244061" w:themeFill="accent1" w:themeFillShade="80"/>
          </w:tcPr>
          <w:p w:rsidRPr="004F497B" w:rsidR="00D02577" w:rsidP="00645A66" w:rsidRDefault="00D02577" w14:paraId="692DDA08" w14:textId="46B63CC5">
            <w:pPr>
              <w:rPr>
                <w:color w:val="FFFFFF" w:themeColor="background1"/>
              </w:rPr>
            </w:pPr>
            <w:r w:rsidRPr="004F497B">
              <w:rPr>
                <w:color w:val="FFFFFF" w:themeColor="background1"/>
              </w:rPr>
              <w:t>Prompt Type</w:t>
            </w:r>
          </w:p>
        </w:tc>
        <w:tc>
          <w:tcPr>
            <w:tcW w:w="2970" w:type="dxa"/>
            <w:shd w:val="clear" w:color="auto" w:fill="244061" w:themeFill="accent1" w:themeFillShade="80"/>
          </w:tcPr>
          <w:p w:rsidRPr="004F497B" w:rsidR="00D02577" w:rsidP="00645A66" w:rsidRDefault="00D02577" w14:paraId="11328DE0" w14:textId="7CE3C8C3">
            <w:pPr>
              <w:rPr>
                <w:color w:val="FFFFFF" w:themeColor="background1"/>
              </w:rPr>
            </w:pPr>
            <w:r w:rsidRPr="004F497B">
              <w:rPr>
                <w:color w:val="FFFFFF" w:themeColor="background1"/>
              </w:rPr>
              <w:t>Value</w:t>
            </w:r>
          </w:p>
        </w:tc>
      </w:tr>
      <w:tr w:rsidR="00D02577" w:rsidTr="004F497B" w14:paraId="294DBB38" w14:textId="77777777">
        <w:tc>
          <w:tcPr>
            <w:tcW w:w="1669" w:type="dxa"/>
          </w:tcPr>
          <w:p w:rsidR="00D02577" w:rsidP="00645A66" w:rsidRDefault="00D02577" w14:paraId="6053950E" w14:textId="7F57AFD7">
            <w:r>
              <w:t>IlpnId</w:t>
            </w:r>
          </w:p>
        </w:tc>
        <w:tc>
          <w:tcPr>
            <w:tcW w:w="2430" w:type="dxa"/>
          </w:tcPr>
          <w:p w:rsidR="00D02577" w:rsidP="00645A66" w:rsidRDefault="00D02577" w14:paraId="157C0741" w14:textId="51C74F11">
            <w:r>
              <w:t>Ilpn Id</w:t>
            </w:r>
          </w:p>
        </w:tc>
        <w:tc>
          <w:tcPr>
            <w:tcW w:w="2250" w:type="dxa"/>
          </w:tcPr>
          <w:p w:rsidR="00D02577" w:rsidP="00645A66" w:rsidRDefault="004F497B" w14:paraId="54B5F4A1" w14:textId="56CD0331">
            <w:r>
              <w:t>Entry</w:t>
            </w:r>
          </w:p>
        </w:tc>
        <w:tc>
          <w:tcPr>
            <w:tcW w:w="2970" w:type="dxa"/>
          </w:tcPr>
          <w:p w:rsidR="00D02577" w:rsidP="00645A66" w:rsidRDefault="004F497B" w14:paraId="018A14D4" w14:textId="5FCE5BA1">
            <w:r>
              <w:t>Ilpn barcode</w:t>
            </w:r>
          </w:p>
        </w:tc>
      </w:tr>
    </w:tbl>
    <w:p w:rsidR="00645A66" w:rsidP="00645A66" w:rsidRDefault="00645A66" w14:paraId="388FD11A" w14:textId="5D6B5CA0">
      <w:pPr>
        <w:pStyle w:val="Heading5"/>
      </w:pPr>
      <w:r>
        <w:t>Action</w:t>
      </w:r>
      <w:r w:rsidR="004F497B">
        <w:t xml:space="preserve"> Buttons</w:t>
      </w:r>
    </w:p>
    <w:p w:rsidR="00645A66" w:rsidP="00645A66" w:rsidRDefault="00645A66" w14:paraId="2774A149" w14:textId="7179B629">
      <w:pPr>
        <w:ind w:left="576"/>
      </w:pPr>
      <w:r>
        <w:t>Not applicable for this screen</w:t>
      </w:r>
    </w:p>
    <w:p w:rsidRPr="00645A66" w:rsidR="00245DCE" w:rsidP="00645A66" w:rsidRDefault="00245DCE" w14:paraId="4B33FB25" w14:textId="77777777">
      <w:pPr>
        <w:ind w:left="576"/>
      </w:pPr>
    </w:p>
    <w:p w:rsidR="0016490B" w:rsidP="0016490B" w:rsidRDefault="00D14837" w14:paraId="09EA3581" w14:textId="1C51041D">
      <w:pPr>
        <w:pStyle w:val="Heading4"/>
      </w:pPr>
      <w:r>
        <w:t>Process</w:t>
      </w:r>
    </w:p>
    <w:p w:rsidR="0016490B" w:rsidP="0016490B" w:rsidRDefault="0016490B" w14:paraId="7586AE0A" w14:textId="7B029B12">
      <w:pPr>
        <w:pStyle w:val="ListParagraph"/>
        <w:numPr>
          <w:ilvl w:val="0"/>
          <w:numId w:val="21"/>
        </w:numPr>
      </w:pPr>
      <w:r>
        <w:t xml:space="preserve">IF the user taps “GO” without scanning an Ilpn, display </w:t>
      </w:r>
      <w:del w:author="Timur Cetindag" w:date="2024-03-07T00:43:00Z" w:id="367">
        <w:r w:rsidDel="00FC06F6">
          <w:delText xml:space="preserve">custom </w:delText>
        </w:r>
      </w:del>
      <w:ins w:author="Timur Cetindag" w:date="2024-03-07T00:43:00Z" w:id="368">
        <w:r w:rsidR="00FC06F6">
          <w:t xml:space="preserve">base </w:t>
        </w:r>
      </w:ins>
      <w:r>
        <w:t>ERROR “</w:t>
      </w:r>
      <w:del w:author="Timur Cetindag" w:date="2024-03-07T00:43:00Z" w:id="369">
        <w:r w:rsidDel="00FC06F6" w:rsidR="00F27FD6">
          <w:delText>Prompt cannot be blank</w:delText>
        </w:r>
      </w:del>
      <w:ins w:author="Timur Cetindag" w:date="2024-03-07T00:43:00Z" w:id="370">
        <w:r w:rsidR="00FC06F6">
          <w:t>Required</w:t>
        </w:r>
      </w:ins>
      <w:r w:rsidR="00F27FD6">
        <w:t>”</w:t>
      </w:r>
      <w:del w:author="Timur Cetindag" w:date="2024-03-07T00:43:00Z" w:id="371">
        <w:r w:rsidDel="00FC06F6" w:rsidR="00F27FD6">
          <w:delText xml:space="preserve"> (INM::CVSI::</w:delText>
        </w:r>
        <w:r w:rsidDel="00FC06F6" w:rsidR="00D23E71">
          <w:delText>0801)</w:delText>
        </w:r>
      </w:del>
    </w:p>
    <w:p w:rsidR="00D23E71" w:rsidP="0016490B" w:rsidRDefault="00D23E71" w14:paraId="054DD613" w14:textId="7D681AC4">
      <w:pPr>
        <w:pStyle w:val="ListParagraph"/>
        <w:numPr>
          <w:ilvl w:val="0"/>
          <w:numId w:val="21"/>
        </w:numPr>
      </w:pPr>
      <w:r>
        <w:t xml:space="preserve">When the user scans a value in the prompt, perform base barcode format validation to </w:t>
      </w:r>
      <w:r w:rsidR="00007F73">
        <w:t xml:space="preserve">where </w:t>
      </w:r>
      <w:r w:rsidR="00BC2D73">
        <w:t>BarcodeType = “ILPN”</w:t>
      </w:r>
    </w:p>
    <w:p w:rsidR="00BC2D73" w:rsidP="00BC2D73" w:rsidRDefault="00BC2D73" w14:paraId="7D88FD81" w14:textId="52AE7230">
      <w:pPr>
        <w:pStyle w:val="ListParagraph"/>
        <w:numPr>
          <w:ilvl w:val="1"/>
          <w:numId w:val="21"/>
        </w:numPr>
      </w:pPr>
      <w:r>
        <w:t>IF barcode format validation fails, display custom ERROR “Invalid Barcode” (INM::CVSI::</w:t>
      </w:r>
      <w:r w:rsidR="002C5219">
        <w:t>0802)</w:t>
      </w:r>
    </w:p>
    <w:p w:rsidR="00353929" w:rsidP="00353929" w:rsidRDefault="00353929" w14:paraId="1959A936" w14:textId="720A1AB1">
      <w:pPr>
        <w:pStyle w:val="ListParagraph"/>
        <w:numPr>
          <w:ilvl w:val="0"/>
          <w:numId w:val="21"/>
        </w:numPr>
      </w:pPr>
      <w:r>
        <w:t xml:space="preserve">Validate whether the Ilpn is in </w:t>
      </w:r>
      <w:r w:rsidR="00370AB7">
        <w:t>a Not Allocated status</w:t>
      </w:r>
    </w:p>
    <w:p w:rsidR="00370AB7" w:rsidP="00370AB7" w:rsidRDefault="00370AB7" w14:paraId="39585771" w14:textId="00BDA611">
      <w:pPr>
        <w:pStyle w:val="ListParagraph"/>
        <w:numPr>
          <w:ilvl w:val="1"/>
          <w:numId w:val="21"/>
        </w:numPr>
      </w:pPr>
      <w:r>
        <w:t xml:space="preserve">IF the Ilpn.Status != </w:t>
      </w:r>
      <w:r w:rsidR="00D540FD">
        <w:t>3000 then display custom ERROR “Ilpn in invalid status”</w:t>
      </w:r>
      <w:r w:rsidR="001B74A8">
        <w:t xml:space="preserve"> (INM::CVSI::0803)</w:t>
      </w:r>
      <w:r w:rsidR="00D540FD">
        <w:t xml:space="preserve"> </w:t>
      </w:r>
    </w:p>
    <w:p w:rsidR="00321BCC" w:rsidP="00321BCC" w:rsidRDefault="00321BCC" w14:paraId="48D766C2" w14:textId="4F527F1F">
      <w:pPr>
        <w:pStyle w:val="ListParagraph"/>
        <w:numPr>
          <w:ilvl w:val="0"/>
          <w:numId w:val="21"/>
        </w:numPr>
      </w:pPr>
      <w:r>
        <w:t>IF all validations pass then continue to Navigation</w:t>
      </w:r>
    </w:p>
    <w:p w:rsidRPr="0016490B" w:rsidR="00245DCE" w:rsidP="00245DCE" w:rsidRDefault="00245DCE" w14:paraId="5E369091" w14:textId="77777777"/>
    <w:p w:rsidR="00321BCC" w:rsidP="00321BCC" w:rsidRDefault="00D14837" w14:paraId="5A33E2AD" w14:textId="660C5192">
      <w:pPr>
        <w:pStyle w:val="Heading4"/>
      </w:pPr>
      <w:r>
        <w:t>Navigation</w:t>
      </w:r>
    </w:p>
    <w:p w:rsidR="00321BCC" w:rsidP="00321BCC" w:rsidRDefault="00A51B74" w14:paraId="59176CF0" w14:textId="0B7FCDD5">
      <w:pPr>
        <w:pStyle w:val="ListParagraph"/>
        <w:numPr>
          <w:ilvl w:val="0"/>
          <w:numId w:val="22"/>
        </w:numPr>
      </w:pPr>
      <w:r>
        <w:t>IF all the validations were successful upon Ilpn scan/entry then move forward to Screen 2: Item Scan</w:t>
      </w:r>
    </w:p>
    <w:p w:rsidRPr="00321BCC" w:rsidR="00A51B74" w:rsidP="00321BCC" w:rsidRDefault="00A51B74" w14:paraId="70D82396" w14:textId="4536D08D">
      <w:pPr>
        <w:pStyle w:val="ListParagraph"/>
        <w:numPr>
          <w:ilvl w:val="0"/>
          <w:numId w:val="22"/>
        </w:numPr>
      </w:pPr>
      <w:r>
        <w:t xml:space="preserve">IF the users taps the </w:t>
      </w:r>
      <w:r>
        <w:rPr>
          <w:b/>
          <w:bCs/>
        </w:rPr>
        <w:t xml:space="preserve">Back </w:t>
      </w:r>
      <w:r>
        <w:t>arrow, exit the transaction</w:t>
      </w:r>
    </w:p>
    <w:p w:rsidRPr="00321BCC" w:rsidR="00321BCC" w:rsidP="00321BCC" w:rsidRDefault="00321BCC" w14:paraId="74AC053C" w14:textId="77777777">
      <w:pPr>
        <w:ind w:left="576"/>
      </w:pPr>
    </w:p>
    <w:p w:rsidRPr="00245DCE" w:rsidR="00245DCE" w:rsidP="00245DCE" w:rsidRDefault="00D14837" w14:paraId="2FF918CB" w14:textId="4031C252">
      <w:pPr>
        <w:pStyle w:val="Heading4"/>
      </w:pPr>
      <w:r>
        <w:t>Outputs</w:t>
      </w:r>
    </w:p>
    <w:p w:rsidR="00D14837" w:rsidP="00D14837" w:rsidRDefault="00D14837" w14:paraId="593DEBC6" w14:textId="438908B2">
      <w:pPr>
        <w:pStyle w:val="Heading5"/>
      </w:pPr>
      <w:r>
        <w:t>Labor Management</w:t>
      </w:r>
    </w:p>
    <w:p w:rsidRPr="00245DCE" w:rsidR="00245DCE" w:rsidP="00245DCE" w:rsidRDefault="00245DCE" w14:paraId="0CE9DC03" w14:textId="00FD562D">
      <w:pPr>
        <w:ind w:left="576"/>
      </w:pPr>
      <w:r>
        <w:t>TBD</w:t>
      </w:r>
    </w:p>
    <w:p w:rsidR="00245DCE" w:rsidRDefault="00245DCE" w14:paraId="4A249755" w14:textId="77777777">
      <w:pPr>
        <w:overflowPunct/>
        <w:autoSpaceDE/>
        <w:autoSpaceDN/>
        <w:adjustRightInd/>
        <w:spacing w:line="240" w:lineRule="auto"/>
        <w:textAlignment w:val="auto"/>
        <w:rPr>
          <w:b/>
          <w:color w:val="1F497D" w:themeColor="text2"/>
          <w:sz w:val="24"/>
        </w:rPr>
      </w:pPr>
      <w:r>
        <w:br w:type="page"/>
      </w:r>
    </w:p>
    <w:p w:rsidR="00D14837" w:rsidP="00A619FF" w:rsidRDefault="00D14837" w14:paraId="1EA4ABE1" w14:textId="11DF9A06">
      <w:pPr>
        <w:pStyle w:val="Heading3"/>
      </w:pPr>
      <w:bookmarkStart w:name="_Toc160752712" w:id="372"/>
      <w:r>
        <w:t xml:space="preserve">Screen </w:t>
      </w:r>
      <w:r w:rsidR="00A66577">
        <w:t>2: Scan Item</w:t>
      </w:r>
      <w:bookmarkEnd w:id="372"/>
    </w:p>
    <w:p w:rsidRPr="00616A66" w:rsidR="00D14837" w:rsidP="00D14837" w:rsidRDefault="00BE3277" w14:paraId="2E62A56A" w14:textId="406FA47F">
      <w:r>
        <w:t xml:space="preserve">This screen requires the user to scan the Item UPC for the item that they are handling. This screen assumes a single unit handling, so </w:t>
      </w:r>
      <w:r w:rsidR="00645A66">
        <w:t>no quantity prompt is associated or linked to this display.</w:t>
      </w:r>
    </w:p>
    <w:p w:rsidR="00D14837" w:rsidP="00D14837" w:rsidRDefault="00D14837" w14:paraId="1970A2B6" w14:textId="77777777">
      <w:pPr>
        <w:pStyle w:val="Heading4"/>
      </w:pPr>
      <w:r>
        <w:t>Display</w:t>
      </w:r>
    </w:p>
    <w:p w:rsidR="00645A66" w:rsidP="00645A66" w:rsidRDefault="00645A66" w14:paraId="109B2CFD" w14:textId="4B5BC5FB">
      <w:pPr>
        <w:ind w:left="576"/>
      </w:pPr>
      <w:r>
        <w:object w:dxaOrig="2953" w:dyaOrig="5089" w14:anchorId="1A445ACA">
          <v:shape id="_x0000_i1027" style="width:150pt;height:252pt" o:ole="" type="#_x0000_t75">
            <v:imagedata o:title="" r:id="rId22"/>
          </v:shape>
          <o:OLEObject Type="Embed" ProgID="Visio.Drawing.15" ShapeID="_x0000_i1027" DrawAspect="Content" ObjectID="_1772593217" r:id="rId23"/>
        </w:object>
      </w:r>
    </w:p>
    <w:p w:rsidR="007A7529" w:rsidP="007A7529" w:rsidRDefault="007A7529" w14:paraId="6E32F4E3" w14:textId="77777777">
      <w:pPr>
        <w:pStyle w:val="Heading5"/>
      </w:pPr>
      <w:r>
        <w:t>Elements</w:t>
      </w:r>
    </w:p>
    <w:tbl>
      <w:tblPr>
        <w:tblStyle w:val="TableGrid"/>
        <w:tblW w:w="0" w:type="auto"/>
        <w:tblInd w:w="576" w:type="dxa"/>
        <w:tblLook w:val="04A0" w:firstRow="1" w:lastRow="0" w:firstColumn="1" w:lastColumn="0" w:noHBand="0" w:noVBand="1"/>
      </w:tblPr>
      <w:tblGrid>
        <w:gridCol w:w="1669"/>
        <w:gridCol w:w="2430"/>
        <w:gridCol w:w="2250"/>
        <w:gridCol w:w="2970"/>
      </w:tblGrid>
      <w:tr w:rsidR="007A7529" w:rsidTr="0007018C" w14:paraId="4BB4B019" w14:textId="77777777">
        <w:tc>
          <w:tcPr>
            <w:tcW w:w="1669" w:type="dxa"/>
            <w:shd w:val="clear" w:color="auto" w:fill="244061" w:themeFill="accent1" w:themeFillShade="80"/>
          </w:tcPr>
          <w:p w:rsidRPr="004F497B" w:rsidR="007A7529" w:rsidP="0007018C" w:rsidRDefault="007A7529" w14:paraId="33E9884D" w14:textId="77777777">
            <w:pPr>
              <w:rPr>
                <w:color w:val="FFFFFF" w:themeColor="background1"/>
              </w:rPr>
            </w:pPr>
            <w:r w:rsidRPr="004F497B">
              <w:rPr>
                <w:color w:val="FFFFFF" w:themeColor="background1"/>
              </w:rPr>
              <w:t>Element</w:t>
            </w:r>
          </w:p>
        </w:tc>
        <w:tc>
          <w:tcPr>
            <w:tcW w:w="2430" w:type="dxa"/>
            <w:shd w:val="clear" w:color="auto" w:fill="244061" w:themeFill="accent1" w:themeFillShade="80"/>
          </w:tcPr>
          <w:p w:rsidRPr="004F497B" w:rsidR="007A7529" w:rsidP="0007018C" w:rsidRDefault="007A7529" w14:paraId="211EB1BD" w14:textId="77777777">
            <w:pPr>
              <w:rPr>
                <w:color w:val="FFFFFF" w:themeColor="background1"/>
              </w:rPr>
            </w:pPr>
            <w:r w:rsidRPr="004F497B">
              <w:rPr>
                <w:color w:val="FFFFFF" w:themeColor="background1"/>
              </w:rPr>
              <w:t>Literal</w:t>
            </w:r>
          </w:p>
        </w:tc>
        <w:tc>
          <w:tcPr>
            <w:tcW w:w="2250" w:type="dxa"/>
            <w:shd w:val="clear" w:color="auto" w:fill="244061" w:themeFill="accent1" w:themeFillShade="80"/>
          </w:tcPr>
          <w:p w:rsidRPr="004F497B" w:rsidR="007A7529" w:rsidP="0007018C" w:rsidRDefault="007A7529" w14:paraId="3195693E" w14:textId="77777777">
            <w:pPr>
              <w:rPr>
                <w:color w:val="FFFFFF" w:themeColor="background1"/>
              </w:rPr>
            </w:pPr>
            <w:r w:rsidRPr="004F497B">
              <w:rPr>
                <w:color w:val="FFFFFF" w:themeColor="background1"/>
              </w:rPr>
              <w:t>Prompt Type</w:t>
            </w:r>
          </w:p>
        </w:tc>
        <w:tc>
          <w:tcPr>
            <w:tcW w:w="2970" w:type="dxa"/>
            <w:shd w:val="clear" w:color="auto" w:fill="244061" w:themeFill="accent1" w:themeFillShade="80"/>
          </w:tcPr>
          <w:p w:rsidRPr="004F497B" w:rsidR="007A7529" w:rsidP="0007018C" w:rsidRDefault="007A7529" w14:paraId="4BF3313C" w14:textId="77777777">
            <w:pPr>
              <w:rPr>
                <w:color w:val="FFFFFF" w:themeColor="background1"/>
              </w:rPr>
            </w:pPr>
            <w:r w:rsidRPr="004F497B">
              <w:rPr>
                <w:color w:val="FFFFFF" w:themeColor="background1"/>
              </w:rPr>
              <w:t>Value</w:t>
            </w:r>
          </w:p>
        </w:tc>
      </w:tr>
      <w:tr w:rsidR="007A7529" w:rsidTr="0007018C" w14:paraId="07F4E461" w14:textId="77777777">
        <w:tc>
          <w:tcPr>
            <w:tcW w:w="1669" w:type="dxa"/>
          </w:tcPr>
          <w:p w:rsidR="007A7529" w:rsidP="0007018C" w:rsidRDefault="007A7529" w14:paraId="6DD49F19" w14:textId="77777777">
            <w:r>
              <w:t>IlpnId</w:t>
            </w:r>
          </w:p>
        </w:tc>
        <w:tc>
          <w:tcPr>
            <w:tcW w:w="2430" w:type="dxa"/>
          </w:tcPr>
          <w:p w:rsidR="007A7529" w:rsidP="0007018C" w:rsidRDefault="007A7529" w14:paraId="10E87121" w14:textId="77777777">
            <w:r>
              <w:t>Ilpn Id</w:t>
            </w:r>
          </w:p>
        </w:tc>
        <w:tc>
          <w:tcPr>
            <w:tcW w:w="2250" w:type="dxa"/>
          </w:tcPr>
          <w:p w:rsidR="007A7529" w:rsidP="0007018C" w:rsidRDefault="007A7529" w14:paraId="4048B9F5" w14:textId="11962413">
            <w:r>
              <w:t>N/A</w:t>
            </w:r>
          </w:p>
        </w:tc>
        <w:tc>
          <w:tcPr>
            <w:tcW w:w="2970" w:type="dxa"/>
          </w:tcPr>
          <w:p w:rsidR="007A7529" w:rsidP="0007018C" w:rsidRDefault="007A7529" w14:paraId="4112C3F8" w14:textId="444A8945">
            <w:r>
              <w:t>IlpnId from Screen 1</w:t>
            </w:r>
          </w:p>
        </w:tc>
      </w:tr>
      <w:tr w:rsidR="007A7529" w:rsidTr="0007018C" w14:paraId="16FD6E4E" w14:textId="77777777">
        <w:tc>
          <w:tcPr>
            <w:tcW w:w="1669" w:type="dxa"/>
          </w:tcPr>
          <w:p w:rsidR="007A7529" w:rsidP="0007018C" w:rsidRDefault="007A7529" w14:paraId="5726D631" w14:textId="24EC0805">
            <w:r>
              <w:t>Item</w:t>
            </w:r>
          </w:p>
        </w:tc>
        <w:tc>
          <w:tcPr>
            <w:tcW w:w="2430" w:type="dxa"/>
          </w:tcPr>
          <w:p w:rsidR="007A7529" w:rsidP="0007018C" w:rsidRDefault="007A7529" w14:paraId="07F3FD21" w14:textId="7FAB69DC">
            <w:r>
              <w:t>Item</w:t>
            </w:r>
          </w:p>
        </w:tc>
        <w:tc>
          <w:tcPr>
            <w:tcW w:w="2250" w:type="dxa"/>
          </w:tcPr>
          <w:p w:rsidR="007A7529" w:rsidP="0007018C" w:rsidRDefault="007A7529" w14:paraId="3642A0F9" w14:textId="7D76252E">
            <w:r>
              <w:t>Entry</w:t>
            </w:r>
          </w:p>
        </w:tc>
        <w:tc>
          <w:tcPr>
            <w:tcW w:w="2970" w:type="dxa"/>
          </w:tcPr>
          <w:p w:rsidR="007A7529" w:rsidP="0007018C" w:rsidRDefault="007A7529" w14:paraId="35263CF6" w14:textId="535BF552">
            <w:r>
              <w:t>Item Barcode</w:t>
            </w:r>
          </w:p>
        </w:tc>
      </w:tr>
    </w:tbl>
    <w:p w:rsidR="001D21C7" w:rsidP="001D21C7" w:rsidRDefault="001D21C7" w14:paraId="079CE0CF" w14:textId="6570F929"/>
    <w:p w:rsidR="007A7529" w:rsidP="007A7529" w:rsidRDefault="007A7529" w14:paraId="58EA0433" w14:textId="16FD1F0D">
      <w:pPr>
        <w:pStyle w:val="Heading5"/>
      </w:pPr>
      <w:r>
        <w:t>Action Buttons</w:t>
      </w:r>
    </w:p>
    <w:p w:rsidRPr="00645A66" w:rsidR="00245DCE" w:rsidP="00E94FAD" w:rsidRDefault="007A7529" w14:paraId="21ED9D07" w14:textId="6B83CFA4">
      <w:pPr>
        <w:ind w:left="576"/>
      </w:pPr>
      <w:r>
        <w:t>Not applicable for this screen</w:t>
      </w:r>
    </w:p>
    <w:p w:rsidR="00D14837" w:rsidP="00D14837" w:rsidRDefault="00D14837" w14:paraId="111ED35F" w14:textId="77777777">
      <w:pPr>
        <w:pStyle w:val="Heading4"/>
      </w:pPr>
      <w:r>
        <w:t>Process</w:t>
      </w:r>
    </w:p>
    <w:p w:rsidR="007A7529" w:rsidP="007A7529" w:rsidRDefault="007A7529" w14:paraId="4E15F652" w14:textId="3700FD9A">
      <w:pPr>
        <w:pStyle w:val="ListParagraph"/>
        <w:numPr>
          <w:ilvl w:val="0"/>
          <w:numId w:val="21"/>
        </w:numPr>
      </w:pPr>
      <w:r>
        <w:t xml:space="preserve">IF the user taps “GO” without scanning an Item, display </w:t>
      </w:r>
      <w:del w:author="Timur Cetindag" w:date="2024-03-07T00:44:00Z" w:id="373">
        <w:r w:rsidDel="00FC06F6">
          <w:delText xml:space="preserve">custom </w:delText>
        </w:r>
      </w:del>
      <w:ins w:author="Timur Cetindag" w:date="2024-03-07T00:44:00Z" w:id="374">
        <w:r w:rsidR="00FC06F6">
          <w:t xml:space="preserve">base </w:t>
        </w:r>
      </w:ins>
      <w:r>
        <w:t>ERROR “</w:t>
      </w:r>
      <w:del w:author="Timur Cetindag" w:date="2024-03-07T00:44:00Z" w:id="375">
        <w:r w:rsidDel="00FC06F6">
          <w:delText>Prompt cannot be blank</w:delText>
        </w:r>
      </w:del>
      <w:ins w:author="Timur Cetindag" w:date="2024-03-07T00:44:00Z" w:id="376">
        <w:r w:rsidR="00FC06F6">
          <w:t>Required</w:t>
        </w:r>
      </w:ins>
      <w:r>
        <w:t>”</w:t>
      </w:r>
      <w:del w:author="Timur Cetindag" w:date="2024-03-07T00:44:00Z" w:id="377">
        <w:r w:rsidDel="00FC06F6">
          <w:delText xml:space="preserve"> (INM::CVSI::0801)</w:delText>
        </w:r>
      </w:del>
    </w:p>
    <w:p w:rsidR="007A7529" w:rsidP="007A7529" w:rsidRDefault="007A7529" w14:paraId="3B97805B" w14:textId="12694EED">
      <w:pPr>
        <w:pStyle w:val="ListParagraph"/>
        <w:numPr>
          <w:ilvl w:val="0"/>
          <w:numId w:val="21"/>
        </w:numPr>
      </w:pPr>
      <w:r>
        <w:t>When the user scans a value in the prompt, perform base barcode format validation to where BarcodeType = “</w:t>
      </w:r>
      <w:r w:rsidR="00BD6D7F">
        <w:t>Item</w:t>
      </w:r>
      <w:r>
        <w:t>”</w:t>
      </w:r>
    </w:p>
    <w:p w:rsidR="007A7529" w:rsidP="007A7529" w:rsidRDefault="007A7529" w14:paraId="3E23F15C" w14:textId="77777777">
      <w:pPr>
        <w:pStyle w:val="ListParagraph"/>
        <w:numPr>
          <w:ilvl w:val="1"/>
          <w:numId w:val="21"/>
        </w:numPr>
      </w:pPr>
      <w:r>
        <w:t>IF barcode format validation fails, display custom ERROR “Invalid Barcode” (INM::CVSI::0802)</w:t>
      </w:r>
    </w:p>
    <w:p w:rsidR="008D2AFC" w:rsidP="008D2AFC" w:rsidRDefault="008D2AFC" w14:paraId="11A313A4" w14:textId="68F96C5D">
      <w:pPr>
        <w:pStyle w:val="ListParagraph"/>
        <w:numPr>
          <w:ilvl w:val="0"/>
          <w:numId w:val="21"/>
        </w:numPr>
      </w:pPr>
      <w:r>
        <w:t>Validate that item scanned exists</w:t>
      </w:r>
    </w:p>
    <w:p w:rsidR="008D2AFC" w:rsidP="008D2AFC" w:rsidRDefault="008D2AFC" w14:paraId="18019AD8" w14:textId="44B0E018">
      <w:pPr>
        <w:pStyle w:val="ListParagraph"/>
        <w:numPr>
          <w:ilvl w:val="1"/>
          <w:numId w:val="21"/>
        </w:numPr>
      </w:pPr>
      <w:r>
        <w:t xml:space="preserve">Query the Composite Item API by searching the Primary Barcode and Item Code fields </w:t>
      </w:r>
      <w:r w:rsidR="005350CD">
        <w:t>for the scanned value to pull the Item Id</w:t>
      </w:r>
    </w:p>
    <w:p w:rsidR="005350CD" w:rsidP="008D2AFC" w:rsidRDefault="005350CD" w14:paraId="33E036AA" w14:textId="1EA4A7BE">
      <w:pPr>
        <w:pStyle w:val="ListParagraph"/>
        <w:numPr>
          <w:ilvl w:val="1"/>
          <w:numId w:val="21"/>
        </w:numPr>
      </w:pPr>
      <w:r>
        <w:t xml:space="preserve">IF an item cannot be found for the scanned value, display custom ERROR “Item does not exist” (INM::CVSI::0804) </w:t>
      </w:r>
    </w:p>
    <w:p w:rsidR="00BD6D7F" w:rsidP="00BD6D7F" w:rsidRDefault="00BD6D7F" w14:paraId="0AD85DC6" w14:textId="0C64804B">
      <w:pPr>
        <w:pStyle w:val="ListParagraph"/>
        <w:numPr>
          <w:ilvl w:val="0"/>
          <w:numId w:val="21"/>
        </w:numPr>
      </w:pPr>
      <w:r>
        <w:t>Validate that the scanned Item exists in the Ilpn</w:t>
      </w:r>
    </w:p>
    <w:p w:rsidR="00BD6D7F" w:rsidP="00BD6D7F" w:rsidRDefault="00BD6D7F" w14:paraId="70EB57F5" w14:textId="06BD38D0">
      <w:pPr>
        <w:pStyle w:val="ListParagraph"/>
        <w:numPr>
          <w:ilvl w:val="1"/>
          <w:numId w:val="21"/>
        </w:numPr>
      </w:pPr>
      <w:r>
        <w:t>Query DCI for an inventory record for the Ilpn and Item</w:t>
      </w:r>
      <w:r w:rsidR="005350CD">
        <w:t>Id</w:t>
      </w:r>
      <w:r>
        <w:t xml:space="preserve"> combination.</w:t>
      </w:r>
    </w:p>
    <w:p w:rsidR="00BD6D7F" w:rsidP="00BD6D7F" w:rsidRDefault="00BD6D7F" w14:paraId="4D9D2264" w14:textId="6081B18E">
      <w:pPr>
        <w:pStyle w:val="ListParagraph"/>
        <w:numPr>
          <w:ilvl w:val="1"/>
          <w:numId w:val="21"/>
        </w:numPr>
      </w:pPr>
      <w:r>
        <w:t xml:space="preserve">IF no record is found, display custom </w:t>
      </w:r>
      <w:r w:rsidR="00C602C7">
        <w:t>WARNING</w:t>
      </w:r>
      <w:r>
        <w:t xml:space="preserve"> “</w:t>
      </w:r>
      <w:r w:rsidR="00323331">
        <w:t xml:space="preserve">Item </w:t>
      </w:r>
      <w:bookmarkStart w:name="_Int_tmVZ8idf" w:id="378"/>
      <w:r w:rsidR="00323331">
        <w:t>not present</w:t>
      </w:r>
      <w:bookmarkEnd w:id="378"/>
      <w:r w:rsidR="00323331">
        <w:t xml:space="preserve"> in Ilpn” (</w:t>
      </w:r>
      <w:bookmarkStart w:name="_Int_HDmijVxv" w:id="379"/>
      <w:r w:rsidR="00323331">
        <w:t>INM::</w:t>
      </w:r>
      <w:bookmarkStart w:name="_Int_sUIWOSa8" w:id="380"/>
      <w:bookmarkEnd w:id="379"/>
      <w:r w:rsidR="00323331">
        <w:t>CVSI::</w:t>
      </w:r>
      <w:bookmarkEnd w:id="380"/>
      <w:r w:rsidR="00323331">
        <w:t>080</w:t>
      </w:r>
      <w:r w:rsidR="005350CD">
        <w:t>5</w:t>
      </w:r>
      <w:r w:rsidR="00323331">
        <w:t>)</w:t>
      </w:r>
    </w:p>
    <w:p w:rsidR="007A7529" w:rsidP="007A7529" w:rsidRDefault="005350CD" w14:paraId="545E5A30" w14:textId="6580A5C7">
      <w:pPr>
        <w:pStyle w:val="ListParagraph"/>
        <w:numPr>
          <w:ilvl w:val="0"/>
          <w:numId w:val="21"/>
        </w:numPr>
      </w:pPr>
      <w:r>
        <w:t>IF all validations pass</w:t>
      </w:r>
      <w:r w:rsidR="00C602C7">
        <w:t xml:space="preserve"> or user accepts Warning</w:t>
      </w:r>
      <w:r>
        <w:t>, continue to navigation</w:t>
      </w:r>
    </w:p>
    <w:p w:rsidRPr="007A7529" w:rsidR="001D21C7" w:rsidP="001D21C7" w:rsidRDefault="001D21C7" w14:paraId="1ACC7AE6" w14:textId="77777777"/>
    <w:p w:rsidR="00D14837" w:rsidP="00D14837" w:rsidRDefault="00D14837" w14:paraId="669FA047" w14:textId="77777777">
      <w:pPr>
        <w:pStyle w:val="Heading4"/>
      </w:pPr>
      <w:r>
        <w:t>Navigation</w:t>
      </w:r>
    </w:p>
    <w:p w:rsidR="005350CD" w:rsidP="005350CD" w:rsidRDefault="005350CD" w14:paraId="734DB4EC" w14:textId="3D00EED3">
      <w:pPr>
        <w:pStyle w:val="ListParagraph"/>
        <w:numPr>
          <w:ilvl w:val="0"/>
          <w:numId w:val="22"/>
        </w:numPr>
      </w:pPr>
      <w:r>
        <w:t xml:space="preserve">IF the users taps the </w:t>
      </w:r>
      <w:r>
        <w:rPr>
          <w:b/>
          <w:bCs/>
        </w:rPr>
        <w:t xml:space="preserve">Back </w:t>
      </w:r>
      <w:r>
        <w:t xml:space="preserve">arrow, return to </w:t>
      </w:r>
      <w:del w:author="Timur Cetindag" w:date="2024-03-08T01:01:00Z" w:id="381">
        <w:r w:rsidDel="001A4490">
          <w:delText>screen 1</w:delText>
        </w:r>
      </w:del>
      <w:ins w:author="Timur Cetindag" w:date="2024-03-08T01:01:00Z" w:id="382">
        <w:r w:rsidR="001A4490">
          <w:t>Screen 1: Scan Ilpn</w:t>
        </w:r>
      </w:ins>
      <w:del w:author="Timur Cetindag" w:date="2024-03-07T00:30:00Z" w:id="383">
        <w:r w:rsidDel="00780B14">
          <w:delText xml:space="preserve"> </w:delText>
        </w:r>
        <w:r w:rsidDel="00780B14" w:rsidR="00F52AEF">
          <w:delText>without the scanned ilpn in context</w:delText>
        </w:r>
      </w:del>
    </w:p>
    <w:p w:rsidRPr="00321BCC" w:rsidR="00424972" w:rsidP="00424972" w:rsidRDefault="00424972" w14:paraId="53AB2196" w14:textId="257286C8">
      <w:pPr>
        <w:pStyle w:val="ListParagraph"/>
        <w:numPr>
          <w:ilvl w:val="0"/>
          <w:numId w:val="22"/>
        </w:numPr>
      </w:pPr>
      <w:r>
        <w:t xml:space="preserve">ELSE move forward to Screen 3: </w:t>
      </w:r>
      <w:r w:rsidR="001D21C7">
        <w:t xml:space="preserve">Confirm </w:t>
      </w:r>
      <w:del w:author="Timur Cetindag" w:date="2024-03-08T01:01:00Z" w:id="384">
        <w:r w:rsidDel="001A4490" w:rsidR="001D21C7">
          <w:delText>UoM</w:delText>
        </w:r>
      </w:del>
      <w:ins w:author="Timur Cetindag" w:date="2024-03-08T01:01:00Z" w:id="385">
        <w:r w:rsidR="001A4490">
          <w:t>Quantity</w:t>
        </w:r>
      </w:ins>
    </w:p>
    <w:p w:rsidRPr="005350CD" w:rsidR="005350CD" w:rsidP="005350CD" w:rsidRDefault="005350CD" w14:paraId="6FADFBE7" w14:textId="77777777"/>
    <w:p w:rsidR="00D14837" w:rsidP="00D14837" w:rsidRDefault="00D14837" w14:paraId="14D4A98C" w14:textId="77777777">
      <w:pPr>
        <w:pStyle w:val="Heading4"/>
      </w:pPr>
      <w:r>
        <w:t>Outputs</w:t>
      </w:r>
    </w:p>
    <w:p w:rsidR="00D14837" w:rsidP="00D14837" w:rsidRDefault="00D14837" w14:paraId="3D792CF6" w14:textId="77777777">
      <w:pPr>
        <w:pStyle w:val="Heading5"/>
      </w:pPr>
      <w:r>
        <w:t>Labor Management</w:t>
      </w:r>
    </w:p>
    <w:p w:rsidRPr="00F52AEF" w:rsidR="00F52AEF" w:rsidP="00F52AEF" w:rsidRDefault="00F52AEF" w14:paraId="1C479019" w14:textId="79E73DFE">
      <w:pPr>
        <w:ind w:left="576"/>
      </w:pPr>
      <w:r>
        <w:t>TBD</w:t>
      </w:r>
    </w:p>
    <w:p w:rsidR="00D14837" w:rsidP="00D14837" w:rsidRDefault="00D14837" w14:paraId="5ADB003B" w14:textId="77777777"/>
    <w:p w:rsidR="00577294" w:rsidRDefault="00577294" w14:paraId="2D4F4CAD" w14:textId="77777777">
      <w:pPr>
        <w:overflowPunct/>
        <w:autoSpaceDE/>
        <w:autoSpaceDN/>
        <w:adjustRightInd/>
        <w:spacing w:line="240" w:lineRule="auto"/>
        <w:textAlignment w:val="auto"/>
        <w:rPr>
          <w:b/>
          <w:color w:val="1F497D" w:themeColor="text2"/>
          <w:sz w:val="24"/>
        </w:rPr>
      </w:pPr>
      <w:r>
        <w:br w:type="page"/>
      </w:r>
    </w:p>
    <w:p w:rsidR="0058457A" w:rsidDel="0076200B" w:rsidP="0058457A" w:rsidRDefault="002B24B7" w14:paraId="2A776E39" w14:textId="490F2EA7">
      <w:pPr>
        <w:pStyle w:val="Heading3"/>
        <w:rPr>
          <w:del w:author="Timur Cetindag" w:date="2024-03-08T00:55:00Z" w:id="386"/>
        </w:rPr>
      </w:pPr>
      <w:commentRangeStart w:id="387"/>
      <w:del w:author="Timur Cetindag" w:date="2024-03-08T00:55:00Z" w:id="388">
        <w:r w:rsidDel="0076200B">
          <w:delText>Screen 3: Confirm UoM</w:delText>
        </w:r>
        <w:commentRangeEnd w:id="387"/>
        <w:r w:rsidDel="0076200B" w:rsidR="004A183D">
          <w:rPr>
            <w:rStyle w:val="CommentReference"/>
            <w:b w:val="0"/>
            <w:color w:val="auto"/>
          </w:rPr>
          <w:commentReference w:id="387"/>
        </w:r>
        <w:bookmarkStart w:name="_Toc160752713" w:id="389"/>
        <w:bookmarkEnd w:id="389"/>
      </w:del>
    </w:p>
    <w:p w:rsidRPr="008C5863" w:rsidR="008C5863" w:rsidDel="0076200B" w:rsidP="008C5863" w:rsidRDefault="008C5863" w14:paraId="34BF287D" w14:textId="4C165838">
      <w:pPr>
        <w:rPr>
          <w:del w:author="Timur Cetindag" w:date="2024-03-08T00:55:00Z" w:id="390"/>
        </w:rPr>
      </w:pPr>
      <w:del w:author="Timur Cetindag" w:date="2024-03-08T00:55:00Z" w:id="391">
        <w:r w:rsidDel="0076200B">
          <w:delText xml:space="preserve">In the damages area, inventory of different UoMs may be handled and dispositioned in the same area. Cases from reserve and or case pick, and Eaches and Inners from active are located to this area </w:delText>
        </w:r>
        <w:r w:rsidDel="0076200B" w:rsidR="008F4704">
          <w:delText xml:space="preserve">for handling. Due to the differing UoMs, this extension prompts the user for the UoM to confirm whether it is a single or multi-unit adjustment flow. </w:delText>
        </w:r>
        <w:bookmarkStart w:name="_Toc160752714" w:id="392"/>
        <w:bookmarkEnd w:id="392"/>
      </w:del>
    </w:p>
    <w:p w:rsidR="0058457A" w:rsidDel="0076200B" w:rsidP="0058457A" w:rsidRDefault="0058457A" w14:paraId="42CC4A10" w14:textId="7E687066">
      <w:pPr>
        <w:pStyle w:val="Heading4"/>
        <w:rPr>
          <w:del w:author="Timur Cetindag" w:date="2024-03-08T00:55:00Z" w:id="393"/>
        </w:rPr>
      </w:pPr>
      <w:del w:author="Timur Cetindag" w:date="2024-03-08T00:55:00Z" w:id="394">
        <w:r w:rsidDel="0076200B">
          <w:delText>Display</w:delText>
        </w:r>
        <w:bookmarkStart w:name="_Toc160752715" w:id="395"/>
        <w:bookmarkEnd w:id="395"/>
      </w:del>
    </w:p>
    <w:p w:rsidR="0058457A" w:rsidDel="0076200B" w:rsidP="0058457A" w:rsidRDefault="008B22C0" w14:paraId="32421AFC" w14:textId="0E6812D1">
      <w:pPr>
        <w:ind w:left="576"/>
        <w:rPr>
          <w:del w:author="Timur Cetindag" w:date="2024-03-08T00:55:00Z" w:id="396"/>
        </w:rPr>
      </w:pPr>
      <w:del w:author="Timur Cetindag" w:date="2024-03-08T00:55:00Z" w:id="397">
        <w:r w:rsidDel="0076200B">
          <w:delText>The Unit of Measure dropdown is presented to the user and requires a value to be selected in order to proceed.</w:delText>
        </w:r>
        <w:bookmarkStart w:name="_Toc160752716" w:id="398"/>
        <w:bookmarkEnd w:id="398"/>
      </w:del>
    </w:p>
    <w:p w:rsidR="0058457A" w:rsidDel="0076200B" w:rsidP="0058457A" w:rsidRDefault="00583849" w14:paraId="2D1200DA" w14:textId="2A68D487">
      <w:pPr>
        <w:ind w:left="576"/>
        <w:rPr>
          <w:del w:author="Timur Cetindag" w:date="2024-03-08T00:55:00Z" w:id="399"/>
        </w:rPr>
      </w:pPr>
      <w:bookmarkStart w:name="_Toc160752717" w:id="400"/>
      <w:bookmarkEnd w:id="400"/>
      <w:del w:author="Timur Cetindag" w:date="2024-03-08T00:55:00Z" w:id="401">
        <w:r w:rsidDel="00583849">
          <w:delText>￼</w:delText>
        </w:r>
      </w:del>
    </w:p>
    <w:p w:rsidRPr="005B30FE" w:rsidR="0058457A" w:rsidDel="0076200B" w:rsidP="0058457A" w:rsidRDefault="0058457A" w14:paraId="26B773BA" w14:textId="12AE08DA">
      <w:pPr>
        <w:rPr>
          <w:del w:author="Timur Cetindag" w:date="2024-03-08T00:55:00Z" w:id="402"/>
        </w:rPr>
      </w:pPr>
      <w:bookmarkStart w:name="_Toc160752718" w:id="403"/>
      <w:bookmarkEnd w:id="403"/>
    </w:p>
    <w:p w:rsidR="0058457A" w:rsidDel="0076200B" w:rsidP="0058457A" w:rsidRDefault="0058457A" w14:paraId="66DF79D0" w14:textId="54A66BB7">
      <w:pPr>
        <w:pStyle w:val="Heading5"/>
        <w:rPr>
          <w:del w:author="Timur Cetindag" w:date="2024-03-08T00:55:00Z" w:id="404"/>
        </w:rPr>
      </w:pPr>
      <w:del w:author="Timur Cetindag" w:date="2024-03-08T00:55:00Z" w:id="405">
        <w:r w:rsidDel="0076200B">
          <w:delText>Elements</w:delText>
        </w:r>
        <w:bookmarkStart w:name="_Toc160752719" w:id="406"/>
        <w:bookmarkEnd w:id="406"/>
      </w:del>
    </w:p>
    <w:tbl>
      <w:tblPr>
        <w:tblStyle w:val="TableGrid"/>
        <w:tblW w:w="0" w:type="auto"/>
        <w:tblInd w:w="576" w:type="dxa"/>
        <w:tblLook w:val="04A0" w:firstRow="1" w:lastRow="0" w:firstColumn="1" w:lastColumn="0" w:noHBand="0" w:noVBand="1"/>
      </w:tblPr>
      <w:tblGrid>
        <w:gridCol w:w="1669"/>
        <w:gridCol w:w="2430"/>
        <w:gridCol w:w="2250"/>
        <w:gridCol w:w="2970"/>
      </w:tblGrid>
      <w:tr w:rsidR="0058457A" w:rsidDel="0076200B" w:rsidTr="0007018C" w14:paraId="49C9F272" w14:textId="63220202">
        <w:trPr>
          <w:del w:author="Timur Cetindag" w:date="2024-03-08T00:55:00Z" w:id="407"/>
        </w:trPr>
        <w:tc>
          <w:tcPr>
            <w:tcW w:w="1669" w:type="dxa"/>
            <w:shd w:val="clear" w:color="auto" w:fill="244061" w:themeFill="accent1" w:themeFillShade="80"/>
          </w:tcPr>
          <w:p w:rsidRPr="004F497B" w:rsidR="0058457A" w:rsidDel="0076200B" w:rsidP="0007018C" w:rsidRDefault="0058457A" w14:paraId="26511933" w14:textId="1F45843E">
            <w:pPr>
              <w:rPr>
                <w:del w:author="Timur Cetindag" w:date="2024-03-08T00:55:00Z" w:id="408"/>
                <w:color w:val="FFFFFF" w:themeColor="background1"/>
              </w:rPr>
            </w:pPr>
            <w:del w:author="Timur Cetindag" w:date="2024-03-08T00:55:00Z" w:id="409">
              <w:r w:rsidRPr="004F497B" w:rsidDel="0076200B">
                <w:rPr>
                  <w:color w:val="FFFFFF" w:themeColor="background1"/>
                </w:rPr>
                <w:delText>Element</w:delText>
              </w:r>
              <w:bookmarkStart w:name="_Toc160752720" w:id="410"/>
              <w:bookmarkEnd w:id="410"/>
            </w:del>
          </w:p>
        </w:tc>
        <w:tc>
          <w:tcPr>
            <w:tcW w:w="2430" w:type="dxa"/>
            <w:shd w:val="clear" w:color="auto" w:fill="244061" w:themeFill="accent1" w:themeFillShade="80"/>
          </w:tcPr>
          <w:p w:rsidRPr="004F497B" w:rsidR="0058457A" w:rsidDel="0076200B" w:rsidP="0007018C" w:rsidRDefault="0058457A" w14:paraId="10407DF1" w14:textId="151C7544">
            <w:pPr>
              <w:rPr>
                <w:del w:author="Timur Cetindag" w:date="2024-03-08T00:55:00Z" w:id="411"/>
                <w:color w:val="FFFFFF" w:themeColor="background1"/>
              </w:rPr>
            </w:pPr>
            <w:del w:author="Timur Cetindag" w:date="2024-03-08T00:55:00Z" w:id="412">
              <w:r w:rsidRPr="004F497B" w:rsidDel="0076200B">
                <w:rPr>
                  <w:color w:val="FFFFFF" w:themeColor="background1"/>
                </w:rPr>
                <w:delText>Literal</w:delText>
              </w:r>
              <w:bookmarkStart w:name="_Toc160752721" w:id="413"/>
              <w:bookmarkEnd w:id="413"/>
            </w:del>
          </w:p>
        </w:tc>
        <w:tc>
          <w:tcPr>
            <w:tcW w:w="2250" w:type="dxa"/>
            <w:shd w:val="clear" w:color="auto" w:fill="244061" w:themeFill="accent1" w:themeFillShade="80"/>
          </w:tcPr>
          <w:p w:rsidRPr="004F497B" w:rsidR="0058457A" w:rsidDel="0076200B" w:rsidP="0007018C" w:rsidRDefault="0058457A" w14:paraId="152C33CF" w14:textId="397101D3">
            <w:pPr>
              <w:rPr>
                <w:del w:author="Timur Cetindag" w:date="2024-03-08T00:55:00Z" w:id="414"/>
                <w:color w:val="FFFFFF" w:themeColor="background1"/>
              </w:rPr>
            </w:pPr>
            <w:del w:author="Timur Cetindag" w:date="2024-03-08T00:55:00Z" w:id="415">
              <w:r w:rsidRPr="004F497B" w:rsidDel="0076200B">
                <w:rPr>
                  <w:color w:val="FFFFFF" w:themeColor="background1"/>
                </w:rPr>
                <w:delText>Prompt Type</w:delText>
              </w:r>
              <w:bookmarkStart w:name="_Toc160752722" w:id="416"/>
              <w:bookmarkEnd w:id="416"/>
            </w:del>
          </w:p>
        </w:tc>
        <w:tc>
          <w:tcPr>
            <w:tcW w:w="2970" w:type="dxa"/>
            <w:shd w:val="clear" w:color="auto" w:fill="244061" w:themeFill="accent1" w:themeFillShade="80"/>
          </w:tcPr>
          <w:p w:rsidRPr="004F497B" w:rsidR="0058457A" w:rsidDel="0076200B" w:rsidP="0007018C" w:rsidRDefault="0058457A" w14:paraId="5BCC5AF3" w14:textId="56F07E16">
            <w:pPr>
              <w:rPr>
                <w:del w:author="Timur Cetindag" w:date="2024-03-08T00:55:00Z" w:id="417"/>
                <w:color w:val="FFFFFF" w:themeColor="background1"/>
              </w:rPr>
            </w:pPr>
            <w:del w:author="Timur Cetindag" w:date="2024-03-08T00:55:00Z" w:id="418">
              <w:r w:rsidRPr="004F497B" w:rsidDel="0076200B">
                <w:rPr>
                  <w:color w:val="FFFFFF" w:themeColor="background1"/>
                </w:rPr>
                <w:delText>Value</w:delText>
              </w:r>
              <w:bookmarkStart w:name="_Toc160752723" w:id="419"/>
              <w:bookmarkEnd w:id="419"/>
            </w:del>
          </w:p>
        </w:tc>
        <w:bookmarkStart w:name="_Toc160752724" w:id="420"/>
        <w:bookmarkEnd w:id="420"/>
      </w:tr>
      <w:tr w:rsidR="002847A4" w:rsidDel="0076200B" w:rsidTr="0007018C" w14:paraId="08E6E83D" w14:textId="256417A5">
        <w:trPr>
          <w:del w:author="Timur Cetindag" w:date="2024-03-08T00:55:00Z" w:id="421"/>
        </w:trPr>
        <w:tc>
          <w:tcPr>
            <w:tcW w:w="1669" w:type="dxa"/>
          </w:tcPr>
          <w:p w:rsidR="002847A4" w:rsidDel="0076200B" w:rsidP="002847A4" w:rsidRDefault="002847A4" w14:paraId="6366D4E8" w14:textId="54E867BF">
            <w:pPr>
              <w:rPr>
                <w:del w:author="Timur Cetindag" w:date="2024-03-08T00:55:00Z" w:id="422"/>
              </w:rPr>
            </w:pPr>
            <w:del w:author="Timur Cetindag" w:date="2024-03-08T00:55:00Z" w:id="423">
              <w:r w:rsidDel="0076200B">
                <w:delText>IlpnId</w:delText>
              </w:r>
              <w:bookmarkStart w:name="_Toc160752725" w:id="424"/>
              <w:bookmarkEnd w:id="424"/>
            </w:del>
          </w:p>
        </w:tc>
        <w:tc>
          <w:tcPr>
            <w:tcW w:w="2430" w:type="dxa"/>
          </w:tcPr>
          <w:p w:rsidR="002847A4" w:rsidDel="0076200B" w:rsidP="002847A4" w:rsidRDefault="002847A4" w14:paraId="7B02ABC8" w14:textId="3C018FD1">
            <w:pPr>
              <w:rPr>
                <w:del w:author="Timur Cetindag" w:date="2024-03-08T00:55:00Z" w:id="425"/>
              </w:rPr>
            </w:pPr>
            <w:del w:author="Timur Cetindag" w:date="2024-03-08T00:55:00Z" w:id="426">
              <w:r w:rsidDel="0076200B">
                <w:delText>Ilpn Id</w:delText>
              </w:r>
              <w:bookmarkStart w:name="_Toc160752726" w:id="427"/>
              <w:bookmarkEnd w:id="427"/>
            </w:del>
          </w:p>
        </w:tc>
        <w:tc>
          <w:tcPr>
            <w:tcW w:w="2250" w:type="dxa"/>
          </w:tcPr>
          <w:p w:rsidR="002847A4" w:rsidDel="0076200B" w:rsidP="002847A4" w:rsidRDefault="002847A4" w14:paraId="30852040" w14:textId="7B6A2DA2">
            <w:pPr>
              <w:rPr>
                <w:del w:author="Timur Cetindag" w:date="2024-03-08T00:55:00Z" w:id="428"/>
              </w:rPr>
            </w:pPr>
            <w:del w:author="Timur Cetindag" w:date="2024-03-08T00:55:00Z" w:id="429">
              <w:r w:rsidDel="0076200B">
                <w:delText>N/A</w:delText>
              </w:r>
              <w:bookmarkStart w:name="_Toc160752727" w:id="430"/>
              <w:bookmarkEnd w:id="430"/>
            </w:del>
          </w:p>
        </w:tc>
        <w:tc>
          <w:tcPr>
            <w:tcW w:w="2970" w:type="dxa"/>
          </w:tcPr>
          <w:p w:rsidR="002847A4" w:rsidDel="0076200B" w:rsidP="002847A4" w:rsidRDefault="002847A4" w14:paraId="7E33162E" w14:textId="5C1ED1D1">
            <w:pPr>
              <w:rPr>
                <w:del w:author="Timur Cetindag" w:date="2024-03-08T00:55:00Z" w:id="431"/>
              </w:rPr>
            </w:pPr>
            <w:del w:author="Timur Cetindag" w:date="2024-03-08T00:55:00Z" w:id="432">
              <w:r w:rsidDel="0076200B">
                <w:delText>IlpnId from Screen 1</w:delText>
              </w:r>
              <w:bookmarkStart w:name="_Toc160752728" w:id="433"/>
              <w:bookmarkEnd w:id="433"/>
            </w:del>
          </w:p>
        </w:tc>
        <w:bookmarkStart w:name="_Toc160752729" w:id="434"/>
        <w:bookmarkEnd w:id="434"/>
      </w:tr>
      <w:tr w:rsidR="002847A4" w:rsidDel="0076200B" w:rsidTr="0007018C" w14:paraId="47834971" w14:textId="54A9D3E5">
        <w:trPr>
          <w:del w:author="Timur Cetindag" w:date="2024-03-08T00:55:00Z" w:id="435"/>
        </w:trPr>
        <w:tc>
          <w:tcPr>
            <w:tcW w:w="1669" w:type="dxa"/>
          </w:tcPr>
          <w:p w:rsidR="002847A4" w:rsidDel="0076200B" w:rsidP="002847A4" w:rsidRDefault="002847A4" w14:paraId="37E86737" w14:textId="6FD07E67">
            <w:pPr>
              <w:rPr>
                <w:del w:author="Timur Cetindag" w:date="2024-03-08T00:55:00Z" w:id="436"/>
              </w:rPr>
            </w:pPr>
            <w:del w:author="Timur Cetindag" w:date="2024-03-08T00:55:00Z" w:id="437">
              <w:r w:rsidDel="0076200B">
                <w:delText>Item</w:delText>
              </w:r>
              <w:bookmarkStart w:name="_Toc160752730" w:id="438"/>
              <w:bookmarkEnd w:id="438"/>
            </w:del>
          </w:p>
        </w:tc>
        <w:tc>
          <w:tcPr>
            <w:tcW w:w="2430" w:type="dxa"/>
          </w:tcPr>
          <w:p w:rsidR="002847A4" w:rsidDel="0076200B" w:rsidP="002847A4" w:rsidRDefault="002847A4" w14:paraId="69CC70FC" w14:textId="6416C440">
            <w:pPr>
              <w:rPr>
                <w:del w:author="Timur Cetindag" w:date="2024-03-08T00:55:00Z" w:id="439"/>
              </w:rPr>
            </w:pPr>
            <w:del w:author="Timur Cetindag" w:date="2024-03-08T00:55:00Z" w:id="440">
              <w:r w:rsidDel="0076200B">
                <w:delText>Item</w:delText>
              </w:r>
              <w:bookmarkStart w:name="_Toc160752731" w:id="441"/>
              <w:bookmarkEnd w:id="441"/>
            </w:del>
          </w:p>
        </w:tc>
        <w:tc>
          <w:tcPr>
            <w:tcW w:w="2250" w:type="dxa"/>
          </w:tcPr>
          <w:p w:rsidR="002847A4" w:rsidDel="0076200B" w:rsidP="002847A4" w:rsidRDefault="002847A4" w14:paraId="631762BD" w14:textId="6C9BDAF5">
            <w:pPr>
              <w:rPr>
                <w:del w:author="Timur Cetindag" w:date="2024-03-08T00:55:00Z" w:id="442"/>
              </w:rPr>
            </w:pPr>
            <w:del w:author="Timur Cetindag" w:date="2024-03-08T00:55:00Z" w:id="443">
              <w:r w:rsidDel="0076200B">
                <w:delText>N/A</w:delText>
              </w:r>
              <w:bookmarkStart w:name="_Toc160752732" w:id="444"/>
              <w:bookmarkEnd w:id="444"/>
            </w:del>
          </w:p>
        </w:tc>
        <w:tc>
          <w:tcPr>
            <w:tcW w:w="2970" w:type="dxa"/>
          </w:tcPr>
          <w:p w:rsidR="002847A4" w:rsidDel="0076200B" w:rsidP="002847A4" w:rsidRDefault="002847A4" w14:paraId="1333DBC8" w14:textId="5837183D">
            <w:pPr>
              <w:rPr>
                <w:del w:author="Timur Cetindag" w:date="2024-03-08T00:55:00Z" w:id="445"/>
              </w:rPr>
            </w:pPr>
            <w:del w:author="Timur Cetindag" w:date="2024-03-08T00:55:00Z" w:id="446">
              <w:r w:rsidDel="0076200B">
                <w:delText>Item Short Description</w:delText>
              </w:r>
              <w:bookmarkStart w:name="_Toc160752733" w:id="447"/>
              <w:bookmarkEnd w:id="447"/>
            </w:del>
          </w:p>
        </w:tc>
        <w:bookmarkStart w:name="_Toc160752734" w:id="448"/>
        <w:bookmarkEnd w:id="448"/>
      </w:tr>
      <w:tr w:rsidR="002847A4" w:rsidDel="0076200B" w:rsidTr="0007018C" w14:paraId="08A5AB0E" w14:textId="5708AA49">
        <w:trPr>
          <w:del w:author="Timur Cetindag" w:date="2024-03-08T00:55:00Z" w:id="449"/>
        </w:trPr>
        <w:tc>
          <w:tcPr>
            <w:tcW w:w="1669" w:type="dxa"/>
          </w:tcPr>
          <w:p w:rsidR="002847A4" w:rsidDel="0076200B" w:rsidP="002847A4" w:rsidRDefault="002847A4" w14:paraId="44BBA244" w14:textId="44317D40">
            <w:pPr>
              <w:rPr>
                <w:del w:author="Timur Cetindag" w:date="2024-03-08T00:55:00Z" w:id="450"/>
              </w:rPr>
            </w:pPr>
            <w:del w:author="Timur Cetindag" w:date="2024-03-08T00:55:00Z" w:id="451">
              <w:r w:rsidDel="0076200B">
                <w:delText>UoM</w:delText>
              </w:r>
              <w:bookmarkStart w:name="_Toc160752735" w:id="452"/>
              <w:bookmarkEnd w:id="452"/>
            </w:del>
          </w:p>
        </w:tc>
        <w:tc>
          <w:tcPr>
            <w:tcW w:w="2430" w:type="dxa"/>
          </w:tcPr>
          <w:p w:rsidR="002847A4" w:rsidDel="0076200B" w:rsidP="002847A4" w:rsidRDefault="002847A4" w14:paraId="6D4CF699" w14:textId="1BCB90EE">
            <w:pPr>
              <w:rPr>
                <w:del w:author="Timur Cetindag" w:date="2024-03-08T00:55:00Z" w:id="453"/>
              </w:rPr>
            </w:pPr>
            <w:del w:author="Timur Cetindag" w:date="2024-03-08T00:55:00Z" w:id="454">
              <w:r w:rsidDel="0076200B">
                <w:delText>Unit of Measure</w:delText>
              </w:r>
              <w:bookmarkStart w:name="_Toc160752736" w:id="455"/>
              <w:bookmarkEnd w:id="455"/>
            </w:del>
          </w:p>
        </w:tc>
        <w:tc>
          <w:tcPr>
            <w:tcW w:w="2250" w:type="dxa"/>
          </w:tcPr>
          <w:p w:rsidR="002847A4" w:rsidDel="0076200B" w:rsidP="002847A4" w:rsidRDefault="002847A4" w14:paraId="3C9D3B00" w14:textId="379D4BE0">
            <w:pPr>
              <w:rPr>
                <w:del w:author="Timur Cetindag" w:date="2024-03-08T00:55:00Z" w:id="456"/>
              </w:rPr>
            </w:pPr>
            <w:del w:author="Timur Cetindag" w:date="2024-03-08T00:55:00Z" w:id="457">
              <w:r w:rsidDel="0076200B">
                <w:delText>Dropdown</w:delText>
              </w:r>
              <w:bookmarkStart w:name="_Toc160752737" w:id="458"/>
              <w:bookmarkEnd w:id="458"/>
            </w:del>
          </w:p>
        </w:tc>
        <w:tc>
          <w:tcPr>
            <w:tcW w:w="2970" w:type="dxa"/>
          </w:tcPr>
          <w:p w:rsidRPr="008C5863" w:rsidR="002847A4" w:rsidDel="0076200B" w:rsidP="002847A4" w:rsidRDefault="008C5863" w14:paraId="76ED4CBB" w14:textId="7E9FE45C">
            <w:pPr>
              <w:rPr>
                <w:del w:author="Timur Cetindag" w:date="2024-03-08T00:55:00Z" w:id="459"/>
                <w:i/>
                <w:iCs/>
              </w:rPr>
            </w:pPr>
            <w:del w:author="Timur Cetindag" w:date="2024-03-08T00:55:00Z" w:id="460">
              <w:r w:rsidDel="0076200B">
                <w:delText xml:space="preserve">List from UnitOfMeasure entity. </w:delText>
              </w:r>
              <w:r w:rsidDel="0076200B">
                <w:rPr>
                  <w:i/>
                  <w:iCs/>
                </w:rPr>
                <w:delText>See process section</w:delText>
              </w:r>
              <w:bookmarkStart w:name="_Toc160752738" w:id="461"/>
              <w:bookmarkEnd w:id="461"/>
            </w:del>
          </w:p>
        </w:tc>
        <w:bookmarkStart w:name="_Toc160752739" w:id="462"/>
        <w:bookmarkEnd w:id="462"/>
      </w:tr>
    </w:tbl>
    <w:p w:rsidR="0058457A" w:rsidDel="0076200B" w:rsidP="0058457A" w:rsidRDefault="0058457A" w14:paraId="1D6813A6" w14:textId="0ED35706">
      <w:pPr>
        <w:pStyle w:val="Heading5"/>
        <w:rPr>
          <w:del w:author="Timur Cetindag" w:date="2024-03-08T00:55:00Z" w:id="463"/>
        </w:rPr>
      </w:pPr>
      <w:del w:author="Timur Cetindag" w:date="2024-03-08T00:55:00Z" w:id="464">
        <w:r w:rsidDel="0076200B">
          <w:delText>Action Buttons</w:delText>
        </w:r>
        <w:bookmarkStart w:name="_Toc160752740" w:id="465"/>
        <w:bookmarkEnd w:id="465"/>
      </w:del>
    </w:p>
    <w:p w:rsidRPr="00645A66" w:rsidR="0058457A" w:rsidDel="0076200B" w:rsidP="002B24B7" w:rsidRDefault="0058457A" w14:paraId="298B8C5A" w14:textId="09F6A2B1">
      <w:pPr>
        <w:ind w:left="576"/>
        <w:rPr>
          <w:del w:author="Timur Cetindag" w:date="2024-03-08T00:55:00Z" w:id="466"/>
        </w:rPr>
      </w:pPr>
      <w:del w:author="Timur Cetindag" w:date="2024-03-08T00:55:00Z" w:id="467">
        <w:r w:rsidDel="0076200B">
          <w:delText>Not applicable for this screen</w:delText>
        </w:r>
        <w:bookmarkStart w:name="_Toc160752741" w:id="468"/>
        <w:bookmarkEnd w:id="468"/>
      </w:del>
    </w:p>
    <w:p w:rsidR="0058457A" w:rsidDel="0076200B" w:rsidP="0058457A" w:rsidRDefault="0058457A" w14:paraId="1D520B73" w14:textId="0F004369">
      <w:pPr>
        <w:pStyle w:val="Heading4"/>
        <w:rPr>
          <w:del w:author="Timur Cetindag" w:date="2024-03-08T00:55:00Z" w:id="469"/>
        </w:rPr>
      </w:pPr>
      <w:del w:author="Timur Cetindag" w:date="2024-03-08T00:55:00Z" w:id="470">
        <w:r w:rsidDel="0076200B">
          <w:delText>Process</w:delText>
        </w:r>
        <w:bookmarkStart w:name="_Toc160752742" w:id="471"/>
        <w:bookmarkEnd w:id="471"/>
      </w:del>
    </w:p>
    <w:p w:rsidR="008C5863" w:rsidDel="0076200B" w:rsidP="00F76E04" w:rsidRDefault="00F76E04" w14:paraId="022E4B02" w14:textId="10AC74CA">
      <w:pPr>
        <w:pStyle w:val="ListParagraph"/>
        <w:numPr>
          <w:ilvl w:val="0"/>
          <w:numId w:val="31"/>
        </w:numPr>
        <w:rPr>
          <w:del w:author="Timur Cetindag" w:date="2024-03-08T00:55:00Z" w:id="472"/>
        </w:rPr>
      </w:pPr>
      <w:del w:author="Timur Cetindag" w:date="2024-03-08T00:55:00Z" w:id="473">
        <w:r w:rsidDel="0076200B">
          <w:delText xml:space="preserve">To populate the dropdown, MAWM queries the </w:delText>
        </w:r>
        <w:r w:rsidDel="0076200B" w:rsidR="00335D69">
          <w:delText>Item</w:delText>
        </w:r>
        <w:r w:rsidDel="0076200B" w:rsidR="00CD0C95">
          <w:delText>-master.UnitOfMeasure entity for records where EX08DamagesUom = true</w:delText>
        </w:r>
        <w:r w:rsidDel="0076200B" w:rsidR="001332FD">
          <w:delText xml:space="preserve">, sequences this list in </w:delText>
        </w:r>
        <w:r w:rsidDel="0076200B" w:rsidR="00806382">
          <w:delText xml:space="preserve">Descending Standard Quantity Uom order, and retrieves the </w:delText>
        </w:r>
        <w:r w:rsidDel="0076200B" w:rsidR="00AF6AA4">
          <w:delText>UnitOfMeasureId. These are the values that are populated in the dropdown.</w:delText>
        </w:r>
        <w:bookmarkStart w:name="_Toc160752743" w:id="474"/>
        <w:bookmarkEnd w:id="474"/>
      </w:del>
    </w:p>
    <w:p w:rsidRPr="008C5863" w:rsidR="00AF6AA4" w:rsidDel="0076200B" w:rsidP="00F76E04" w:rsidRDefault="00572449" w14:paraId="7EA45AB4" w14:textId="44FEBB26">
      <w:pPr>
        <w:pStyle w:val="ListParagraph"/>
        <w:numPr>
          <w:ilvl w:val="0"/>
          <w:numId w:val="31"/>
        </w:numPr>
        <w:rPr>
          <w:del w:author="Timur Cetindag" w:date="2024-03-08T00:55:00Z" w:id="475"/>
        </w:rPr>
      </w:pPr>
      <w:del w:author="Timur Cetindag" w:date="2024-03-08T00:55:00Z" w:id="476">
        <w:r w:rsidDel="0076200B">
          <w:delText>Once a user selects a value</w:delText>
        </w:r>
        <w:r w:rsidDel="0076200B" w:rsidR="00DE7AB9">
          <w:delText>, proceed with navigation</w:delText>
        </w:r>
        <w:bookmarkStart w:name="_Toc160752744" w:id="477"/>
        <w:bookmarkEnd w:id="477"/>
      </w:del>
    </w:p>
    <w:p w:rsidR="0058457A" w:rsidDel="0076200B" w:rsidP="002B24B7" w:rsidRDefault="0058457A" w14:paraId="3511F012" w14:textId="72ECF99A">
      <w:pPr>
        <w:pStyle w:val="Heading4"/>
        <w:rPr>
          <w:del w:author="Timur Cetindag" w:date="2024-03-08T00:55:00Z" w:id="478"/>
        </w:rPr>
      </w:pPr>
      <w:del w:author="Timur Cetindag" w:date="2024-03-08T00:55:00Z" w:id="479">
        <w:r w:rsidDel="0076200B">
          <w:delText>Navigation</w:delText>
        </w:r>
        <w:bookmarkStart w:name="_Toc160752745" w:id="480"/>
        <w:bookmarkEnd w:id="480"/>
      </w:del>
    </w:p>
    <w:p w:rsidR="008C5863" w:rsidDel="0076200B" w:rsidP="008C5863" w:rsidRDefault="008C5863" w14:paraId="52EA7360" w14:textId="20DC7EB9">
      <w:pPr>
        <w:pStyle w:val="ListParagraph"/>
        <w:numPr>
          <w:ilvl w:val="0"/>
          <w:numId w:val="22"/>
        </w:numPr>
        <w:rPr>
          <w:del w:author="Timur Cetindag" w:date="2024-03-08T00:55:00Z" w:id="481"/>
        </w:rPr>
      </w:pPr>
      <w:del w:author="Timur Cetindag" w:date="2024-03-08T00:55:00Z" w:id="482">
        <w:r w:rsidDel="0076200B">
          <w:delText xml:space="preserve">IF the user taps the </w:delText>
        </w:r>
        <w:r w:rsidDel="0076200B">
          <w:rPr>
            <w:b/>
            <w:bCs/>
          </w:rPr>
          <w:delText xml:space="preserve">Back </w:delText>
        </w:r>
        <w:r w:rsidDel="0076200B">
          <w:delText xml:space="preserve">arrow, return to screen </w:delText>
        </w:r>
        <w:r w:rsidDel="0076200B" w:rsidR="00D671B8">
          <w:delText>2</w:delText>
        </w:r>
      </w:del>
      <w:del w:author="Timur Cetindag" w:date="2024-03-07T00:30:00Z" w:id="483">
        <w:r w:rsidDel="00ED4D9D">
          <w:delText xml:space="preserve"> without the scanned </w:delText>
        </w:r>
        <w:r w:rsidDel="00ED4D9D" w:rsidR="00D671B8">
          <w:delText>item</w:delText>
        </w:r>
        <w:r w:rsidDel="00ED4D9D">
          <w:delText xml:space="preserve"> in context</w:delText>
        </w:r>
      </w:del>
      <w:bookmarkStart w:name="_Toc160752746" w:id="484"/>
      <w:bookmarkEnd w:id="484"/>
    </w:p>
    <w:p w:rsidR="00D671B8" w:rsidDel="0076200B" w:rsidP="008C5863" w:rsidRDefault="00D671B8" w14:paraId="77E54EDB" w14:textId="7C3832D6">
      <w:pPr>
        <w:pStyle w:val="ListParagraph"/>
        <w:numPr>
          <w:ilvl w:val="0"/>
          <w:numId w:val="22"/>
        </w:numPr>
        <w:rPr>
          <w:del w:author="Timur Cetindag" w:date="2024-03-08T00:55:00Z" w:id="485"/>
        </w:rPr>
      </w:pPr>
      <w:del w:author="Timur Cetindag" w:date="2024-03-08T00:55:00Z" w:id="486">
        <w:r w:rsidDel="0076200B">
          <w:delText>IF the user selects a UnitOfMeasureId where the Standard</w:delText>
        </w:r>
        <w:r w:rsidDel="0076200B" w:rsidR="00963EEA">
          <w:delText>QuantityUom = UNIT</w:delText>
        </w:r>
        <w:bookmarkStart w:name="_Toc160752747" w:id="487"/>
        <w:bookmarkEnd w:id="487"/>
      </w:del>
    </w:p>
    <w:p w:rsidR="00876FA0" w:rsidDel="0076200B" w:rsidP="00876FA0" w:rsidRDefault="00876FA0" w14:paraId="355960A5" w14:textId="367E9754">
      <w:pPr>
        <w:pStyle w:val="ListParagraph"/>
        <w:numPr>
          <w:ilvl w:val="1"/>
          <w:numId w:val="22"/>
        </w:numPr>
        <w:rPr>
          <w:del w:author="Timur Cetindag" w:date="2024-03-08T00:55:00Z" w:id="488"/>
        </w:rPr>
      </w:pPr>
      <w:del w:author="Timur Cetindag" w:date="2024-03-08T00:55:00Z" w:id="489">
        <w:r w:rsidDel="0076200B">
          <w:delText xml:space="preserve">Then </w:delText>
        </w:r>
        <w:r w:rsidDel="0076200B" w:rsidR="008B22C0">
          <w:delText xml:space="preserve">automatically set the Quantity = 1 and proceed directly to Screen </w:delText>
        </w:r>
        <w:r w:rsidDel="0076200B" w:rsidR="000B6788">
          <w:delText>5</w:delText>
        </w:r>
        <w:r w:rsidDel="0076200B" w:rsidR="008B22C0">
          <w:delText xml:space="preserve">: </w:delText>
        </w:r>
        <w:r w:rsidDel="0076200B" w:rsidR="000B6788">
          <w:delText>Answer Questions</w:delText>
        </w:r>
        <w:bookmarkStart w:name="_Toc160752748" w:id="490"/>
        <w:bookmarkEnd w:id="490"/>
      </w:del>
    </w:p>
    <w:p w:rsidRPr="008C5863" w:rsidR="000B6788" w:rsidDel="0076200B" w:rsidP="000B6788" w:rsidRDefault="000B6788" w14:paraId="65014591" w14:textId="0139D619">
      <w:pPr>
        <w:pStyle w:val="ListParagraph"/>
        <w:numPr>
          <w:ilvl w:val="0"/>
          <w:numId w:val="22"/>
        </w:numPr>
        <w:rPr>
          <w:del w:author="Timur Cetindag" w:date="2024-03-08T00:55:00Z" w:id="491"/>
        </w:rPr>
      </w:pPr>
      <w:del w:author="Timur Cetindag" w:date="2024-03-08T00:55:00Z" w:id="492">
        <w:r w:rsidDel="0076200B">
          <w:delText xml:space="preserve">ELSE </w:delText>
        </w:r>
        <w:r w:rsidDel="0076200B" w:rsidR="00FF0117">
          <w:delText>proceed to Screen 4: Confirm Quantity</w:delText>
        </w:r>
        <w:bookmarkStart w:name="_Toc160752749" w:id="493"/>
        <w:bookmarkEnd w:id="493"/>
      </w:del>
    </w:p>
    <w:p w:rsidRPr="00245DCE" w:rsidR="0058457A" w:rsidDel="0076200B" w:rsidP="0058457A" w:rsidRDefault="0058457A" w14:paraId="0C33A4B4" w14:textId="35ADC145">
      <w:pPr>
        <w:pStyle w:val="Heading4"/>
        <w:rPr>
          <w:del w:author="Timur Cetindag" w:date="2024-03-08T00:55:00Z" w:id="494"/>
        </w:rPr>
      </w:pPr>
      <w:del w:author="Timur Cetindag" w:date="2024-03-08T00:55:00Z" w:id="495">
        <w:r w:rsidDel="0076200B">
          <w:delText>Outputs</w:delText>
        </w:r>
        <w:bookmarkStart w:name="_Toc160752750" w:id="496"/>
        <w:bookmarkEnd w:id="496"/>
      </w:del>
    </w:p>
    <w:p w:rsidR="0058457A" w:rsidDel="0076200B" w:rsidP="0058457A" w:rsidRDefault="0058457A" w14:paraId="34424FC7" w14:textId="4BFDE903">
      <w:pPr>
        <w:pStyle w:val="Heading5"/>
        <w:rPr>
          <w:del w:author="Timur Cetindag" w:date="2024-03-08T00:55:00Z" w:id="497"/>
        </w:rPr>
      </w:pPr>
      <w:del w:author="Timur Cetindag" w:date="2024-03-08T00:55:00Z" w:id="498">
        <w:r w:rsidDel="0076200B">
          <w:delText>Labor Management</w:delText>
        </w:r>
        <w:bookmarkStart w:name="_Toc160752751" w:id="499"/>
        <w:bookmarkEnd w:id="499"/>
      </w:del>
    </w:p>
    <w:p w:rsidR="0058457A" w:rsidDel="0076200B" w:rsidP="0058457A" w:rsidRDefault="0058457A" w14:paraId="6EFB5C95" w14:textId="5DE4D22F">
      <w:pPr>
        <w:ind w:left="576"/>
        <w:rPr>
          <w:del w:author="Timur Cetindag" w:date="2024-03-08T00:55:00Z" w:id="500"/>
        </w:rPr>
      </w:pPr>
      <w:del w:author="Timur Cetindag" w:date="2024-03-08T00:55:00Z" w:id="501">
        <w:r w:rsidDel="0076200B">
          <w:delText>TBD</w:delText>
        </w:r>
        <w:bookmarkStart w:name="_Toc160752752" w:id="502"/>
        <w:bookmarkEnd w:id="502"/>
      </w:del>
    </w:p>
    <w:p w:rsidR="00FF0117" w:rsidDel="0076200B" w:rsidRDefault="00FF0117" w14:paraId="31584EAE" w14:textId="3DDFF70E">
      <w:pPr>
        <w:overflowPunct/>
        <w:autoSpaceDE/>
        <w:autoSpaceDN/>
        <w:adjustRightInd/>
        <w:spacing w:line="240" w:lineRule="auto"/>
        <w:textAlignment w:val="auto"/>
        <w:rPr>
          <w:del w:author="Timur Cetindag" w:date="2024-03-08T00:55:00Z" w:id="503"/>
          <w:b/>
          <w:color w:val="1F497D" w:themeColor="text2"/>
          <w:sz w:val="24"/>
        </w:rPr>
      </w:pPr>
      <w:del w:author="Timur Cetindag" w:date="2024-03-08T00:55:00Z" w:id="504">
        <w:r w:rsidDel="0076200B">
          <w:br w:type="page"/>
        </w:r>
      </w:del>
    </w:p>
    <w:p w:rsidR="00A279E4" w:rsidP="00A279E4" w:rsidRDefault="00A279E4" w14:paraId="5FD8A749" w14:textId="0B0CDB50">
      <w:pPr>
        <w:pStyle w:val="Heading3"/>
      </w:pPr>
      <w:bookmarkStart w:name="_Toc160752753" w:id="505"/>
      <w:r>
        <w:t xml:space="preserve">Screen </w:t>
      </w:r>
      <w:ins w:author="Timur Cetindag" w:date="2024-03-08T00:55:00Z" w:id="506">
        <w:r w:rsidR="0076200B">
          <w:t>3</w:t>
        </w:r>
      </w:ins>
      <w:del w:author="Timur Cetindag" w:date="2024-03-08T00:55:00Z" w:id="507">
        <w:r w:rsidDel="0076200B" w:rsidR="008B22C0">
          <w:delText>4</w:delText>
        </w:r>
      </w:del>
      <w:r>
        <w:t xml:space="preserve">: Confirm </w:t>
      </w:r>
      <w:r w:rsidR="00C602C7">
        <w:t>Quantity</w:t>
      </w:r>
      <w:bookmarkEnd w:id="505"/>
    </w:p>
    <w:p w:rsidRPr="00FF0117" w:rsidR="00FF0117" w:rsidP="00FF0117" w:rsidRDefault="00FF0117" w14:paraId="6018893B" w14:textId="3BED2C20">
      <w:del w:author="Timur Cetindag" w:date="2024-03-08T01:00:00Z" w:id="508">
        <w:r w:rsidDel="001A4490">
          <w:delText xml:space="preserve">When the user indicates that they are handling an Inner (SUBPACK) or Case (PACK), </w:delText>
        </w:r>
        <w:r w:rsidDel="001A4490" w:rsidR="00744F11">
          <w:delText xml:space="preserve">this extensions requires the user to confirm the quantity that they are handling. </w:delText>
        </w:r>
        <w:r w:rsidDel="001A4490" w:rsidR="0025748C">
          <w:delText>This screen defaults the quantity displayed to the standard case pack record as retrieved from the Composite Item entity, but the user has the ability to modify the quantity displayed on the screen before proceeding</w:delText>
        </w:r>
      </w:del>
      <w:ins w:author="Timur Cetindag" w:date="2024-03-08T01:00:00Z" w:id="509">
        <w:r w:rsidR="001A4490">
          <w:t xml:space="preserve">The user indicates the quantity that they are processing for damages for the item. The quantity entered is </w:t>
        </w:r>
      </w:ins>
      <w:ins w:author="Timur Cetindag" w:date="2024-03-08T01:01:00Z" w:id="510">
        <w:r w:rsidR="001A4490">
          <w:t>assumed to be in terms of Units/Eaches.</w:t>
        </w:r>
      </w:ins>
    </w:p>
    <w:p w:rsidR="00A279E4" w:rsidP="00A279E4" w:rsidRDefault="00A279E4" w14:paraId="4BB8F2B6" w14:textId="77777777">
      <w:pPr>
        <w:pStyle w:val="Heading4"/>
      </w:pPr>
      <w:r>
        <w:t>Display</w:t>
      </w:r>
    </w:p>
    <w:p w:rsidR="00A279E4" w:rsidP="00A279E4" w:rsidRDefault="004829AB" w14:paraId="7805A747" w14:textId="79A31057">
      <w:pPr>
        <w:ind w:left="576"/>
      </w:pPr>
      <w:del w:author="Timur Cetindag" w:date="2024-03-08T00:55:00Z" w:id="511">
        <w:r w:rsidDel="004829AB">
          <w:delText>￼</w:delText>
        </w:r>
      </w:del>
      <w:ins w:author="Timur Cetindag" w:date="2024-03-07T12:13:00Z" w:id="512">
        <w:r>
          <w:t>￼</w:t>
        </w:r>
      </w:ins>
    </w:p>
    <w:p w:rsidRPr="005B30FE" w:rsidR="00A279E4" w:rsidP="00A279E4" w:rsidRDefault="00A279E4" w14:paraId="0BEF58E4" w14:textId="77777777"/>
    <w:p w:rsidR="00A279E4" w:rsidP="00A279E4" w:rsidRDefault="00A279E4" w14:paraId="7831CD4F" w14:textId="77777777">
      <w:pPr>
        <w:pStyle w:val="Heading5"/>
      </w:pPr>
      <w:r>
        <w:t>Elements</w:t>
      </w:r>
    </w:p>
    <w:tbl>
      <w:tblPr>
        <w:tblStyle w:val="TableGrid"/>
        <w:tblW w:w="0" w:type="auto"/>
        <w:tblInd w:w="576" w:type="dxa"/>
        <w:tblLook w:val="04A0" w:firstRow="1" w:lastRow="0" w:firstColumn="1" w:lastColumn="0" w:noHBand="0" w:noVBand="1"/>
      </w:tblPr>
      <w:tblGrid>
        <w:gridCol w:w="1669"/>
        <w:gridCol w:w="2430"/>
        <w:gridCol w:w="2250"/>
        <w:gridCol w:w="2970"/>
      </w:tblGrid>
      <w:tr w:rsidR="00A279E4" w:rsidTr="0007018C" w14:paraId="4A8DE6D9" w14:textId="77777777">
        <w:tc>
          <w:tcPr>
            <w:tcW w:w="1669" w:type="dxa"/>
            <w:shd w:val="clear" w:color="auto" w:fill="244061" w:themeFill="accent1" w:themeFillShade="80"/>
          </w:tcPr>
          <w:p w:rsidRPr="004F497B" w:rsidR="00A279E4" w:rsidP="0007018C" w:rsidRDefault="00A279E4" w14:paraId="299E4F87" w14:textId="77777777">
            <w:pPr>
              <w:rPr>
                <w:color w:val="FFFFFF" w:themeColor="background1"/>
              </w:rPr>
            </w:pPr>
            <w:r w:rsidRPr="004F497B">
              <w:rPr>
                <w:color w:val="FFFFFF" w:themeColor="background1"/>
              </w:rPr>
              <w:t>Element</w:t>
            </w:r>
          </w:p>
        </w:tc>
        <w:tc>
          <w:tcPr>
            <w:tcW w:w="2430" w:type="dxa"/>
            <w:shd w:val="clear" w:color="auto" w:fill="244061" w:themeFill="accent1" w:themeFillShade="80"/>
          </w:tcPr>
          <w:p w:rsidRPr="004F497B" w:rsidR="00A279E4" w:rsidP="0007018C" w:rsidRDefault="00A279E4" w14:paraId="395DC363" w14:textId="77777777">
            <w:pPr>
              <w:rPr>
                <w:color w:val="FFFFFF" w:themeColor="background1"/>
              </w:rPr>
            </w:pPr>
            <w:r w:rsidRPr="004F497B">
              <w:rPr>
                <w:color w:val="FFFFFF" w:themeColor="background1"/>
              </w:rPr>
              <w:t>Literal</w:t>
            </w:r>
          </w:p>
        </w:tc>
        <w:tc>
          <w:tcPr>
            <w:tcW w:w="2250" w:type="dxa"/>
            <w:shd w:val="clear" w:color="auto" w:fill="244061" w:themeFill="accent1" w:themeFillShade="80"/>
          </w:tcPr>
          <w:p w:rsidRPr="004F497B" w:rsidR="00A279E4" w:rsidP="0007018C" w:rsidRDefault="00A279E4" w14:paraId="5D1D8288" w14:textId="77777777">
            <w:pPr>
              <w:rPr>
                <w:color w:val="FFFFFF" w:themeColor="background1"/>
              </w:rPr>
            </w:pPr>
            <w:r w:rsidRPr="004F497B">
              <w:rPr>
                <w:color w:val="FFFFFF" w:themeColor="background1"/>
              </w:rPr>
              <w:t>Prompt Type</w:t>
            </w:r>
          </w:p>
        </w:tc>
        <w:tc>
          <w:tcPr>
            <w:tcW w:w="2970" w:type="dxa"/>
            <w:shd w:val="clear" w:color="auto" w:fill="244061" w:themeFill="accent1" w:themeFillShade="80"/>
          </w:tcPr>
          <w:p w:rsidRPr="004F497B" w:rsidR="00A279E4" w:rsidP="0007018C" w:rsidRDefault="00A279E4" w14:paraId="502585E1" w14:textId="77777777">
            <w:pPr>
              <w:rPr>
                <w:color w:val="FFFFFF" w:themeColor="background1"/>
              </w:rPr>
            </w:pPr>
            <w:r w:rsidRPr="004F497B">
              <w:rPr>
                <w:color w:val="FFFFFF" w:themeColor="background1"/>
              </w:rPr>
              <w:t>Value</w:t>
            </w:r>
          </w:p>
        </w:tc>
      </w:tr>
      <w:tr w:rsidR="002D3FC2" w:rsidTr="0007018C" w14:paraId="48784DB0" w14:textId="77777777">
        <w:tc>
          <w:tcPr>
            <w:tcW w:w="1669" w:type="dxa"/>
          </w:tcPr>
          <w:p w:rsidR="002D3FC2" w:rsidP="002D3FC2" w:rsidRDefault="002D3FC2" w14:paraId="40DDF211" w14:textId="449970E8">
            <w:r>
              <w:t>IlpnId</w:t>
            </w:r>
          </w:p>
        </w:tc>
        <w:tc>
          <w:tcPr>
            <w:tcW w:w="2430" w:type="dxa"/>
          </w:tcPr>
          <w:p w:rsidR="002D3FC2" w:rsidP="002D3FC2" w:rsidRDefault="002D3FC2" w14:paraId="1D9C4AD9" w14:textId="3F937D1A">
            <w:r>
              <w:t>Ilpn Id</w:t>
            </w:r>
          </w:p>
        </w:tc>
        <w:tc>
          <w:tcPr>
            <w:tcW w:w="2250" w:type="dxa"/>
          </w:tcPr>
          <w:p w:rsidR="002D3FC2" w:rsidP="002D3FC2" w:rsidRDefault="002D3FC2" w14:paraId="0FF0240D" w14:textId="7A41D0DB">
            <w:r>
              <w:t>N/A</w:t>
            </w:r>
          </w:p>
        </w:tc>
        <w:tc>
          <w:tcPr>
            <w:tcW w:w="2970" w:type="dxa"/>
          </w:tcPr>
          <w:p w:rsidR="002D3FC2" w:rsidP="002D3FC2" w:rsidRDefault="002D3FC2" w14:paraId="0AA3C990" w14:textId="6E08B006">
            <w:r>
              <w:t xml:space="preserve">IlpnId </w:t>
            </w:r>
          </w:p>
        </w:tc>
      </w:tr>
      <w:tr w:rsidR="002D3FC2" w:rsidTr="0007018C" w14:paraId="6F3E5B96" w14:textId="77777777">
        <w:tc>
          <w:tcPr>
            <w:tcW w:w="1669" w:type="dxa"/>
          </w:tcPr>
          <w:p w:rsidR="002D3FC2" w:rsidP="002D3FC2" w:rsidRDefault="002D3FC2" w14:paraId="04636293" w14:textId="3F17C5B5">
            <w:r>
              <w:t>Item</w:t>
            </w:r>
          </w:p>
        </w:tc>
        <w:tc>
          <w:tcPr>
            <w:tcW w:w="2430" w:type="dxa"/>
          </w:tcPr>
          <w:p w:rsidR="002D3FC2" w:rsidP="002D3FC2" w:rsidRDefault="002D3FC2" w14:paraId="73C9668F" w14:textId="0E088B58">
            <w:r>
              <w:t>Item</w:t>
            </w:r>
          </w:p>
        </w:tc>
        <w:tc>
          <w:tcPr>
            <w:tcW w:w="2250" w:type="dxa"/>
          </w:tcPr>
          <w:p w:rsidR="002D3FC2" w:rsidP="002D3FC2" w:rsidRDefault="002D3FC2" w14:paraId="10706EE4" w14:textId="78D67998">
            <w:r>
              <w:t>N/A</w:t>
            </w:r>
          </w:p>
        </w:tc>
        <w:tc>
          <w:tcPr>
            <w:tcW w:w="2970" w:type="dxa"/>
          </w:tcPr>
          <w:p w:rsidR="002D3FC2" w:rsidP="002D3FC2" w:rsidRDefault="002D3FC2" w14:paraId="445AECE1" w14:textId="5703B920">
            <w:r>
              <w:t>Item Short Description</w:t>
            </w:r>
          </w:p>
        </w:tc>
      </w:tr>
      <w:tr w:rsidR="002D3FC2" w:rsidDel="001A4490" w:rsidTr="0007018C" w14:paraId="7934F722" w14:textId="4A8D21AC">
        <w:trPr>
          <w:del w:author="Timur Cetindag" w:date="2024-03-08T01:01:00Z" w:id="513"/>
        </w:trPr>
        <w:tc>
          <w:tcPr>
            <w:tcW w:w="1669" w:type="dxa"/>
          </w:tcPr>
          <w:p w:rsidR="002D3FC2" w:rsidDel="001A4490" w:rsidP="002D3FC2" w:rsidRDefault="002D3FC2" w14:paraId="4F99A6CD" w14:textId="0BB3A706">
            <w:pPr>
              <w:rPr>
                <w:del w:author="Timur Cetindag" w:date="2024-03-08T01:01:00Z" w:id="514"/>
              </w:rPr>
            </w:pPr>
            <w:del w:author="Timur Cetindag" w:date="2024-03-08T01:01:00Z" w:id="515">
              <w:r w:rsidDel="001A4490">
                <w:delText>UoM</w:delText>
              </w:r>
            </w:del>
          </w:p>
        </w:tc>
        <w:tc>
          <w:tcPr>
            <w:tcW w:w="2430" w:type="dxa"/>
          </w:tcPr>
          <w:p w:rsidR="002D3FC2" w:rsidDel="001A4490" w:rsidP="002D3FC2" w:rsidRDefault="002D3FC2" w14:paraId="54A0EFD2" w14:textId="5D346913">
            <w:pPr>
              <w:rPr>
                <w:del w:author="Timur Cetindag" w:date="2024-03-08T01:01:00Z" w:id="516"/>
              </w:rPr>
            </w:pPr>
            <w:del w:author="Timur Cetindag" w:date="2024-03-08T01:01:00Z" w:id="517">
              <w:r w:rsidDel="001A4490">
                <w:delText>Unit of Measure</w:delText>
              </w:r>
            </w:del>
          </w:p>
        </w:tc>
        <w:tc>
          <w:tcPr>
            <w:tcW w:w="2250" w:type="dxa"/>
          </w:tcPr>
          <w:p w:rsidR="002D3FC2" w:rsidDel="001A4490" w:rsidP="002D3FC2" w:rsidRDefault="002D3FC2" w14:paraId="3D1D33F7" w14:textId="7E3E9FCD">
            <w:pPr>
              <w:rPr>
                <w:del w:author="Timur Cetindag" w:date="2024-03-08T01:01:00Z" w:id="518"/>
              </w:rPr>
            </w:pPr>
            <w:del w:author="Timur Cetindag" w:date="2024-03-08T01:01:00Z" w:id="519">
              <w:r w:rsidDel="001A4490">
                <w:delText>N/A</w:delText>
              </w:r>
            </w:del>
          </w:p>
        </w:tc>
        <w:tc>
          <w:tcPr>
            <w:tcW w:w="2970" w:type="dxa"/>
          </w:tcPr>
          <w:p w:rsidR="002D3FC2" w:rsidDel="001A4490" w:rsidP="002D3FC2" w:rsidRDefault="002D3FC2" w14:paraId="245F5B0E" w14:textId="701AADDE">
            <w:pPr>
              <w:rPr>
                <w:del w:author="Timur Cetindag" w:date="2024-03-08T01:01:00Z" w:id="520"/>
              </w:rPr>
            </w:pPr>
            <w:del w:author="Timur Cetindag" w:date="2024-03-08T01:01:00Z" w:id="521">
              <w:r w:rsidDel="001A4490">
                <w:delText>UoM</w:delText>
              </w:r>
            </w:del>
          </w:p>
        </w:tc>
      </w:tr>
      <w:tr w:rsidR="002D3FC2" w:rsidTr="0007018C" w14:paraId="42B639E6" w14:textId="77777777">
        <w:tc>
          <w:tcPr>
            <w:tcW w:w="1669" w:type="dxa"/>
          </w:tcPr>
          <w:p w:rsidR="002D3FC2" w:rsidP="002D3FC2" w:rsidRDefault="002D3FC2" w14:paraId="58B5FFF4" w14:textId="7C9ACE0B">
            <w:r>
              <w:t>Quantity</w:t>
            </w:r>
          </w:p>
        </w:tc>
        <w:tc>
          <w:tcPr>
            <w:tcW w:w="2430" w:type="dxa"/>
          </w:tcPr>
          <w:p w:rsidR="002D3FC2" w:rsidP="002D3FC2" w:rsidRDefault="002D3FC2" w14:paraId="59292049" w14:textId="34FC417B">
            <w:r>
              <w:t>Quantity</w:t>
            </w:r>
            <w:ins w:author="Timur Cetindag" w:date="2024-03-08T00:56:00Z" w:id="522">
              <w:r w:rsidR="003F6B84">
                <w:t xml:space="preserve"> (</w:t>
              </w:r>
              <w:r w:rsidR="00C535FB">
                <w:t>Eaches</w:t>
              </w:r>
              <w:r w:rsidR="003F6B84">
                <w:t>)</w:t>
              </w:r>
            </w:ins>
          </w:p>
        </w:tc>
        <w:tc>
          <w:tcPr>
            <w:tcW w:w="2250" w:type="dxa"/>
          </w:tcPr>
          <w:p w:rsidR="002D3FC2" w:rsidP="002D3FC2" w:rsidRDefault="002D3FC2" w14:paraId="19C878E6" w14:textId="29999A17">
            <w:r>
              <w:t>Entry</w:t>
            </w:r>
          </w:p>
        </w:tc>
        <w:tc>
          <w:tcPr>
            <w:tcW w:w="2970" w:type="dxa"/>
          </w:tcPr>
          <w:p w:rsidRPr="006D530F" w:rsidR="001025F5" w:rsidP="006D530F" w:rsidRDefault="00C535FB" w14:paraId="3AD2C401" w14:textId="506E4542">
            <w:pPr>
              <w:rPr>
                <w:i/>
                <w:iCs/>
              </w:rPr>
            </w:pPr>
            <w:ins w:author="Timur Cetindag" w:date="2024-03-08T00:56:00Z" w:id="523">
              <w:r>
                <w:t>Unit quantity</w:t>
              </w:r>
            </w:ins>
            <w:del w:author="Timur Cetindag" w:date="2024-03-08T00:56:00Z" w:id="524">
              <w:r w:rsidDel="00C535FB" w:rsidR="006D530F">
                <w:rPr>
                  <w:i/>
                  <w:iCs/>
                </w:rPr>
                <w:delText>See process section for possible values</w:delText>
              </w:r>
            </w:del>
          </w:p>
        </w:tc>
      </w:tr>
    </w:tbl>
    <w:p w:rsidR="006D530F" w:rsidP="006D530F" w:rsidRDefault="006D530F" w14:paraId="2DC40766" w14:textId="77777777"/>
    <w:p w:rsidR="00A279E4" w:rsidP="00A279E4" w:rsidRDefault="00A279E4" w14:paraId="4A493181" w14:textId="5010C0DF">
      <w:pPr>
        <w:pStyle w:val="Heading5"/>
      </w:pPr>
      <w:r>
        <w:t>Action Buttons</w:t>
      </w:r>
    </w:p>
    <w:p w:rsidRPr="00645A66" w:rsidR="00A279E4" w:rsidP="00A279E4" w:rsidRDefault="00A279E4" w14:paraId="74FCF029" w14:textId="77777777">
      <w:pPr>
        <w:ind w:left="576"/>
      </w:pPr>
      <w:r>
        <w:t>Not applicable for this screen</w:t>
      </w:r>
    </w:p>
    <w:p w:rsidR="00A279E4" w:rsidP="00A279E4" w:rsidRDefault="00A279E4" w14:paraId="26964DFB" w14:textId="77777777">
      <w:pPr>
        <w:pStyle w:val="Heading4"/>
      </w:pPr>
      <w:r>
        <w:t>Process</w:t>
      </w:r>
    </w:p>
    <w:p w:rsidR="006D530F" w:rsidDel="00040526" w:rsidP="006D530F" w:rsidRDefault="00EF4DFE" w14:paraId="536955B1" w14:textId="72FA5590">
      <w:pPr>
        <w:pStyle w:val="ListParagraph"/>
        <w:numPr>
          <w:ilvl w:val="0"/>
          <w:numId w:val="32"/>
        </w:numPr>
        <w:rPr>
          <w:del w:author="Timur Cetindag" w:date="2024-03-08T00:56:00Z" w:id="525"/>
        </w:rPr>
      </w:pPr>
      <w:del w:author="Timur Cetindag" w:date="2024-03-08T00:56:00Z" w:id="526">
        <w:r w:rsidDel="00040526">
          <w:delText>To determine whether the value can be defaulted, the following logic is performed:</w:delText>
        </w:r>
      </w:del>
    </w:p>
    <w:p w:rsidR="00EF4DFE" w:rsidDel="00040526" w:rsidP="00EF4DFE" w:rsidRDefault="0078007C" w14:paraId="4D9B519B" w14:textId="1B88B42F">
      <w:pPr>
        <w:pStyle w:val="ListParagraph"/>
        <w:numPr>
          <w:ilvl w:val="1"/>
          <w:numId w:val="32"/>
        </w:numPr>
        <w:rPr>
          <w:del w:author="Timur Cetindag" w:date="2024-03-08T00:56:00Z" w:id="527"/>
        </w:rPr>
      </w:pPr>
      <w:del w:author="Timur Cetindag" w:date="2024-03-08T00:56:00Z" w:id="528">
        <w:r w:rsidDel="00040526">
          <w:delText>IF for the selected UnitOfMeasureId, the StandardQuantityUomId = PACK</w:delText>
        </w:r>
      </w:del>
    </w:p>
    <w:p w:rsidR="0078007C" w:rsidDel="00040526" w:rsidP="0078007C" w:rsidRDefault="0078007C" w14:paraId="269E514E" w14:textId="194BB32D">
      <w:pPr>
        <w:pStyle w:val="ListParagraph"/>
        <w:numPr>
          <w:ilvl w:val="2"/>
          <w:numId w:val="32"/>
        </w:numPr>
        <w:rPr>
          <w:del w:author="Timur Cetindag" w:date="2024-03-08T00:56:00Z" w:id="529"/>
        </w:rPr>
      </w:pPr>
      <w:del w:author="Timur Cetindag" w:date="2024-03-08T00:56:00Z" w:id="530">
        <w:r w:rsidDel="00040526">
          <w:delText>THEN retrieve the CompositeItem.StandardPackPackage</w:delText>
        </w:r>
        <w:r w:rsidDel="00040526" w:rsidR="00A84CCB">
          <w:delText>.</w:delText>
        </w:r>
        <w:r w:rsidDel="00040526" w:rsidR="00A520CA">
          <w:delText>Quantity</w:delText>
        </w:r>
      </w:del>
    </w:p>
    <w:p w:rsidR="00D93F5C" w:rsidDel="00040526" w:rsidP="0078007C" w:rsidRDefault="00D93F5C" w14:paraId="2BEE0B2C" w14:textId="6D28B444">
      <w:pPr>
        <w:pStyle w:val="ListParagraph"/>
        <w:numPr>
          <w:ilvl w:val="2"/>
          <w:numId w:val="32"/>
        </w:numPr>
        <w:rPr>
          <w:del w:author="Timur Cetindag" w:date="2024-03-08T00:56:00Z" w:id="531"/>
        </w:rPr>
      </w:pPr>
      <w:del w:author="Timur Cetindag" w:date="2024-03-08T00:56:00Z" w:id="532">
        <w:r w:rsidDel="00040526">
          <w:delText xml:space="preserve">IF this </w:delText>
        </w:r>
        <w:r w:rsidDel="00040526" w:rsidR="008A3015">
          <w:rPr>
            <w:b/>
            <w:bCs/>
          </w:rPr>
          <w:delText>Package</w:delText>
        </w:r>
        <w:r w:rsidRPr="008A3015" w:rsidDel="00040526">
          <w:rPr>
            <w:b/>
            <w:bCs/>
          </w:rPr>
          <w:delText>Quantity</w:delText>
        </w:r>
        <w:r w:rsidDel="00040526">
          <w:delText xml:space="preserve"> &gt; </w:delText>
        </w:r>
        <w:r w:rsidDel="00040526" w:rsidR="008168EF">
          <w:delText>0</w:delText>
        </w:r>
        <w:r w:rsidDel="00040526">
          <w:delText>, then default the display of this value on the prompt</w:delText>
        </w:r>
      </w:del>
    </w:p>
    <w:p w:rsidR="00D93F5C" w:rsidDel="00040526" w:rsidP="0078007C" w:rsidRDefault="00D93F5C" w14:paraId="255BFDF1" w14:textId="48D4494E">
      <w:pPr>
        <w:pStyle w:val="ListParagraph"/>
        <w:numPr>
          <w:ilvl w:val="2"/>
          <w:numId w:val="32"/>
        </w:numPr>
        <w:rPr>
          <w:del w:author="Timur Cetindag" w:date="2024-03-08T00:56:00Z" w:id="533"/>
        </w:rPr>
      </w:pPr>
      <w:del w:author="Timur Cetindag" w:date="2024-03-08T00:56:00Z" w:id="534">
        <w:r w:rsidDel="00040526">
          <w:delText xml:space="preserve">ELSE </w:delText>
        </w:r>
        <w:r w:rsidDel="00040526" w:rsidR="001975AA">
          <w:delText>do not default a value</w:delText>
        </w:r>
      </w:del>
    </w:p>
    <w:p w:rsidR="001975AA" w:rsidDel="00040526" w:rsidP="001975AA" w:rsidRDefault="001975AA" w14:paraId="072388EA" w14:textId="783F952E">
      <w:pPr>
        <w:pStyle w:val="ListParagraph"/>
        <w:numPr>
          <w:ilvl w:val="1"/>
          <w:numId w:val="32"/>
        </w:numPr>
        <w:rPr>
          <w:del w:author="Timur Cetindag" w:date="2024-03-08T00:56:00Z" w:id="535"/>
        </w:rPr>
      </w:pPr>
      <w:del w:author="Timur Cetindag" w:date="2024-03-08T00:56:00Z" w:id="536">
        <w:r w:rsidDel="00040526">
          <w:delText>ELSE for the selected UnitOfMeasureId, the StandardQuantityUomId = SUBPACK</w:delText>
        </w:r>
      </w:del>
    </w:p>
    <w:p w:rsidR="001975AA" w:rsidDel="00040526" w:rsidP="001975AA" w:rsidRDefault="001975AA" w14:paraId="794829DC" w14:textId="6846352C">
      <w:pPr>
        <w:pStyle w:val="ListParagraph"/>
        <w:numPr>
          <w:ilvl w:val="2"/>
          <w:numId w:val="32"/>
        </w:numPr>
        <w:rPr>
          <w:del w:author="Timur Cetindag" w:date="2024-03-08T00:56:00Z" w:id="537"/>
        </w:rPr>
      </w:pPr>
      <w:del w:author="Timur Cetindag" w:date="2024-03-08T00:56:00Z" w:id="538">
        <w:r w:rsidDel="00040526">
          <w:delText>THEN retrieve the CompositeItem.StandardSubPackPackage.Quantity</w:delText>
        </w:r>
      </w:del>
    </w:p>
    <w:p w:rsidR="001975AA" w:rsidDel="00040526" w:rsidP="001975AA" w:rsidRDefault="001975AA" w14:paraId="607AC73E" w14:textId="56885417">
      <w:pPr>
        <w:pStyle w:val="ListParagraph"/>
        <w:numPr>
          <w:ilvl w:val="2"/>
          <w:numId w:val="32"/>
        </w:numPr>
        <w:rPr>
          <w:del w:author="Timur Cetindag" w:date="2024-03-08T00:56:00Z" w:id="539"/>
        </w:rPr>
      </w:pPr>
      <w:del w:author="Timur Cetindag" w:date="2024-03-08T00:56:00Z" w:id="540">
        <w:r w:rsidDel="00040526">
          <w:delText xml:space="preserve">IF this </w:delText>
        </w:r>
        <w:r w:rsidDel="00040526" w:rsidR="008A3015">
          <w:rPr>
            <w:b/>
            <w:bCs/>
          </w:rPr>
          <w:delText>Package</w:delText>
        </w:r>
        <w:r w:rsidRPr="008A3015" w:rsidDel="00040526">
          <w:rPr>
            <w:b/>
            <w:bCs/>
          </w:rPr>
          <w:delText>Quantity</w:delText>
        </w:r>
        <w:r w:rsidDel="00040526">
          <w:delText xml:space="preserve"> &gt; 0, then default the display of this value on the prompt</w:delText>
        </w:r>
      </w:del>
    </w:p>
    <w:p w:rsidR="001975AA" w:rsidDel="00040526" w:rsidP="001975AA" w:rsidRDefault="001975AA" w14:paraId="613A8C22" w14:textId="22946EF4">
      <w:pPr>
        <w:pStyle w:val="ListParagraph"/>
        <w:numPr>
          <w:ilvl w:val="2"/>
          <w:numId w:val="32"/>
        </w:numPr>
        <w:rPr>
          <w:del w:author="Timur Cetindag" w:date="2024-03-08T00:56:00Z" w:id="541"/>
        </w:rPr>
      </w:pPr>
      <w:del w:author="Timur Cetindag" w:date="2024-03-08T00:56:00Z" w:id="542">
        <w:r w:rsidDel="00040526">
          <w:delText>ELSE do not default a value</w:delText>
        </w:r>
      </w:del>
    </w:p>
    <w:p w:rsidR="00C45BB2" w:rsidP="00E0795D" w:rsidRDefault="00E0795D" w14:paraId="445AD63D" w14:textId="03954038">
      <w:pPr>
        <w:pStyle w:val="ListParagraph"/>
        <w:numPr>
          <w:ilvl w:val="0"/>
          <w:numId w:val="32"/>
        </w:numPr>
      </w:pPr>
      <w:r>
        <w:t>Once the user taps Go</w:t>
      </w:r>
      <w:r w:rsidR="00C45BB2">
        <w:t>, perform the following validation</w:t>
      </w:r>
      <w:r w:rsidR="00907B2E">
        <w:t>(s)</w:t>
      </w:r>
      <w:r w:rsidR="00C45BB2">
        <w:t xml:space="preserve">: </w:t>
      </w:r>
    </w:p>
    <w:p w:rsidR="00C45BB2" w:rsidP="00C45BB2" w:rsidRDefault="00C45BB2" w14:paraId="4E884A99" w14:textId="7EA1CE64">
      <w:pPr>
        <w:pStyle w:val="ListParagraph"/>
        <w:numPr>
          <w:ilvl w:val="1"/>
          <w:numId w:val="32"/>
        </w:numPr>
      </w:pPr>
      <w:r>
        <w:t xml:space="preserve">IF the field is empty, display </w:t>
      </w:r>
      <w:del w:author="Timur Cetindag" w:date="2024-03-08T00:56:00Z" w:id="543">
        <w:r w:rsidDel="00040526">
          <w:delText xml:space="preserve">custom </w:delText>
        </w:r>
      </w:del>
      <w:ins w:author="Timur Cetindag" w:date="2024-03-08T00:56:00Z" w:id="544">
        <w:r w:rsidR="00040526">
          <w:t xml:space="preserve">base </w:t>
        </w:r>
      </w:ins>
      <w:r>
        <w:t xml:space="preserve">ERROR “Prompt cannot be blank” </w:t>
      </w:r>
      <w:del w:author="Timur Cetindag" w:date="2024-03-08T00:56:00Z" w:id="545">
        <w:r w:rsidDel="00040526">
          <w:delText>(INM::CVSI::0801)</w:delText>
        </w:r>
      </w:del>
    </w:p>
    <w:p w:rsidR="00424A3A" w:rsidP="00424A3A" w:rsidRDefault="00424A3A" w14:paraId="311C42E9" w14:textId="0D2E4A2F">
      <w:pPr>
        <w:pStyle w:val="ListParagraph"/>
        <w:numPr>
          <w:ilvl w:val="0"/>
          <w:numId w:val="32"/>
        </w:numPr>
      </w:pPr>
      <w:r>
        <w:t>IF the validation(s) pass, continue to navigation</w:t>
      </w:r>
    </w:p>
    <w:p w:rsidR="00A279E4" w:rsidP="00A279E4" w:rsidRDefault="00A279E4" w14:paraId="6F3A5E0A" w14:textId="77777777">
      <w:pPr>
        <w:pStyle w:val="Heading4"/>
      </w:pPr>
      <w:r>
        <w:t>Navigation</w:t>
      </w:r>
    </w:p>
    <w:p w:rsidR="00424A3A" w:rsidP="00424A3A" w:rsidRDefault="00CA38B4" w14:paraId="197F49CA" w14:textId="5B985853">
      <w:pPr>
        <w:pStyle w:val="ListParagraph"/>
        <w:numPr>
          <w:ilvl w:val="0"/>
          <w:numId w:val="33"/>
        </w:numPr>
      </w:pPr>
      <w:r>
        <w:t xml:space="preserve">IF the user taps the </w:t>
      </w:r>
      <w:r>
        <w:rPr>
          <w:b/>
          <w:bCs/>
        </w:rPr>
        <w:t xml:space="preserve">Back </w:t>
      </w:r>
      <w:r>
        <w:t xml:space="preserve">arrow, return to </w:t>
      </w:r>
      <w:ins w:author="Timur Cetindag" w:date="2024-03-08T01:01:00Z" w:id="546">
        <w:r w:rsidR="001A4490">
          <w:t>Screen 2: Scan Item</w:t>
        </w:r>
      </w:ins>
      <w:del w:author="Timur Cetindag" w:date="2024-03-08T01:01:00Z" w:id="547">
        <w:r w:rsidDel="001A4490">
          <w:delText>screen 3</w:delText>
        </w:r>
      </w:del>
      <w:del w:author="Timur Cetindag" w:date="2024-03-08T00:57:00Z" w:id="548">
        <w:r w:rsidDel="00241587">
          <w:delText xml:space="preserve"> without the selected UOM in context</w:delText>
        </w:r>
      </w:del>
    </w:p>
    <w:p w:rsidRPr="00424A3A" w:rsidR="00AC1B63" w:rsidP="00424A3A" w:rsidRDefault="004F4E08" w14:paraId="287D2871" w14:textId="6903E822">
      <w:pPr>
        <w:pStyle w:val="ListParagraph"/>
        <w:numPr>
          <w:ilvl w:val="0"/>
          <w:numId w:val="33"/>
        </w:numPr>
      </w:pPr>
      <w:r>
        <w:t xml:space="preserve">Navigate to Screen </w:t>
      </w:r>
      <w:ins w:author="Timur Cetindag" w:date="2024-03-08T00:57:00Z" w:id="549">
        <w:r w:rsidR="00241587">
          <w:t>4</w:t>
        </w:r>
      </w:ins>
      <w:del w:author="Timur Cetindag" w:date="2024-03-08T00:57:00Z" w:id="550">
        <w:r w:rsidDel="00241587">
          <w:delText>5</w:delText>
        </w:r>
      </w:del>
      <w:r>
        <w:t>: Answer Questions</w:t>
      </w:r>
    </w:p>
    <w:p w:rsidRPr="00245DCE" w:rsidR="00A279E4" w:rsidP="00A279E4" w:rsidRDefault="00A279E4" w14:paraId="2D3686E4" w14:textId="77777777">
      <w:pPr>
        <w:pStyle w:val="Heading4"/>
      </w:pPr>
      <w:r>
        <w:t>Outputs</w:t>
      </w:r>
    </w:p>
    <w:p w:rsidR="00A279E4" w:rsidP="00A279E4" w:rsidRDefault="00A279E4" w14:paraId="1FE1A9FA" w14:textId="77777777">
      <w:pPr>
        <w:pStyle w:val="Heading5"/>
      </w:pPr>
      <w:r>
        <w:t>Labor Management</w:t>
      </w:r>
    </w:p>
    <w:p w:rsidRPr="00245DCE" w:rsidR="00A279E4" w:rsidP="00A279E4" w:rsidRDefault="00A279E4" w14:paraId="2F42AACC" w14:textId="77777777">
      <w:pPr>
        <w:ind w:left="576"/>
      </w:pPr>
      <w:r>
        <w:t>TBD</w:t>
      </w:r>
    </w:p>
    <w:p w:rsidRPr="00245DCE" w:rsidR="00A279E4" w:rsidP="0058457A" w:rsidRDefault="00A279E4" w14:paraId="61E3A716" w14:textId="77777777">
      <w:pPr>
        <w:ind w:left="576"/>
      </w:pPr>
    </w:p>
    <w:p w:rsidRPr="0058457A" w:rsidR="0058457A" w:rsidP="0058457A" w:rsidRDefault="0058457A" w14:paraId="12EAE742" w14:textId="77777777"/>
    <w:p w:rsidR="00751851" w:rsidRDefault="00751851" w14:paraId="69AAE181" w14:textId="77777777">
      <w:pPr>
        <w:overflowPunct/>
        <w:autoSpaceDE/>
        <w:autoSpaceDN/>
        <w:adjustRightInd/>
        <w:spacing w:line="240" w:lineRule="auto"/>
        <w:textAlignment w:val="auto"/>
        <w:rPr>
          <w:b/>
          <w:color w:val="1F497D" w:themeColor="text2"/>
          <w:sz w:val="24"/>
        </w:rPr>
      </w:pPr>
      <w:r>
        <w:br w:type="page"/>
      </w:r>
    </w:p>
    <w:p w:rsidR="00D14837" w:rsidP="00A619FF" w:rsidRDefault="00D14837" w14:paraId="7C585C26" w14:textId="1E0DB86C">
      <w:pPr>
        <w:pStyle w:val="Heading3"/>
      </w:pPr>
      <w:bookmarkStart w:name="_Toc160752754" w:id="551"/>
      <w:r>
        <w:t xml:space="preserve">Screen </w:t>
      </w:r>
      <w:ins w:author="Timur Cetindag" w:date="2024-03-08T00:55:00Z" w:id="552">
        <w:r w:rsidR="0076200B">
          <w:t>4</w:t>
        </w:r>
      </w:ins>
      <w:del w:author="Timur Cetindag" w:date="2024-03-08T00:55:00Z" w:id="553">
        <w:r w:rsidDel="0076200B" w:rsidR="008B22C0">
          <w:delText>5</w:delText>
        </w:r>
      </w:del>
      <w:r w:rsidR="00A66577">
        <w:t>: Answer Questions</w:t>
      </w:r>
      <w:bookmarkEnd w:id="551"/>
    </w:p>
    <w:p w:rsidRPr="00616A66" w:rsidR="003C2FFC" w:rsidP="00D14837" w:rsidRDefault="00F52AEF" w14:paraId="548B1E04" w14:textId="12ABD58C">
      <w:r>
        <w:t xml:space="preserve">After the user scans the Ilpn and Item, MAWM </w:t>
      </w:r>
      <w:r w:rsidR="004F1CB5">
        <w:t>asks the user a configurable list of questions. All configured questions are asked to the user in sequence</w:t>
      </w:r>
      <w:r w:rsidR="00577294">
        <w:t>, and these questions are all assumed to require Yes/No answers.</w:t>
      </w:r>
      <w:r w:rsidR="004F4E08">
        <w:t xml:space="preserve"> If the user answers Yes to any question, then all subsequent questions are skipped, and the user is automatically navigated to the </w:t>
      </w:r>
      <w:r w:rsidR="00751851">
        <w:t>Confirm Disposition screen.</w:t>
      </w:r>
    </w:p>
    <w:p w:rsidR="00D14837" w:rsidP="00D14837" w:rsidRDefault="00D14837" w14:paraId="38E64098" w14:textId="77777777">
      <w:pPr>
        <w:pStyle w:val="Heading4"/>
      </w:pPr>
      <w:r>
        <w:t>Display</w:t>
      </w:r>
    </w:p>
    <w:p w:rsidRPr="00F701D0" w:rsidR="00F701D0" w:rsidP="00343FAF" w:rsidRDefault="003C2FFC" w14:paraId="47A3DC48" w14:textId="00173CB4">
      <w:pPr>
        <w:ind w:left="576"/>
      </w:pPr>
      <w:r>
        <w:t>This screen displays a series of questions to the user and refreshes the screen the with the previous answer and the next question upon confirmation of an answer value. In the example below, the user is prompted for the first question, and they select “</w:t>
      </w:r>
      <w:r w:rsidR="003610F1">
        <w:t>No</w:t>
      </w:r>
      <w:r>
        <w:t>”. Then they are prompted for the second question, but the previous question and answer combination are retained as a row on the screen.</w:t>
      </w:r>
    </w:p>
    <w:p w:rsidR="008127CE" w:rsidP="00343FAF" w:rsidRDefault="00F85174" w14:paraId="1254E911" w14:textId="400C98CD">
      <w:pPr>
        <w:ind w:left="576"/>
      </w:pPr>
      <w:r>
        <w:object w:dxaOrig="2953" w:dyaOrig="5089" w14:anchorId="5B95B423">
          <v:shape id="_x0000_i1028" style="width:150pt;height:252pt" o:ole="" type="#_x0000_t75">
            <v:imagedata o:title="" r:id="rId24"/>
          </v:shape>
          <o:OLEObject Type="Embed" ProgID="Visio.Drawing.15" ShapeID="_x0000_i1028" DrawAspect="Content" ObjectID="_1772593218" r:id="rId25"/>
        </w:object>
      </w:r>
      <w:r w:rsidR="008400A9">
        <w:object w:dxaOrig="2953" w:dyaOrig="5089" w14:anchorId="471A6E51">
          <v:shape id="_x0000_i1029" style="width:150pt;height:252pt" o:ole="" type="#_x0000_t75">
            <v:imagedata o:title="" r:id="rId26"/>
          </v:shape>
          <o:OLEObject Type="Embed" ProgID="Visio.Drawing.15" ShapeID="_x0000_i1029" DrawAspect="Content" ObjectID="_1772593219" r:id="rId27"/>
        </w:object>
      </w:r>
    </w:p>
    <w:p w:rsidR="009D7B72" w:rsidP="009D7B72" w:rsidRDefault="009D7B72" w14:paraId="0B487975" w14:textId="77777777">
      <w:pPr>
        <w:pStyle w:val="Heading5"/>
      </w:pPr>
      <w:r>
        <w:t>Elements</w:t>
      </w:r>
    </w:p>
    <w:tbl>
      <w:tblPr>
        <w:tblStyle w:val="TableGrid"/>
        <w:tblW w:w="0" w:type="auto"/>
        <w:tblInd w:w="576" w:type="dxa"/>
        <w:tblLook w:val="04A0" w:firstRow="1" w:lastRow="0" w:firstColumn="1" w:lastColumn="0" w:noHBand="0" w:noVBand="1"/>
      </w:tblPr>
      <w:tblGrid>
        <w:gridCol w:w="1669"/>
        <w:gridCol w:w="2430"/>
        <w:gridCol w:w="2250"/>
        <w:gridCol w:w="2970"/>
      </w:tblGrid>
      <w:tr w:rsidR="009D7B72" w:rsidTr="0007018C" w14:paraId="0505AE07" w14:textId="77777777">
        <w:tc>
          <w:tcPr>
            <w:tcW w:w="1669" w:type="dxa"/>
            <w:shd w:val="clear" w:color="auto" w:fill="244061" w:themeFill="accent1" w:themeFillShade="80"/>
          </w:tcPr>
          <w:p w:rsidRPr="004F497B" w:rsidR="009D7B72" w:rsidP="0007018C" w:rsidRDefault="009D7B72" w14:paraId="766828F6" w14:textId="77777777">
            <w:pPr>
              <w:rPr>
                <w:color w:val="FFFFFF" w:themeColor="background1"/>
              </w:rPr>
            </w:pPr>
            <w:r w:rsidRPr="004F497B">
              <w:rPr>
                <w:color w:val="FFFFFF" w:themeColor="background1"/>
              </w:rPr>
              <w:t>Element</w:t>
            </w:r>
          </w:p>
        </w:tc>
        <w:tc>
          <w:tcPr>
            <w:tcW w:w="2430" w:type="dxa"/>
            <w:shd w:val="clear" w:color="auto" w:fill="244061" w:themeFill="accent1" w:themeFillShade="80"/>
          </w:tcPr>
          <w:p w:rsidRPr="004F497B" w:rsidR="009D7B72" w:rsidP="0007018C" w:rsidRDefault="009D7B72" w14:paraId="14F84CB2" w14:textId="77777777">
            <w:pPr>
              <w:rPr>
                <w:color w:val="FFFFFF" w:themeColor="background1"/>
              </w:rPr>
            </w:pPr>
            <w:r w:rsidRPr="004F497B">
              <w:rPr>
                <w:color w:val="FFFFFF" w:themeColor="background1"/>
              </w:rPr>
              <w:t>Literal</w:t>
            </w:r>
          </w:p>
        </w:tc>
        <w:tc>
          <w:tcPr>
            <w:tcW w:w="2250" w:type="dxa"/>
            <w:shd w:val="clear" w:color="auto" w:fill="244061" w:themeFill="accent1" w:themeFillShade="80"/>
          </w:tcPr>
          <w:p w:rsidRPr="004F497B" w:rsidR="009D7B72" w:rsidP="0007018C" w:rsidRDefault="009D7B72" w14:paraId="14A30EBA" w14:textId="77777777">
            <w:pPr>
              <w:rPr>
                <w:color w:val="FFFFFF" w:themeColor="background1"/>
              </w:rPr>
            </w:pPr>
            <w:r w:rsidRPr="004F497B">
              <w:rPr>
                <w:color w:val="FFFFFF" w:themeColor="background1"/>
              </w:rPr>
              <w:t>Prompt Type</w:t>
            </w:r>
          </w:p>
        </w:tc>
        <w:tc>
          <w:tcPr>
            <w:tcW w:w="2970" w:type="dxa"/>
            <w:shd w:val="clear" w:color="auto" w:fill="244061" w:themeFill="accent1" w:themeFillShade="80"/>
          </w:tcPr>
          <w:p w:rsidRPr="004F497B" w:rsidR="009D7B72" w:rsidP="0007018C" w:rsidRDefault="009D7B72" w14:paraId="4E78A2AD" w14:textId="77777777">
            <w:pPr>
              <w:rPr>
                <w:color w:val="FFFFFF" w:themeColor="background1"/>
              </w:rPr>
            </w:pPr>
            <w:r w:rsidRPr="004F497B">
              <w:rPr>
                <w:color w:val="FFFFFF" w:themeColor="background1"/>
              </w:rPr>
              <w:t>Value</w:t>
            </w:r>
          </w:p>
        </w:tc>
      </w:tr>
      <w:tr w:rsidR="009D7B72" w:rsidTr="0007018C" w14:paraId="64533D07" w14:textId="77777777">
        <w:tc>
          <w:tcPr>
            <w:tcW w:w="1669" w:type="dxa"/>
          </w:tcPr>
          <w:p w:rsidR="009D7B72" w:rsidP="0007018C" w:rsidRDefault="009D7B72" w14:paraId="45F1FA97" w14:textId="77777777">
            <w:r>
              <w:t>IlpnId</w:t>
            </w:r>
          </w:p>
        </w:tc>
        <w:tc>
          <w:tcPr>
            <w:tcW w:w="2430" w:type="dxa"/>
          </w:tcPr>
          <w:p w:rsidR="009D7B72" w:rsidP="0007018C" w:rsidRDefault="009D7B72" w14:paraId="6F274799" w14:textId="77777777">
            <w:r>
              <w:t>Ilpn Id</w:t>
            </w:r>
          </w:p>
        </w:tc>
        <w:tc>
          <w:tcPr>
            <w:tcW w:w="2250" w:type="dxa"/>
          </w:tcPr>
          <w:p w:rsidR="009D7B72" w:rsidP="0007018C" w:rsidRDefault="009D7B72" w14:paraId="50F2A321" w14:textId="77777777">
            <w:r>
              <w:t>N/A</w:t>
            </w:r>
          </w:p>
        </w:tc>
        <w:tc>
          <w:tcPr>
            <w:tcW w:w="2970" w:type="dxa"/>
          </w:tcPr>
          <w:p w:rsidR="009D7B72" w:rsidP="0007018C" w:rsidRDefault="009D7B72" w14:paraId="07690E38" w14:textId="341A2D6D">
            <w:r>
              <w:t>IlpnId</w:t>
            </w:r>
          </w:p>
        </w:tc>
      </w:tr>
      <w:tr w:rsidR="009D7B72" w:rsidTr="0007018C" w14:paraId="33D6A66E" w14:textId="77777777">
        <w:tc>
          <w:tcPr>
            <w:tcW w:w="1669" w:type="dxa"/>
          </w:tcPr>
          <w:p w:rsidR="009D7B72" w:rsidP="0007018C" w:rsidRDefault="009D7B72" w14:paraId="685928B5" w14:textId="77777777">
            <w:r>
              <w:t>Item</w:t>
            </w:r>
          </w:p>
        </w:tc>
        <w:tc>
          <w:tcPr>
            <w:tcW w:w="2430" w:type="dxa"/>
          </w:tcPr>
          <w:p w:rsidR="009D7B72" w:rsidP="0007018C" w:rsidRDefault="009D7B72" w14:paraId="3F7B8890" w14:textId="77777777">
            <w:r>
              <w:t>Item</w:t>
            </w:r>
          </w:p>
        </w:tc>
        <w:tc>
          <w:tcPr>
            <w:tcW w:w="2250" w:type="dxa"/>
          </w:tcPr>
          <w:p w:rsidR="009D7B72" w:rsidP="0007018C" w:rsidRDefault="009D7B72" w14:paraId="0132C9DE" w14:textId="4FB7815A">
            <w:r>
              <w:t>N/A</w:t>
            </w:r>
          </w:p>
        </w:tc>
        <w:tc>
          <w:tcPr>
            <w:tcW w:w="2970" w:type="dxa"/>
          </w:tcPr>
          <w:p w:rsidR="009D7B72" w:rsidP="0007018C" w:rsidRDefault="009D7B72" w14:paraId="1476FD0D" w14:textId="5B8BA465">
            <w:r>
              <w:t>Item Short Description</w:t>
            </w:r>
          </w:p>
        </w:tc>
      </w:tr>
      <w:tr w:rsidR="009D27E9" w:rsidDel="008400A9" w:rsidTr="0007018C" w14:paraId="28B0EA60" w14:textId="75E9FBA0">
        <w:trPr>
          <w:del w:author="Timur Cetindag" w:date="2024-03-08T00:58:00Z" w:id="554"/>
        </w:trPr>
        <w:tc>
          <w:tcPr>
            <w:tcW w:w="1669" w:type="dxa"/>
          </w:tcPr>
          <w:p w:rsidR="009D27E9" w:rsidDel="008400A9" w:rsidP="009D27E9" w:rsidRDefault="009D27E9" w14:paraId="40038C6E" w14:textId="6DB487C0">
            <w:pPr>
              <w:rPr>
                <w:del w:author="Timur Cetindag" w:date="2024-03-08T00:58:00Z" w:id="555"/>
              </w:rPr>
            </w:pPr>
            <w:del w:author="Timur Cetindag" w:date="2024-03-08T00:58:00Z" w:id="556">
              <w:r w:rsidDel="008400A9">
                <w:delText>UoM</w:delText>
              </w:r>
            </w:del>
          </w:p>
        </w:tc>
        <w:tc>
          <w:tcPr>
            <w:tcW w:w="2430" w:type="dxa"/>
          </w:tcPr>
          <w:p w:rsidR="009D27E9" w:rsidDel="008400A9" w:rsidP="009D27E9" w:rsidRDefault="009D27E9" w14:paraId="632F30F9" w14:textId="50A5EB25">
            <w:pPr>
              <w:rPr>
                <w:del w:author="Timur Cetindag" w:date="2024-03-08T00:58:00Z" w:id="557"/>
              </w:rPr>
            </w:pPr>
            <w:del w:author="Timur Cetindag" w:date="2024-03-08T00:58:00Z" w:id="558">
              <w:r w:rsidDel="008400A9">
                <w:delText>Unit of Measure</w:delText>
              </w:r>
            </w:del>
          </w:p>
        </w:tc>
        <w:tc>
          <w:tcPr>
            <w:tcW w:w="2250" w:type="dxa"/>
          </w:tcPr>
          <w:p w:rsidR="009D27E9" w:rsidDel="008400A9" w:rsidP="009D27E9" w:rsidRDefault="009D27E9" w14:paraId="2476B892" w14:textId="526BE59C">
            <w:pPr>
              <w:rPr>
                <w:del w:author="Timur Cetindag" w:date="2024-03-08T00:58:00Z" w:id="559"/>
              </w:rPr>
            </w:pPr>
            <w:del w:author="Timur Cetindag" w:date="2024-03-08T00:58:00Z" w:id="560">
              <w:r w:rsidDel="008400A9">
                <w:delText>N/A</w:delText>
              </w:r>
            </w:del>
          </w:p>
        </w:tc>
        <w:tc>
          <w:tcPr>
            <w:tcW w:w="2970" w:type="dxa"/>
          </w:tcPr>
          <w:p w:rsidR="009D27E9" w:rsidDel="008400A9" w:rsidP="009D27E9" w:rsidRDefault="009D27E9" w14:paraId="79937308" w14:textId="14901107">
            <w:pPr>
              <w:rPr>
                <w:del w:author="Timur Cetindag" w:date="2024-03-08T00:58:00Z" w:id="561"/>
              </w:rPr>
            </w:pPr>
            <w:del w:author="Timur Cetindag" w:date="2024-03-08T00:58:00Z" w:id="562">
              <w:r w:rsidDel="008400A9">
                <w:delText>UoM</w:delText>
              </w:r>
            </w:del>
          </w:p>
        </w:tc>
      </w:tr>
      <w:tr w:rsidR="009D27E9" w:rsidTr="0007018C" w14:paraId="49A8EAE5" w14:textId="77777777">
        <w:tc>
          <w:tcPr>
            <w:tcW w:w="1669" w:type="dxa"/>
          </w:tcPr>
          <w:p w:rsidR="009D27E9" w:rsidP="009D27E9" w:rsidRDefault="009D27E9" w14:paraId="645B961F" w14:textId="5F4C5550">
            <w:r>
              <w:t>Quantity</w:t>
            </w:r>
          </w:p>
        </w:tc>
        <w:tc>
          <w:tcPr>
            <w:tcW w:w="2430" w:type="dxa"/>
          </w:tcPr>
          <w:p w:rsidR="009D27E9" w:rsidP="009D27E9" w:rsidRDefault="009D27E9" w14:paraId="289B1083" w14:textId="0E71B5CF">
            <w:r>
              <w:t>Quantity</w:t>
            </w:r>
          </w:p>
        </w:tc>
        <w:tc>
          <w:tcPr>
            <w:tcW w:w="2250" w:type="dxa"/>
          </w:tcPr>
          <w:p w:rsidR="009D27E9" w:rsidP="009D27E9" w:rsidRDefault="009D27E9" w14:paraId="5FD52A16" w14:textId="795A33CA">
            <w:r>
              <w:t>N/A</w:t>
            </w:r>
          </w:p>
        </w:tc>
        <w:tc>
          <w:tcPr>
            <w:tcW w:w="2970" w:type="dxa"/>
          </w:tcPr>
          <w:p w:rsidRPr="00B24528" w:rsidR="009D27E9" w:rsidP="009D27E9" w:rsidRDefault="00B24528" w14:paraId="0FBC6630" w14:textId="3C037694">
            <w:r>
              <w:t>Quantity</w:t>
            </w:r>
          </w:p>
        </w:tc>
      </w:tr>
      <w:tr w:rsidR="009D7B72" w:rsidTr="0007018C" w14:paraId="0D354738" w14:textId="77777777">
        <w:tc>
          <w:tcPr>
            <w:tcW w:w="1669" w:type="dxa"/>
          </w:tcPr>
          <w:p w:rsidR="009D7B72" w:rsidP="0007018C" w:rsidRDefault="009D7B72" w14:paraId="5F8A515E" w14:textId="4C98551A">
            <w:r>
              <w:t>Question</w:t>
            </w:r>
            <w:r w:rsidR="00E52518">
              <w:t xml:space="preserve"> 1</w:t>
            </w:r>
            <w:r w:rsidR="00F701D0">
              <w:t>*</w:t>
            </w:r>
          </w:p>
        </w:tc>
        <w:tc>
          <w:tcPr>
            <w:tcW w:w="2430" w:type="dxa"/>
          </w:tcPr>
          <w:p w:rsidR="00F701D0" w:rsidP="0007018C" w:rsidRDefault="00F701D0" w14:paraId="638BAC8F" w14:textId="77777777">
            <w:r>
              <w:t>Question.</w:t>
            </w:r>
          </w:p>
          <w:p w:rsidRPr="00E52518" w:rsidR="009D7B72" w:rsidP="0007018C" w:rsidRDefault="00E52518" w14:paraId="586069CD" w14:textId="617F1669">
            <w:pPr>
              <w:rPr>
                <w:vertAlign w:val="subscript"/>
              </w:rPr>
            </w:pPr>
            <w:r>
              <w:t>QuestionDescription</w:t>
            </w:r>
          </w:p>
        </w:tc>
        <w:tc>
          <w:tcPr>
            <w:tcW w:w="2250" w:type="dxa"/>
          </w:tcPr>
          <w:p w:rsidR="009D7B72" w:rsidP="0007018C" w:rsidRDefault="00F701D0" w14:paraId="05C7B179" w14:textId="55FEC208">
            <w:r>
              <w:t>N/A</w:t>
            </w:r>
          </w:p>
        </w:tc>
        <w:tc>
          <w:tcPr>
            <w:tcW w:w="2970" w:type="dxa"/>
          </w:tcPr>
          <w:p w:rsidR="009D7B72" w:rsidP="0007018C" w:rsidRDefault="00F701D0" w14:paraId="58F013D2" w14:textId="28EDF9E3">
            <w:r>
              <w:t>Selected value</w:t>
            </w:r>
          </w:p>
        </w:tc>
      </w:tr>
      <w:tr w:rsidR="00E52518" w:rsidTr="0007018C" w14:paraId="09F3179B" w14:textId="77777777">
        <w:tc>
          <w:tcPr>
            <w:tcW w:w="1669" w:type="dxa"/>
          </w:tcPr>
          <w:p w:rsidR="00E52518" w:rsidP="0007018C" w:rsidRDefault="00E52518" w14:paraId="35199B82" w14:textId="0B05A5E8">
            <w:r>
              <w:t>Question 2</w:t>
            </w:r>
            <w:r w:rsidR="00F701D0">
              <w:t>*</w:t>
            </w:r>
          </w:p>
        </w:tc>
        <w:tc>
          <w:tcPr>
            <w:tcW w:w="2430" w:type="dxa"/>
          </w:tcPr>
          <w:p w:rsidR="00F701D0" w:rsidP="0007018C" w:rsidRDefault="00F701D0" w14:paraId="182D9681" w14:textId="77777777">
            <w:r>
              <w:t>Question.</w:t>
            </w:r>
          </w:p>
          <w:p w:rsidR="00E52518" w:rsidP="0007018C" w:rsidRDefault="00F701D0" w14:paraId="326FA3EB" w14:textId="2142BBDB">
            <w:r>
              <w:t>QuestionDescription</w:t>
            </w:r>
          </w:p>
        </w:tc>
        <w:tc>
          <w:tcPr>
            <w:tcW w:w="2250" w:type="dxa"/>
          </w:tcPr>
          <w:p w:rsidR="00E52518" w:rsidP="0007018C" w:rsidRDefault="00F701D0" w14:paraId="7FF0321A" w14:textId="3E4A0B17">
            <w:r>
              <w:t>Dropdown</w:t>
            </w:r>
          </w:p>
        </w:tc>
        <w:tc>
          <w:tcPr>
            <w:tcW w:w="2970" w:type="dxa"/>
          </w:tcPr>
          <w:p w:rsidR="00E52518" w:rsidP="0007018C" w:rsidRDefault="00F701D0" w14:paraId="3CBF1771" w14:textId="361126F3">
            <w:r>
              <w:t>Yes/No</w:t>
            </w:r>
          </w:p>
        </w:tc>
      </w:tr>
      <w:tr w:rsidR="00D1025F" w:rsidTr="0007018C" w14:paraId="58296233" w14:textId="77777777">
        <w:tc>
          <w:tcPr>
            <w:tcW w:w="1669" w:type="dxa"/>
          </w:tcPr>
          <w:p w:rsidR="00D1025F" w:rsidP="0007018C" w:rsidRDefault="00D1025F" w14:paraId="6F37BBB5" w14:textId="4B40711F">
            <w:r>
              <w:t>Question N*</w:t>
            </w:r>
          </w:p>
        </w:tc>
        <w:tc>
          <w:tcPr>
            <w:tcW w:w="2430" w:type="dxa"/>
          </w:tcPr>
          <w:p w:rsidR="00D1025F" w:rsidP="0007018C" w:rsidRDefault="00D1025F" w14:paraId="4829048A" w14:textId="36B20E25">
            <w:r>
              <w:t>-----</w:t>
            </w:r>
          </w:p>
        </w:tc>
        <w:tc>
          <w:tcPr>
            <w:tcW w:w="2250" w:type="dxa"/>
          </w:tcPr>
          <w:p w:rsidR="00D1025F" w:rsidP="0007018C" w:rsidRDefault="00D1025F" w14:paraId="68A010A6" w14:textId="3A483EAE">
            <w:r>
              <w:t>-----</w:t>
            </w:r>
          </w:p>
        </w:tc>
        <w:tc>
          <w:tcPr>
            <w:tcW w:w="2970" w:type="dxa"/>
          </w:tcPr>
          <w:p w:rsidR="00D1025F" w:rsidP="0007018C" w:rsidRDefault="00D1025F" w14:paraId="5FABAD6F" w14:textId="7CBEB375">
            <w:r>
              <w:t>-----</w:t>
            </w:r>
          </w:p>
        </w:tc>
      </w:tr>
    </w:tbl>
    <w:p w:rsidRPr="00F701D0" w:rsidR="00F701D0" w:rsidP="00F701D0" w:rsidRDefault="00F701D0" w14:paraId="742240D9" w14:textId="015CE862">
      <w:pPr>
        <w:rPr>
          <w:i/>
          <w:iCs/>
        </w:rPr>
      </w:pPr>
      <w:r>
        <w:t xml:space="preserve">* </w:t>
      </w:r>
      <w:r>
        <w:rPr>
          <w:i/>
          <w:iCs/>
        </w:rPr>
        <w:t>These elements represent the second mock-up displayed with the assumption that the user has already provided an answer for question 1</w:t>
      </w:r>
    </w:p>
    <w:p w:rsidR="009D7B72" w:rsidP="009D7B72" w:rsidRDefault="009D7B72" w14:paraId="4CBB8C9C" w14:textId="4B101976">
      <w:pPr>
        <w:pStyle w:val="Heading5"/>
      </w:pPr>
      <w:r>
        <w:t>Action Buttons</w:t>
      </w:r>
    </w:p>
    <w:p w:rsidR="009D7B72" w:rsidP="009D7B72" w:rsidRDefault="009D7B72" w14:paraId="520E192C" w14:textId="77777777">
      <w:pPr>
        <w:ind w:left="576"/>
      </w:pPr>
      <w:r>
        <w:t>Not applicable for this screen</w:t>
      </w:r>
    </w:p>
    <w:p w:rsidRPr="008127CE" w:rsidR="009D7B72" w:rsidP="008127CE" w:rsidRDefault="009D7B72" w14:paraId="46DDD734" w14:textId="77777777"/>
    <w:p w:rsidRPr="005A31B2" w:rsidR="005A31B2" w:rsidP="005A31B2" w:rsidRDefault="00D14837" w14:paraId="66494FEE" w14:textId="7540791C">
      <w:pPr>
        <w:pStyle w:val="Heading4"/>
      </w:pPr>
      <w:r>
        <w:t>Process</w:t>
      </w:r>
    </w:p>
    <w:p w:rsidR="00AA50EB" w:rsidP="00AA50EB" w:rsidRDefault="00AA50EB" w14:paraId="457FFD0A" w14:textId="4B35699B">
      <w:pPr>
        <w:ind w:left="576"/>
      </w:pPr>
      <w:r>
        <w:t xml:space="preserve">The </w:t>
      </w:r>
      <w:r w:rsidR="00796896">
        <w:t xml:space="preserve">base </w:t>
      </w:r>
      <w:r w:rsidRPr="00796896" w:rsidR="00796896">
        <w:t>aux-svcs</w:t>
      </w:r>
      <w:r w:rsidR="00796896">
        <w:t>.Question entity is enhanced with the following extended attributes:</w:t>
      </w:r>
    </w:p>
    <w:p w:rsidR="00796896" w:rsidP="00796896" w:rsidRDefault="005A31B2" w14:paraId="5DB9C6F1" w14:textId="6BE6AD9E">
      <w:pPr>
        <w:pStyle w:val="ListParagraph"/>
        <w:numPr>
          <w:ilvl w:val="0"/>
          <w:numId w:val="23"/>
        </w:numPr>
      </w:pPr>
      <w:r>
        <w:t>EX08DamagesQuestion (Boolean)</w:t>
      </w:r>
    </w:p>
    <w:p w:rsidR="005A31B2" w:rsidP="005A31B2" w:rsidRDefault="005A31B2" w14:paraId="423295C6" w14:textId="1F8A7174">
      <w:pPr>
        <w:pStyle w:val="ListParagraph"/>
        <w:numPr>
          <w:ilvl w:val="0"/>
          <w:numId w:val="23"/>
        </w:numPr>
      </w:pPr>
      <w:r>
        <w:t>EX08QuestionPriority (Integer)</w:t>
      </w:r>
    </w:p>
    <w:p w:rsidR="005A31B2" w:rsidP="006A10F1" w:rsidRDefault="006A10F1" w14:paraId="3502110E" w14:textId="7439949D">
      <w:pPr>
        <w:ind w:left="576"/>
      </w:pPr>
      <w:r>
        <w:t>To load the questions to be prompted and the sequence in which they should be prompted, this extension queries the Question entity for any question where EX08DamagesQuestion = true, and then sequences this list by EX08QuestionPriorty in Ascending order.</w:t>
      </w:r>
    </w:p>
    <w:p w:rsidRPr="00AA50EB" w:rsidR="005A31B2" w:rsidP="00F90159" w:rsidRDefault="006A10F1" w14:paraId="10E53B5A" w14:textId="68B9FB8F">
      <w:pPr>
        <w:ind w:left="576"/>
      </w:pPr>
      <w:r>
        <w:t xml:space="preserve">Then MAWM proceeds to prompt these questions in order of the sequenced list. </w:t>
      </w:r>
    </w:p>
    <w:p w:rsidRPr="00BD5262" w:rsidR="003C2FFC" w:rsidDel="00BD5262" w:rsidRDefault="003C2FFC" w14:paraId="2AD65511" w14:textId="69E50754">
      <w:pPr>
        <w:pStyle w:val="ListParagraph"/>
        <w:numPr>
          <w:ilvl w:val="0"/>
          <w:numId w:val="21"/>
        </w:numPr>
        <w:rPr>
          <w:del w:author="Timur Cetindag" w:date="2024-03-08T01:04:00Z" w:id="563"/>
        </w:rPr>
      </w:pPr>
      <w:del w:author="Timur Cetindag" w:date="2024-03-08T01:04:00Z" w:id="564">
        <w:r w:rsidRPr="00BD5262" w:rsidDel="00BD5262">
          <w:delText>IF the user taps “GO” without selecting an answer, display custom ERROR “Prompt cannot be blank” (INM::CVSI::0801)</w:delText>
        </w:r>
      </w:del>
    </w:p>
    <w:p w:rsidRPr="00BD5262" w:rsidR="00A5404B" w:rsidDel="00BD5262" w:rsidRDefault="00A5404B" w14:paraId="4467AA4B" w14:textId="028A811F">
      <w:pPr>
        <w:pStyle w:val="ListParagraph"/>
        <w:numPr>
          <w:ilvl w:val="0"/>
          <w:numId w:val="21"/>
        </w:numPr>
        <w:rPr>
          <w:del w:author="Timur Cetindag" w:date="2024-03-08T01:04:00Z" w:id="565"/>
        </w:rPr>
      </w:pPr>
      <w:del w:author="Timur Cetindag" w:date="2024-03-08T01:04:00Z" w:id="566">
        <w:r w:rsidRPr="00BD5262" w:rsidDel="00BD5262">
          <w:delText>After the user selects an answer</w:delText>
        </w:r>
        <w:r w:rsidRPr="00BD5262" w:rsidDel="00BD5262" w:rsidR="00EC28EA">
          <w:delText>:</w:delText>
        </w:r>
      </w:del>
    </w:p>
    <w:p w:rsidR="008E0CD1" w:rsidRDefault="008E0CD1" w14:paraId="701229D3" w14:textId="73BFDF3D">
      <w:pPr>
        <w:pStyle w:val="ListParagraph"/>
        <w:numPr>
          <w:ilvl w:val="0"/>
          <w:numId w:val="21"/>
        </w:numPr>
        <w:pPrChange w:author="Timur Cetindag" w:date="2024-03-08T01:04:00Z" w:id="567">
          <w:pPr>
            <w:pStyle w:val="ListParagraph"/>
            <w:numPr>
              <w:ilvl w:val="1"/>
              <w:numId w:val="21"/>
            </w:numPr>
            <w:ind w:left="2016" w:hanging="360"/>
          </w:pPr>
        </w:pPrChange>
      </w:pPr>
      <w:r w:rsidRPr="00BD5262">
        <w:t>IF the</w:t>
      </w:r>
      <w:r>
        <w:t xml:space="preserve"> user’s answer is </w:t>
      </w:r>
      <w:r w:rsidR="00EC28EA">
        <w:t>“</w:t>
      </w:r>
      <w:r>
        <w:t>Yes</w:t>
      </w:r>
      <w:r w:rsidR="00EC28EA">
        <w:t>”</w:t>
      </w:r>
    </w:p>
    <w:p w:rsidR="00021474" w:rsidRDefault="00021474" w14:paraId="6A57C990" w14:textId="0D8B21A7">
      <w:pPr>
        <w:pStyle w:val="ListParagraph"/>
        <w:numPr>
          <w:ilvl w:val="1"/>
          <w:numId w:val="21"/>
        </w:numPr>
        <w:pPrChange w:author="Timur Cetindag" w:date="2024-03-08T01:04:00Z" w:id="568">
          <w:pPr>
            <w:pStyle w:val="ListParagraph"/>
            <w:numPr>
              <w:ilvl w:val="2"/>
              <w:numId w:val="21"/>
            </w:numPr>
            <w:ind w:left="2736" w:hanging="360"/>
          </w:pPr>
        </w:pPrChange>
      </w:pPr>
      <w:r>
        <w:t>Then continue to Navigation</w:t>
      </w:r>
    </w:p>
    <w:p w:rsidR="00C22ABD" w:rsidRDefault="00021474" w14:paraId="0B5EE7F3" w14:textId="679C2B8E">
      <w:pPr>
        <w:pStyle w:val="ListParagraph"/>
        <w:numPr>
          <w:ilvl w:val="0"/>
          <w:numId w:val="21"/>
        </w:numPr>
        <w:pPrChange w:author="Timur Cetindag" w:date="2024-03-08T01:04:00Z" w:id="569">
          <w:pPr>
            <w:pStyle w:val="ListParagraph"/>
            <w:numPr>
              <w:ilvl w:val="1"/>
              <w:numId w:val="21"/>
            </w:numPr>
            <w:ind w:left="2016" w:hanging="360"/>
          </w:pPr>
        </w:pPrChange>
      </w:pPr>
      <w:r>
        <w:t xml:space="preserve">ELSE IF the user’s answer is </w:t>
      </w:r>
      <w:r w:rsidR="00EC28EA">
        <w:t>“</w:t>
      </w:r>
      <w:r>
        <w:t>No</w:t>
      </w:r>
      <w:r w:rsidR="00EC28EA">
        <w:t>”</w:t>
      </w:r>
      <w:r>
        <w:t xml:space="preserve"> and</w:t>
      </w:r>
      <w:r w:rsidR="00C22ABD">
        <w:t xml:space="preserve"> there is another question in the list to be prompted, refresh the screen with a row recording the question and answer, and then prompt the user with the next question and an answer dropdown with Yes/No options</w:t>
      </w:r>
    </w:p>
    <w:p w:rsidR="005E7AE6" w:rsidRDefault="00155C45" w14:paraId="11C4C714" w14:textId="4260FD5A">
      <w:pPr>
        <w:pStyle w:val="ListParagraph"/>
        <w:numPr>
          <w:ilvl w:val="0"/>
          <w:numId w:val="21"/>
        </w:numPr>
        <w:pPrChange w:author="Timur Cetindag" w:date="2024-03-08T01:04:00Z" w:id="570">
          <w:pPr>
            <w:pStyle w:val="ListParagraph"/>
            <w:numPr>
              <w:ilvl w:val="1"/>
              <w:numId w:val="21"/>
            </w:numPr>
            <w:ind w:left="2016" w:hanging="360"/>
          </w:pPr>
        </w:pPrChange>
      </w:pPr>
      <w:r>
        <w:t>ELSE continue to navigation</w:t>
      </w:r>
      <w:r w:rsidR="005E7AE6">
        <w:t xml:space="preserve"> </w:t>
      </w:r>
    </w:p>
    <w:p w:rsidRPr="009D7B72" w:rsidR="009D7B72" w:rsidP="003C2FFC" w:rsidRDefault="009D7B72" w14:paraId="71D75EC8" w14:textId="77777777">
      <w:pPr>
        <w:ind w:left="576"/>
      </w:pPr>
    </w:p>
    <w:p w:rsidR="00D14837" w:rsidP="00D14837" w:rsidRDefault="00D14837" w14:paraId="2AA1319D" w14:textId="77777777">
      <w:pPr>
        <w:pStyle w:val="Heading4"/>
      </w:pPr>
      <w:r>
        <w:t>Navigation</w:t>
      </w:r>
    </w:p>
    <w:p w:rsidR="001977F2" w:rsidP="001977F2" w:rsidRDefault="001977F2" w14:paraId="0BA38DB6" w14:textId="12317C3E">
      <w:pPr>
        <w:pStyle w:val="ListParagraph"/>
        <w:numPr>
          <w:ilvl w:val="0"/>
          <w:numId w:val="21"/>
        </w:numPr>
      </w:pPr>
      <w:r>
        <w:t xml:space="preserve">IF the user entered </w:t>
      </w:r>
      <w:r w:rsidR="00EC28EA">
        <w:t>“</w:t>
      </w:r>
      <w:r>
        <w:t>Yes</w:t>
      </w:r>
      <w:r w:rsidR="00EC28EA">
        <w:t>”</w:t>
      </w:r>
      <w:r>
        <w:t xml:space="preserve"> for a question, THEN </w:t>
      </w:r>
      <w:r w:rsidR="00EC28EA">
        <w:t xml:space="preserve">navigate to Screen </w:t>
      </w:r>
      <w:del w:author="Timur Cetindag" w:date="2024-03-08T01:05:00Z" w:id="571">
        <w:r w:rsidDel="00C03057" w:rsidR="00EC28EA">
          <w:delText>7</w:delText>
        </w:r>
      </w:del>
      <w:ins w:author="Timur Cetindag" w:date="2024-03-08T01:05:00Z" w:id="572">
        <w:r w:rsidR="00C03057">
          <w:t>6</w:t>
        </w:r>
      </w:ins>
      <w:r w:rsidR="00EC28EA">
        <w:t>: Confirm Disposition</w:t>
      </w:r>
    </w:p>
    <w:p w:rsidR="00155C45" w:rsidP="00155C45" w:rsidRDefault="004528B2" w14:paraId="7519A82F" w14:textId="0168C292">
      <w:pPr>
        <w:pStyle w:val="ListParagraph"/>
        <w:numPr>
          <w:ilvl w:val="0"/>
          <w:numId w:val="21"/>
        </w:numPr>
      </w:pPr>
      <w:r>
        <w:t xml:space="preserve">ELSE IF </w:t>
      </w:r>
      <w:r w:rsidR="00155C45">
        <w:t>there are no other questions remaining to be prompted</w:t>
      </w:r>
    </w:p>
    <w:p w:rsidR="00155C45" w:rsidP="00155C45" w:rsidRDefault="00155C45" w14:paraId="7455FB39" w14:textId="3E17019E">
      <w:pPr>
        <w:pStyle w:val="ListParagraph"/>
        <w:numPr>
          <w:ilvl w:val="1"/>
          <w:numId w:val="21"/>
        </w:numPr>
      </w:pPr>
      <w:r>
        <w:t>Search the Vendor entity by referencing the Item.VendorId and retrieve the value for Vendor.Extended.</w:t>
      </w:r>
      <w:r w:rsidR="00DB094C">
        <w:t>Damage</w:t>
      </w:r>
      <w:r w:rsidR="00F021E6">
        <w:t>s</w:t>
      </w:r>
      <w:r>
        <w:t>DispositionCode</w:t>
      </w:r>
    </w:p>
    <w:p w:rsidR="00B40200" w:rsidP="00155C45" w:rsidRDefault="00155C45" w14:paraId="42E23D3D" w14:textId="26BD426C">
      <w:pPr>
        <w:pStyle w:val="ListParagraph"/>
        <w:numPr>
          <w:ilvl w:val="1"/>
          <w:numId w:val="22"/>
        </w:numPr>
      </w:pPr>
      <w:r>
        <w:t>IF the Vendor.Extended.</w:t>
      </w:r>
      <w:r w:rsidR="00F021E6">
        <w:t>Damages</w:t>
      </w:r>
      <w:r>
        <w:t>DispositionCode = “DO”</w:t>
      </w:r>
      <w:r w:rsidR="00B40200">
        <w:t xml:space="preserve">, then Navigate to Screen </w:t>
      </w:r>
      <w:ins w:author="Timur Cetindag" w:date="2024-03-08T01:05:00Z" w:id="573">
        <w:r w:rsidR="00C03057">
          <w:t>5</w:t>
        </w:r>
      </w:ins>
      <w:del w:author="Timur Cetindag" w:date="2024-03-08T01:05:00Z" w:id="574">
        <w:r w:rsidDel="00C03057" w:rsidR="00763903">
          <w:delText>6</w:delText>
        </w:r>
      </w:del>
      <w:r w:rsidR="00B40200">
        <w:t>: Donate Question</w:t>
      </w:r>
    </w:p>
    <w:p w:rsidR="00B40200" w:rsidP="00155C45" w:rsidRDefault="00B40200" w14:paraId="77D83AB6" w14:textId="2FFE2C25">
      <w:pPr>
        <w:pStyle w:val="ListParagraph"/>
        <w:numPr>
          <w:ilvl w:val="1"/>
          <w:numId w:val="22"/>
        </w:numPr>
      </w:pPr>
      <w:r>
        <w:t xml:space="preserve">ELSE navigate to Screen </w:t>
      </w:r>
      <w:ins w:author="Timur Cetindag" w:date="2024-03-08T01:05:00Z" w:id="575">
        <w:r w:rsidR="00C03057">
          <w:t>6</w:t>
        </w:r>
      </w:ins>
      <w:del w:author="Timur Cetindag" w:date="2024-03-08T01:05:00Z" w:id="576">
        <w:r w:rsidDel="00C03057" w:rsidR="00763903">
          <w:delText>7</w:delText>
        </w:r>
      </w:del>
      <w:r>
        <w:t xml:space="preserve">: Confirm Disposition </w:t>
      </w:r>
    </w:p>
    <w:p w:rsidR="00EB69E3" w:rsidP="00B40200" w:rsidRDefault="00A5404B" w14:paraId="35438098" w14:textId="77777777">
      <w:pPr>
        <w:pStyle w:val="ListParagraph"/>
        <w:numPr>
          <w:ilvl w:val="0"/>
          <w:numId w:val="22"/>
        </w:numPr>
      </w:pPr>
      <w:r>
        <w:t xml:space="preserve">IF the users taps the </w:t>
      </w:r>
      <w:r>
        <w:rPr>
          <w:b/>
          <w:bCs/>
        </w:rPr>
        <w:t xml:space="preserve">Back </w:t>
      </w:r>
      <w:r>
        <w:t>arrow</w:t>
      </w:r>
    </w:p>
    <w:p w:rsidR="00C00E8E" w:rsidP="00EB69E3" w:rsidRDefault="00EB69E3" w14:paraId="573F4C9F" w14:textId="77777777">
      <w:pPr>
        <w:pStyle w:val="ListParagraph"/>
        <w:numPr>
          <w:ilvl w:val="1"/>
          <w:numId w:val="22"/>
        </w:numPr>
      </w:pPr>
      <w:r>
        <w:t xml:space="preserve">IF </w:t>
      </w:r>
      <w:r w:rsidR="004B05CE">
        <w:t xml:space="preserve">there exists a Question/Answer combination </w:t>
      </w:r>
      <w:r w:rsidR="00C00E8E">
        <w:t>before the current prompt, then navigate back to that question and reprompt the user for an answer</w:t>
      </w:r>
    </w:p>
    <w:p w:rsidR="00A5404B" w:rsidP="00C00E8E" w:rsidRDefault="00C00E8E" w14:paraId="232478F4" w14:textId="110A4CA7">
      <w:pPr>
        <w:pStyle w:val="ListParagraph"/>
        <w:numPr>
          <w:ilvl w:val="2"/>
          <w:numId w:val="22"/>
        </w:numPr>
      </w:pPr>
      <w:r>
        <w:t>Example: in the mock-up</w:t>
      </w:r>
      <w:r w:rsidR="00DD395D">
        <w:t>s</w:t>
      </w:r>
      <w:r>
        <w:t xml:space="preserve"> above, if the user </w:t>
      </w:r>
      <w:r w:rsidR="00DD395D">
        <w:t xml:space="preserve">hits the back button when prompted for question 2, then navigate back to the prompt for question 1. </w:t>
      </w:r>
    </w:p>
    <w:p w:rsidR="00127FCD" w:rsidP="00DD395D" w:rsidRDefault="00DD395D" w14:paraId="3AFF7F5E" w14:textId="77777777">
      <w:pPr>
        <w:pStyle w:val="ListParagraph"/>
        <w:numPr>
          <w:ilvl w:val="1"/>
          <w:numId w:val="22"/>
        </w:numPr>
      </w:pPr>
      <w:r>
        <w:t>ELSE if there is no Question/Answer combination before the current prompt</w:t>
      </w:r>
    </w:p>
    <w:p w:rsidR="00127FCD" w:rsidDel="00B46623" w:rsidP="00127FCD" w:rsidRDefault="00127FCD" w14:paraId="242FEF7C" w14:textId="28B14791">
      <w:pPr>
        <w:pStyle w:val="ListParagraph"/>
        <w:numPr>
          <w:ilvl w:val="2"/>
          <w:numId w:val="22"/>
        </w:numPr>
        <w:rPr>
          <w:del w:author="Timur Cetindag" w:date="2024-03-08T00:59:00Z" w:id="577"/>
        </w:rPr>
      </w:pPr>
      <w:del w:author="Timur Cetindag" w:date="2024-03-08T00:59:00Z" w:id="578">
        <w:r w:rsidDel="00B46623">
          <w:delText xml:space="preserve">IF </w:delText>
        </w:r>
        <w:r w:rsidDel="00B46623" w:rsidR="00F87EB3">
          <w:delText xml:space="preserve">the </w:delText>
        </w:r>
        <w:r w:rsidDel="00B46623" w:rsidR="00243668">
          <w:delText>StandardQuantityUomId is either SUBPACK or PACK</w:delText>
        </w:r>
      </w:del>
    </w:p>
    <w:p w:rsidR="00243668" w:rsidDel="00B46623" w:rsidP="00243668" w:rsidRDefault="00243668" w14:paraId="28B8A4AB" w14:textId="07CE6977">
      <w:pPr>
        <w:pStyle w:val="ListParagraph"/>
        <w:numPr>
          <w:ilvl w:val="3"/>
          <w:numId w:val="22"/>
        </w:numPr>
        <w:rPr>
          <w:del w:author="Timur Cetindag" w:date="2024-03-08T00:59:00Z" w:id="579"/>
        </w:rPr>
      </w:pPr>
      <w:del w:author="Timur Cetindag" w:date="2024-03-08T00:59:00Z" w:id="580">
        <w:r w:rsidDel="00B46623">
          <w:delText xml:space="preserve">Navigate back to Screen 4: Confirm Quantity and perform </w:delText>
        </w:r>
        <w:r w:rsidDel="00B46623" w:rsidR="00AB0B0E">
          <w:delText>the validations/lookups as defined on that screen</w:delText>
        </w:r>
      </w:del>
    </w:p>
    <w:p w:rsidR="00F21873" w:rsidP="00F21873" w:rsidRDefault="00F21873" w14:paraId="001DBA78" w14:textId="5CD03384">
      <w:pPr>
        <w:pStyle w:val="ListParagraph"/>
        <w:numPr>
          <w:ilvl w:val="2"/>
          <w:numId w:val="22"/>
        </w:numPr>
      </w:pPr>
      <w:del w:author="Timur Cetindag" w:date="2024-03-08T00:59:00Z" w:id="581">
        <w:r w:rsidDel="00B46623">
          <w:delText>ELSE n</w:delText>
        </w:r>
      </w:del>
      <w:ins w:author="Timur Cetindag" w:date="2024-03-08T00:59:00Z" w:id="582">
        <w:r w:rsidR="00B46623">
          <w:t>N</w:t>
        </w:r>
      </w:ins>
      <w:r>
        <w:t xml:space="preserve">avigate back to Screen 3: </w:t>
      </w:r>
      <w:del w:author="Timur Cetindag" w:date="2024-03-08T00:59:00Z" w:id="583">
        <w:r w:rsidDel="00B46623">
          <w:delText xml:space="preserve">Confirm UoM </w:delText>
        </w:r>
      </w:del>
      <w:ins w:author="Timur Cetindag" w:date="2024-03-08T00:59:00Z" w:id="584">
        <w:r w:rsidR="00B46623">
          <w:t>Confirm Quantity</w:t>
        </w:r>
      </w:ins>
      <w:del w:author="Timur Cetindag" w:date="2024-03-08T00:59:00Z" w:id="585">
        <w:r w:rsidDel="00B46623">
          <w:delText>with the selected UoM in context.</w:delText>
        </w:r>
      </w:del>
    </w:p>
    <w:p w:rsidRPr="00A5404B" w:rsidR="00A5404B" w:rsidP="00A5404B" w:rsidRDefault="00D1025F" w14:paraId="0E29BAA1" w14:textId="3D314B8E">
      <w:pPr>
        <w:pStyle w:val="ListParagraph"/>
        <w:numPr>
          <w:ilvl w:val="2"/>
          <w:numId w:val="22"/>
        </w:numPr>
      </w:pPr>
      <w:r>
        <w:t xml:space="preserve">Example: in the mock-ups above, if the user hits the back button when prompted for question 1, then navigate back to the </w:t>
      </w:r>
      <w:r w:rsidR="004D3034">
        <w:t xml:space="preserve">Screen </w:t>
      </w:r>
      <w:ins w:author="Timur Cetindag" w:date="2024-03-08T00:59:00Z" w:id="586">
        <w:r w:rsidR="00436C1F">
          <w:t>3</w:t>
        </w:r>
      </w:ins>
      <w:del w:author="Timur Cetindag" w:date="2024-03-08T00:59:00Z" w:id="587">
        <w:r w:rsidDel="00436C1F" w:rsidR="004D3034">
          <w:delText>4</w:delText>
        </w:r>
      </w:del>
      <w:r w:rsidR="004D3034">
        <w:t>: Confirm Quantity</w:t>
      </w:r>
      <w:r>
        <w:t xml:space="preserve"> as displayed in that mock-up.</w:t>
      </w:r>
    </w:p>
    <w:p w:rsidR="00D14837" w:rsidP="00D14837" w:rsidRDefault="00D14837" w14:paraId="04F929AF" w14:textId="77777777">
      <w:pPr>
        <w:pStyle w:val="Heading4"/>
      </w:pPr>
      <w:r>
        <w:t>Outputs</w:t>
      </w:r>
    </w:p>
    <w:p w:rsidR="00D14837" w:rsidP="00D14837" w:rsidRDefault="00D14837" w14:paraId="65C0C349" w14:textId="77777777">
      <w:pPr>
        <w:pStyle w:val="Heading5"/>
      </w:pPr>
      <w:r>
        <w:t>Labor Management</w:t>
      </w:r>
    </w:p>
    <w:p w:rsidRPr="00D1025F" w:rsidR="00D1025F" w:rsidP="00D1025F" w:rsidRDefault="00D1025F" w14:paraId="0D02728A" w14:textId="711FC616">
      <w:r>
        <w:t>TBD</w:t>
      </w:r>
    </w:p>
    <w:p w:rsidR="00D14837" w:rsidP="00D14837" w:rsidRDefault="00D14837" w14:paraId="5CD89852" w14:textId="77777777"/>
    <w:p w:rsidR="00D1025F" w:rsidRDefault="00D1025F" w14:paraId="444CEBAD" w14:textId="77777777">
      <w:pPr>
        <w:overflowPunct/>
        <w:autoSpaceDE/>
        <w:autoSpaceDN/>
        <w:adjustRightInd/>
        <w:spacing w:line="240" w:lineRule="auto"/>
        <w:textAlignment w:val="auto"/>
        <w:rPr>
          <w:b/>
          <w:color w:val="1F497D" w:themeColor="text2"/>
          <w:sz w:val="24"/>
        </w:rPr>
      </w:pPr>
      <w:r>
        <w:br w:type="page"/>
      </w:r>
    </w:p>
    <w:p w:rsidR="00D14837" w:rsidP="007A7EC5" w:rsidRDefault="00D14837" w14:paraId="1DCACAC4" w14:textId="039CE161">
      <w:pPr>
        <w:pStyle w:val="Heading3"/>
      </w:pPr>
      <w:bookmarkStart w:name="_Toc160752755" w:id="588"/>
      <w:r>
        <w:t xml:space="preserve">Screen </w:t>
      </w:r>
      <w:ins w:author="Timur Cetindag" w:date="2024-03-08T00:55:00Z" w:id="589">
        <w:r w:rsidR="003F6B84">
          <w:t>5</w:t>
        </w:r>
      </w:ins>
      <w:del w:author="Timur Cetindag" w:date="2024-03-08T00:55:00Z" w:id="590">
        <w:r w:rsidDel="0076200B" w:rsidR="008B22C0">
          <w:delText>6</w:delText>
        </w:r>
      </w:del>
      <w:r w:rsidR="005B66A1">
        <w:t>: Donate Question</w:t>
      </w:r>
      <w:bookmarkEnd w:id="588"/>
    </w:p>
    <w:p w:rsidRPr="00616A66" w:rsidR="00D14837" w:rsidP="00D14837" w:rsidRDefault="00D1025F" w14:paraId="07D17163" w14:textId="25537876">
      <w:r>
        <w:t xml:space="preserve">Some </w:t>
      </w:r>
      <w:r w:rsidR="009306EF">
        <w:t>CVS vendors permit their product to be donated as a method</w:t>
      </w:r>
      <w:r w:rsidR="00BC0387">
        <w:t xml:space="preserve"> to dispose of that inventory. For those vendor items, the user is prompted with an additional question </w:t>
      </w:r>
      <w:r w:rsidR="00AD0AB6">
        <w:t xml:space="preserve">to determine if the item can be donated based on its physical condition. </w:t>
      </w:r>
      <w:r w:rsidR="00BC0387">
        <w:t xml:space="preserve"> </w:t>
      </w:r>
    </w:p>
    <w:p w:rsidR="00D14837" w:rsidP="00D14837" w:rsidRDefault="00D14837" w14:paraId="08F78E94" w14:textId="77777777">
      <w:pPr>
        <w:pStyle w:val="Heading4"/>
      </w:pPr>
      <w:r>
        <w:t>Display</w:t>
      </w:r>
    </w:p>
    <w:p w:rsidR="00AD0AB6" w:rsidP="00AD0AB6" w:rsidRDefault="00FE7E07" w14:paraId="7196A82F" w14:textId="4186E493">
      <w:pPr>
        <w:ind w:left="576"/>
      </w:pPr>
      <w:r>
        <w:object w:dxaOrig="2953" w:dyaOrig="5089" w14:anchorId="6B0E312E">
          <v:shape id="_x0000_i1030" style="width:150pt;height:252pt" o:ole="" type="#_x0000_t75">
            <v:imagedata o:title="" r:id="rId28"/>
          </v:shape>
          <o:OLEObject Type="Embed" ProgID="Visio.Drawing.15" ShapeID="_x0000_i1030" DrawAspect="Content" ObjectID="_1772593220" r:id="rId29"/>
        </w:object>
      </w:r>
    </w:p>
    <w:p w:rsidR="00AD0AB6" w:rsidP="00AD0AB6" w:rsidRDefault="00AD0AB6" w14:paraId="4C216D10" w14:textId="77777777">
      <w:pPr>
        <w:pStyle w:val="Heading5"/>
      </w:pPr>
      <w:r>
        <w:t>Elements</w:t>
      </w:r>
    </w:p>
    <w:tbl>
      <w:tblPr>
        <w:tblStyle w:val="TableGrid"/>
        <w:tblW w:w="0" w:type="auto"/>
        <w:tblInd w:w="576" w:type="dxa"/>
        <w:tblLook w:val="04A0" w:firstRow="1" w:lastRow="0" w:firstColumn="1" w:lastColumn="0" w:noHBand="0" w:noVBand="1"/>
      </w:tblPr>
      <w:tblGrid>
        <w:gridCol w:w="1669"/>
        <w:gridCol w:w="2430"/>
        <w:gridCol w:w="2250"/>
        <w:gridCol w:w="2970"/>
      </w:tblGrid>
      <w:tr w:rsidR="001808E0" w:rsidTr="0007018C" w14:paraId="1EFEF3DF" w14:textId="77777777">
        <w:tc>
          <w:tcPr>
            <w:tcW w:w="1669" w:type="dxa"/>
            <w:shd w:val="clear" w:color="auto" w:fill="244061" w:themeFill="accent1" w:themeFillShade="80"/>
          </w:tcPr>
          <w:p w:rsidRPr="004F497B" w:rsidR="00AD0AB6" w:rsidP="0007018C" w:rsidRDefault="00AD0AB6" w14:paraId="3961EEFB" w14:textId="77777777">
            <w:pPr>
              <w:rPr>
                <w:color w:val="FFFFFF" w:themeColor="background1"/>
              </w:rPr>
            </w:pPr>
            <w:r w:rsidRPr="004F497B">
              <w:rPr>
                <w:color w:val="FFFFFF" w:themeColor="background1"/>
              </w:rPr>
              <w:t>Element</w:t>
            </w:r>
          </w:p>
        </w:tc>
        <w:tc>
          <w:tcPr>
            <w:tcW w:w="2430" w:type="dxa"/>
            <w:shd w:val="clear" w:color="auto" w:fill="244061" w:themeFill="accent1" w:themeFillShade="80"/>
          </w:tcPr>
          <w:p w:rsidRPr="004F497B" w:rsidR="00AD0AB6" w:rsidP="0007018C" w:rsidRDefault="00AD0AB6" w14:paraId="7D19E9CC" w14:textId="77777777">
            <w:pPr>
              <w:rPr>
                <w:color w:val="FFFFFF" w:themeColor="background1"/>
              </w:rPr>
            </w:pPr>
            <w:r w:rsidRPr="004F497B">
              <w:rPr>
                <w:color w:val="FFFFFF" w:themeColor="background1"/>
              </w:rPr>
              <w:t>Literal</w:t>
            </w:r>
          </w:p>
        </w:tc>
        <w:tc>
          <w:tcPr>
            <w:tcW w:w="2250" w:type="dxa"/>
            <w:shd w:val="clear" w:color="auto" w:fill="244061" w:themeFill="accent1" w:themeFillShade="80"/>
          </w:tcPr>
          <w:p w:rsidRPr="004F497B" w:rsidR="00AD0AB6" w:rsidP="0007018C" w:rsidRDefault="00AD0AB6" w14:paraId="662B3669" w14:textId="77777777">
            <w:pPr>
              <w:rPr>
                <w:color w:val="FFFFFF" w:themeColor="background1"/>
              </w:rPr>
            </w:pPr>
            <w:r w:rsidRPr="004F497B">
              <w:rPr>
                <w:color w:val="FFFFFF" w:themeColor="background1"/>
              </w:rPr>
              <w:t>Prompt Type</w:t>
            </w:r>
          </w:p>
        </w:tc>
        <w:tc>
          <w:tcPr>
            <w:tcW w:w="2970" w:type="dxa"/>
            <w:shd w:val="clear" w:color="auto" w:fill="244061" w:themeFill="accent1" w:themeFillShade="80"/>
          </w:tcPr>
          <w:p w:rsidRPr="004F497B" w:rsidR="00AD0AB6" w:rsidP="0007018C" w:rsidRDefault="00AD0AB6" w14:paraId="22D34B5D" w14:textId="77777777">
            <w:pPr>
              <w:rPr>
                <w:color w:val="FFFFFF" w:themeColor="background1"/>
              </w:rPr>
            </w:pPr>
            <w:r w:rsidRPr="004F497B">
              <w:rPr>
                <w:color w:val="FFFFFF" w:themeColor="background1"/>
              </w:rPr>
              <w:t>Value</w:t>
            </w:r>
          </w:p>
        </w:tc>
      </w:tr>
      <w:tr w:rsidR="00AD0AB6" w:rsidTr="0007018C" w14:paraId="7FE60C0B" w14:textId="77777777">
        <w:tc>
          <w:tcPr>
            <w:tcW w:w="1669" w:type="dxa"/>
          </w:tcPr>
          <w:p w:rsidR="00AD0AB6" w:rsidP="0007018C" w:rsidRDefault="00AD0AB6" w14:paraId="35DE779F" w14:textId="77777777">
            <w:r>
              <w:t>IlpnId</w:t>
            </w:r>
          </w:p>
        </w:tc>
        <w:tc>
          <w:tcPr>
            <w:tcW w:w="2430" w:type="dxa"/>
          </w:tcPr>
          <w:p w:rsidR="00AD0AB6" w:rsidP="0007018C" w:rsidRDefault="00AD0AB6" w14:paraId="329FDEC9" w14:textId="77777777">
            <w:r>
              <w:t>Ilpn Id</w:t>
            </w:r>
          </w:p>
        </w:tc>
        <w:tc>
          <w:tcPr>
            <w:tcW w:w="2250" w:type="dxa"/>
          </w:tcPr>
          <w:p w:rsidR="00AD0AB6" w:rsidP="0007018C" w:rsidRDefault="00AD0AB6" w14:paraId="3A329E8F" w14:textId="77777777">
            <w:r>
              <w:t>N/A</w:t>
            </w:r>
          </w:p>
        </w:tc>
        <w:tc>
          <w:tcPr>
            <w:tcW w:w="2970" w:type="dxa"/>
          </w:tcPr>
          <w:p w:rsidR="00AD0AB6" w:rsidP="0007018C" w:rsidRDefault="00AD0AB6" w14:paraId="42F9B01C" w14:textId="77777777">
            <w:r>
              <w:t>IlpnId from Screen 1</w:t>
            </w:r>
          </w:p>
        </w:tc>
      </w:tr>
      <w:tr w:rsidR="00AD0AB6" w:rsidTr="0007018C" w14:paraId="3CDE65C3" w14:textId="77777777">
        <w:tc>
          <w:tcPr>
            <w:tcW w:w="1669" w:type="dxa"/>
          </w:tcPr>
          <w:p w:rsidR="00AD0AB6" w:rsidP="0007018C" w:rsidRDefault="00AD0AB6" w14:paraId="3768F516" w14:textId="77777777">
            <w:r>
              <w:t>Item</w:t>
            </w:r>
          </w:p>
        </w:tc>
        <w:tc>
          <w:tcPr>
            <w:tcW w:w="2430" w:type="dxa"/>
          </w:tcPr>
          <w:p w:rsidR="00AD0AB6" w:rsidP="0007018C" w:rsidRDefault="00AD0AB6" w14:paraId="508F26D5" w14:textId="77777777">
            <w:r>
              <w:t>Item</w:t>
            </w:r>
          </w:p>
        </w:tc>
        <w:tc>
          <w:tcPr>
            <w:tcW w:w="2250" w:type="dxa"/>
          </w:tcPr>
          <w:p w:rsidR="00AD0AB6" w:rsidP="0007018C" w:rsidRDefault="00AD0AB6" w14:paraId="1ED18B0E" w14:textId="77777777">
            <w:r>
              <w:t>N/A</w:t>
            </w:r>
          </w:p>
        </w:tc>
        <w:tc>
          <w:tcPr>
            <w:tcW w:w="2970" w:type="dxa"/>
          </w:tcPr>
          <w:p w:rsidR="00AD0AB6" w:rsidP="0007018C" w:rsidRDefault="00AD0AB6" w14:paraId="67D04B1C" w14:textId="77777777">
            <w:r>
              <w:t>Item Short Description</w:t>
            </w:r>
          </w:p>
        </w:tc>
      </w:tr>
      <w:tr w:rsidR="007F12E0" w:rsidDel="00304840" w:rsidTr="0007018C" w14:paraId="07E3D2F4" w14:textId="1A49EAB7">
        <w:trPr>
          <w:del w:author="Timur Cetindag" w:date="2024-03-08T01:07:00Z" w:id="591"/>
        </w:trPr>
        <w:tc>
          <w:tcPr>
            <w:tcW w:w="1669" w:type="dxa"/>
          </w:tcPr>
          <w:p w:rsidR="007F12E0" w:rsidDel="00304840" w:rsidP="007F12E0" w:rsidRDefault="007F12E0" w14:paraId="7F43678F" w14:textId="37DD5E1B">
            <w:pPr>
              <w:rPr>
                <w:del w:author="Timur Cetindag" w:date="2024-03-08T01:07:00Z" w:id="592"/>
              </w:rPr>
            </w:pPr>
            <w:del w:author="Timur Cetindag" w:date="2024-03-08T01:07:00Z" w:id="593">
              <w:r w:rsidDel="00304840">
                <w:delText>UoM</w:delText>
              </w:r>
            </w:del>
          </w:p>
        </w:tc>
        <w:tc>
          <w:tcPr>
            <w:tcW w:w="2430" w:type="dxa"/>
          </w:tcPr>
          <w:p w:rsidR="007F12E0" w:rsidDel="00304840" w:rsidP="007F12E0" w:rsidRDefault="007F12E0" w14:paraId="57E8E42A" w14:textId="5D1A4C64">
            <w:pPr>
              <w:rPr>
                <w:del w:author="Timur Cetindag" w:date="2024-03-08T01:07:00Z" w:id="594"/>
              </w:rPr>
            </w:pPr>
            <w:del w:author="Timur Cetindag" w:date="2024-03-08T01:07:00Z" w:id="595">
              <w:r w:rsidDel="00304840">
                <w:delText>Unit of Measure</w:delText>
              </w:r>
            </w:del>
          </w:p>
        </w:tc>
        <w:tc>
          <w:tcPr>
            <w:tcW w:w="2250" w:type="dxa"/>
          </w:tcPr>
          <w:p w:rsidR="007F12E0" w:rsidDel="00304840" w:rsidP="007F12E0" w:rsidRDefault="007F12E0" w14:paraId="1C860BFB" w14:textId="5216BADB">
            <w:pPr>
              <w:rPr>
                <w:del w:author="Timur Cetindag" w:date="2024-03-08T01:07:00Z" w:id="596"/>
              </w:rPr>
            </w:pPr>
            <w:del w:author="Timur Cetindag" w:date="2024-03-08T01:07:00Z" w:id="597">
              <w:r w:rsidDel="00304840">
                <w:delText>N/A</w:delText>
              </w:r>
            </w:del>
          </w:p>
        </w:tc>
        <w:tc>
          <w:tcPr>
            <w:tcW w:w="2970" w:type="dxa"/>
          </w:tcPr>
          <w:p w:rsidR="007F12E0" w:rsidDel="00304840" w:rsidP="007F12E0" w:rsidRDefault="007F12E0" w14:paraId="5D86652A" w14:textId="43C93D85">
            <w:pPr>
              <w:rPr>
                <w:del w:author="Timur Cetindag" w:date="2024-03-08T01:07:00Z" w:id="598"/>
              </w:rPr>
            </w:pPr>
            <w:del w:author="Timur Cetindag" w:date="2024-03-08T01:07:00Z" w:id="599">
              <w:r w:rsidDel="00304840">
                <w:delText>UoM</w:delText>
              </w:r>
            </w:del>
          </w:p>
        </w:tc>
      </w:tr>
      <w:tr w:rsidR="007F12E0" w:rsidTr="0007018C" w14:paraId="1E1F4683" w14:textId="77777777">
        <w:tc>
          <w:tcPr>
            <w:tcW w:w="1669" w:type="dxa"/>
          </w:tcPr>
          <w:p w:rsidR="007F12E0" w:rsidP="007F12E0" w:rsidRDefault="007F12E0" w14:paraId="3A0C426B" w14:textId="328694CF">
            <w:r>
              <w:t>Quantity</w:t>
            </w:r>
          </w:p>
        </w:tc>
        <w:tc>
          <w:tcPr>
            <w:tcW w:w="2430" w:type="dxa"/>
          </w:tcPr>
          <w:p w:rsidR="007F12E0" w:rsidP="007F12E0" w:rsidRDefault="007F12E0" w14:paraId="035CE0E9" w14:textId="70078C08">
            <w:r>
              <w:t>Quantity</w:t>
            </w:r>
          </w:p>
        </w:tc>
        <w:tc>
          <w:tcPr>
            <w:tcW w:w="2250" w:type="dxa"/>
          </w:tcPr>
          <w:p w:rsidR="007F12E0" w:rsidP="007F12E0" w:rsidRDefault="007F12E0" w14:paraId="1D2CFC8D" w14:textId="6C941001">
            <w:r>
              <w:t>N/A</w:t>
            </w:r>
          </w:p>
        </w:tc>
        <w:tc>
          <w:tcPr>
            <w:tcW w:w="2970" w:type="dxa"/>
          </w:tcPr>
          <w:p w:rsidR="007F12E0" w:rsidP="007F12E0" w:rsidRDefault="007F12E0" w14:paraId="61E15FA6" w14:textId="0736F55F">
            <w:r>
              <w:t>Quantity</w:t>
            </w:r>
          </w:p>
        </w:tc>
      </w:tr>
      <w:tr w:rsidR="00AD0AB6" w:rsidTr="0007018C" w14:paraId="3AF9C2AE" w14:textId="77777777">
        <w:tc>
          <w:tcPr>
            <w:tcW w:w="1669" w:type="dxa"/>
          </w:tcPr>
          <w:p w:rsidR="00AD0AB6" w:rsidP="0007018C" w:rsidRDefault="00AD0AB6" w14:paraId="3AF2B598" w14:textId="4E8C463A">
            <w:r>
              <w:t>Question 1</w:t>
            </w:r>
          </w:p>
        </w:tc>
        <w:tc>
          <w:tcPr>
            <w:tcW w:w="2430" w:type="dxa"/>
          </w:tcPr>
          <w:p w:rsidR="00AD0AB6" w:rsidP="0007018C" w:rsidRDefault="00AD0AB6" w14:paraId="0C2D5433" w14:textId="77777777">
            <w:r>
              <w:t>Question.</w:t>
            </w:r>
          </w:p>
          <w:p w:rsidRPr="00E52518" w:rsidR="00AD0AB6" w:rsidP="0007018C" w:rsidRDefault="00AD0AB6" w14:paraId="4203E30C" w14:textId="77777777">
            <w:pPr>
              <w:rPr>
                <w:vertAlign w:val="subscript"/>
              </w:rPr>
            </w:pPr>
            <w:r>
              <w:t>QuestionDescription</w:t>
            </w:r>
          </w:p>
        </w:tc>
        <w:tc>
          <w:tcPr>
            <w:tcW w:w="2250" w:type="dxa"/>
          </w:tcPr>
          <w:p w:rsidR="00AD0AB6" w:rsidP="0007018C" w:rsidRDefault="00AD0AB6" w14:paraId="2A2A17E1" w14:textId="77777777">
            <w:r>
              <w:t>N/A</w:t>
            </w:r>
          </w:p>
        </w:tc>
        <w:tc>
          <w:tcPr>
            <w:tcW w:w="2970" w:type="dxa"/>
          </w:tcPr>
          <w:p w:rsidR="00AD0AB6" w:rsidP="0007018C" w:rsidRDefault="00AD0AB6" w14:paraId="2BE2E862" w14:textId="77777777">
            <w:r>
              <w:t>Selected value</w:t>
            </w:r>
          </w:p>
        </w:tc>
      </w:tr>
      <w:tr w:rsidR="00AD0AB6" w:rsidTr="0007018C" w14:paraId="0D216DDB" w14:textId="77777777">
        <w:tc>
          <w:tcPr>
            <w:tcW w:w="1669" w:type="dxa"/>
          </w:tcPr>
          <w:p w:rsidR="00AD0AB6" w:rsidP="00AD0AB6" w:rsidRDefault="00AD0AB6" w14:paraId="1AAE6734" w14:textId="1F75A646">
            <w:r>
              <w:t>Question 2</w:t>
            </w:r>
          </w:p>
        </w:tc>
        <w:tc>
          <w:tcPr>
            <w:tcW w:w="2430" w:type="dxa"/>
          </w:tcPr>
          <w:p w:rsidR="00AD0AB6" w:rsidP="00AD0AB6" w:rsidRDefault="00AD0AB6" w14:paraId="57939B53" w14:textId="77777777">
            <w:r>
              <w:t>Question.</w:t>
            </w:r>
          </w:p>
          <w:p w:rsidR="00AD0AB6" w:rsidP="00AD0AB6" w:rsidRDefault="00AD0AB6" w14:paraId="0B17E2DE" w14:textId="54BAA5F4">
            <w:r>
              <w:t>QuestionDescription</w:t>
            </w:r>
          </w:p>
        </w:tc>
        <w:tc>
          <w:tcPr>
            <w:tcW w:w="2250" w:type="dxa"/>
          </w:tcPr>
          <w:p w:rsidR="00AD0AB6" w:rsidP="00AD0AB6" w:rsidRDefault="00AD0AB6" w14:paraId="2E670743" w14:textId="4061C163">
            <w:r>
              <w:t>N/A</w:t>
            </w:r>
          </w:p>
        </w:tc>
        <w:tc>
          <w:tcPr>
            <w:tcW w:w="2970" w:type="dxa"/>
          </w:tcPr>
          <w:p w:rsidR="00AD0AB6" w:rsidP="00AD0AB6" w:rsidRDefault="00AD0AB6" w14:paraId="418E5A0D" w14:textId="49AAF2E7">
            <w:r>
              <w:t>Selected value</w:t>
            </w:r>
          </w:p>
        </w:tc>
      </w:tr>
      <w:tr w:rsidR="00AD0AB6" w:rsidTr="0007018C" w14:paraId="231B982F" w14:textId="77777777">
        <w:tc>
          <w:tcPr>
            <w:tcW w:w="1669" w:type="dxa"/>
          </w:tcPr>
          <w:p w:rsidR="00AD0AB6" w:rsidP="00AD0AB6" w:rsidRDefault="00AD0AB6" w14:paraId="568028D3" w14:textId="7F788B7D">
            <w:r>
              <w:t>Question N</w:t>
            </w:r>
          </w:p>
        </w:tc>
        <w:tc>
          <w:tcPr>
            <w:tcW w:w="2430" w:type="dxa"/>
          </w:tcPr>
          <w:p w:rsidR="00AD0AB6" w:rsidP="00AD0AB6" w:rsidRDefault="00AD0AB6" w14:paraId="355DDA25" w14:textId="77777777">
            <w:r>
              <w:t>Question.</w:t>
            </w:r>
          </w:p>
          <w:p w:rsidR="00AD0AB6" w:rsidP="00AD0AB6" w:rsidRDefault="00AD0AB6" w14:paraId="0DAAFE52" w14:textId="6C8685E5">
            <w:r>
              <w:t>QuestionDescription</w:t>
            </w:r>
          </w:p>
        </w:tc>
        <w:tc>
          <w:tcPr>
            <w:tcW w:w="2250" w:type="dxa"/>
          </w:tcPr>
          <w:p w:rsidR="00AD0AB6" w:rsidP="00AD0AB6" w:rsidRDefault="00AD0AB6" w14:paraId="73EB5731" w14:textId="401985EC">
            <w:r>
              <w:t>N/A</w:t>
            </w:r>
          </w:p>
        </w:tc>
        <w:tc>
          <w:tcPr>
            <w:tcW w:w="2970" w:type="dxa"/>
          </w:tcPr>
          <w:p w:rsidR="00AD0AB6" w:rsidP="00AD0AB6" w:rsidRDefault="00AD0AB6" w14:paraId="267CF6FA" w14:textId="08E04E87">
            <w:r>
              <w:t>Selected value</w:t>
            </w:r>
          </w:p>
        </w:tc>
      </w:tr>
      <w:tr w:rsidR="00AD0AB6" w:rsidTr="0007018C" w14:paraId="02B49270" w14:textId="77777777">
        <w:tc>
          <w:tcPr>
            <w:tcW w:w="1669" w:type="dxa"/>
          </w:tcPr>
          <w:p w:rsidR="00AD0AB6" w:rsidP="00AD0AB6" w:rsidRDefault="001808E0" w14:paraId="359528D9" w14:textId="3561C85C">
            <w:r>
              <w:t>Donation Question</w:t>
            </w:r>
          </w:p>
        </w:tc>
        <w:tc>
          <w:tcPr>
            <w:tcW w:w="2430" w:type="dxa"/>
          </w:tcPr>
          <w:p w:rsidR="00AD0AB6" w:rsidP="00AD0AB6" w:rsidRDefault="001808E0" w14:paraId="62408FD6" w14:textId="77777777">
            <w:r>
              <w:t>Question.</w:t>
            </w:r>
          </w:p>
          <w:p w:rsidR="001808E0" w:rsidP="00AD0AB6" w:rsidRDefault="001808E0" w14:paraId="364CE8B2" w14:textId="6AFFB5ED">
            <w:r>
              <w:t>QuestionDescription</w:t>
            </w:r>
          </w:p>
        </w:tc>
        <w:tc>
          <w:tcPr>
            <w:tcW w:w="2250" w:type="dxa"/>
          </w:tcPr>
          <w:p w:rsidR="00AD0AB6" w:rsidP="00AD0AB6" w:rsidRDefault="001808E0" w14:paraId="3F87C2AA" w14:textId="44D0B6EA">
            <w:r>
              <w:t>Dropdown</w:t>
            </w:r>
          </w:p>
        </w:tc>
        <w:tc>
          <w:tcPr>
            <w:tcW w:w="2970" w:type="dxa"/>
          </w:tcPr>
          <w:p w:rsidR="00AD0AB6" w:rsidP="00AD0AB6" w:rsidRDefault="001808E0" w14:paraId="5643D0F8" w14:textId="24A8B983">
            <w:r>
              <w:t>Yes/No</w:t>
            </w:r>
          </w:p>
        </w:tc>
      </w:tr>
    </w:tbl>
    <w:p w:rsidR="00196564" w:rsidP="00196564" w:rsidRDefault="00196564" w14:paraId="421841FF" w14:textId="77777777">
      <w:pPr>
        <w:pStyle w:val="Heading5"/>
      </w:pPr>
      <w:r>
        <w:t>Action Buttons</w:t>
      </w:r>
    </w:p>
    <w:p w:rsidR="00196564" w:rsidP="00196564" w:rsidRDefault="00196564" w14:paraId="37A89FFD" w14:textId="77777777">
      <w:pPr>
        <w:ind w:left="576"/>
      </w:pPr>
      <w:r>
        <w:t>Not applicable for this screen</w:t>
      </w:r>
    </w:p>
    <w:p w:rsidRPr="00AD0AB6" w:rsidR="00AD0AB6" w:rsidP="00AD0AB6" w:rsidRDefault="00AD0AB6" w14:paraId="0390267E" w14:textId="77777777">
      <w:pPr>
        <w:ind w:left="576"/>
      </w:pPr>
    </w:p>
    <w:p w:rsidR="00D14837" w:rsidP="00D14837" w:rsidRDefault="00D14837" w14:paraId="1C256C4E" w14:textId="77777777">
      <w:pPr>
        <w:pStyle w:val="Heading4"/>
      </w:pPr>
      <w:r>
        <w:t>Process</w:t>
      </w:r>
    </w:p>
    <w:p w:rsidR="001808E0" w:rsidP="00CD212F" w:rsidRDefault="00CD212F" w14:paraId="244F0AC5" w14:textId="772D3F66">
      <w:pPr>
        <w:ind w:left="576"/>
      </w:pPr>
      <w:r w:rsidRPr="00974C05">
        <w:t>The aux</w:t>
      </w:r>
      <w:r w:rsidRPr="00974C05" w:rsidR="00974C05">
        <w:t>-svcs.Question entity is</w:t>
      </w:r>
      <w:r w:rsidR="00974C05">
        <w:t xml:space="preserve"> extended with the following field for this screen:</w:t>
      </w:r>
    </w:p>
    <w:p w:rsidR="00974C05" w:rsidP="00974C05" w:rsidRDefault="00974C05" w14:paraId="4465BDFA" w14:textId="22F57F34">
      <w:pPr>
        <w:pStyle w:val="ListParagraph"/>
        <w:numPr>
          <w:ilvl w:val="0"/>
          <w:numId w:val="25"/>
        </w:numPr>
      </w:pPr>
      <w:r>
        <w:t>EX08DonateQuestion</w:t>
      </w:r>
    </w:p>
    <w:p w:rsidR="00025F12" w:rsidP="00587567" w:rsidRDefault="00025F12" w14:paraId="2AAA7D55" w14:textId="6F1C4A2D">
      <w:pPr>
        <w:ind w:left="576"/>
      </w:pPr>
      <w:r>
        <w:t xml:space="preserve">To load the appropriate question record, MAWM queries </w:t>
      </w:r>
      <w:r w:rsidR="00587567">
        <w:t xml:space="preserve">the </w:t>
      </w:r>
      <w:r>
        <w:t>Question entity for a record where EX08DonateQuestion = true</w:t>
      </w:r>
      <w:r w:rsidR="00587567">
        <w:t>.</w:t>
      </w:r>
    </w:p>
    <w:p w:rsidR="0049502E" w:rsidP="00025F12" w:rsidRDefault="0049502E" w14:paraId="7D3D6516" w14:textId="1077A253">
      <w:pPr>
        <w:pStyle w:val="ListParagraph"/>
        <w:numPr>
          <w:ilvl w:val="0"/>
          <w:numId w:val="25"/>
        </w:numPr>
      </w:pPr>
      <w:r w:rsidRPr="0049502E">
        <w:t>IF multiple donate question exist, retrieve th</w:t>
      </w:r>
      <w:r>
        <w:t>e question with the lowest EX08QuestionPriority value</w:t>
      </w:r>
    </w:p>
    <w:p w:rsidR="0049502E" w:rsidP="00025F12" w:rsidRDefault="0049502E" w14:paraId="4F14A33C" w14:textId="566D16B4">
      <w:pPr>
        <w:pStyle w:val="ListParagraph"/>
        <w:numPr>
          <w:ilvl w:val="0"/>
          <w:numId w:val="25"/>
        </w:numPr>
      </w:pPr>
      <w:r>
        <w:t xml:space="preserve">IF the priorities are the same, </w:t>
      </w:r>
      <w:r w:rsidR="00320861">
        <w:t>retrieve the question with the greatest/nearest UpdatedTimestamp</w:t>
      </w:r>
    </w:p>
    <w:p w:rsidR="00320861" w:rsidP="00025F12" w:rsidRDefault="00320861" w14:paraId="2FA1432B" w14:textId="723D84CA">
      <w:pPr>
        <w:pStyle w:val="ListParagraph"/>
        <w:numPr>
          <w:ilvl w:val="0"/>
          <w:numId w:val="25"/>
        </w:numPr>
      </w:pPr>
      <w:r>
        <w:t>Prompt the QuestionDescription to the user</w:t>
      </w:r>
    </w:p>
    <w:p w:rsidR="00320861" w:rsidP="00320861" w:rsidRDefault="00320861" w14:paraId="7DF9CB53" w14:textId="64F012A2">
      <w:pPr>
        <w:ind w:left="576"/>
      </w:pPr>
    </w:p>
    <w:p w:rsidRPr="009E418C" w:rsidR="00587567" w:rsidP="00320861" w:rsidRDefault="00587567" w14:paraId="173145E7" w14:textId="77777777">
      <w:pPr>
        <w:ind w:left="576"/>
        <w:rPr>
          <w:highlight w:val="yellow"/>
          <w:rPrChange w:author="Michael Wilson" w:date="2024-03-21T13:45:00Z" w:id="600">
            <w:rPr/>
          </w:rPrChange>
        </w:rPr>
      </w:pPr>
      <w:r w:rsidRPr="009E418C">
        <w:rPr>
          <w:highlight w:val="yellow"/>
          <w:rPrChange w:author="Michael Wilson" w:date="2024-03-21T13:45:00Z" w:id="601">
            <w:rPr/>
          </w:rPrChange>
        </w:rPr>
        <w:t>After prompting the question, MAWM performs the f</w:t>
      </w:r>
      <w:r w:rsidRPr="009E418C">
        <w:rPr>
          <w:highlight w:val="yellow"/>
          <w:rPrChange w:author="Michael Wilson" w:date="2024-03-21T13:45:00Z" w:id="602">
            <w:rPr/>
          </w:rPrChange>
        </w:rPr>
        <w:t xml:space="preserve">ollowing validations: </w:t>
      </w:r>
    </w:p>
    <w:p w:rsidRPr="009E418C" w:rsidR="00587567" w:rsidP="00587567" w:rsidRDefault="00587567" w14:paraId="2C745955" w14:textId="77777777">
      <w:pPr>
        <w:pStyle w:val="ListParagraph"/>
        <w:numPr>
          <w:ilvl w:val="0"/>
          <w:numId w:val="21"/>
        </w:numPr>
        <w:rPr>
          <w:highlight w:val="yellow"/>
          <w:rPrChange w:author="Michael Wilson" w:date="2024-03-21T13:45:00Z" w:id="603">
            <w:rPr/>
          </w:rPrChange>
        </w:rPr>
      </w:pPr>
      <w:r w:rsidRPr="009E418C">
        <w:rPr>
          <w:highlight w:val="yellow"/>
          <w:rPrChange w:author="Michael Wilson" w:date="2024-03-21T13:45:00Z" w:id="604">
            <w:rPr/>
          </w:rPrChange>
        </w:rPr>
        <w:t>IF the user taps “GO” without selecting an answer, display custom ERROR “Prompt cannot be blank” (INM::CVSI::0801)</w:t>
      </w:r>
    </w:p>
    <w:p w:rsidR="00587567" w:rsidP="00587567" w:rsidRDefault="00587567" w14:paraId="71A1BC37" w14:textId="4FB468AD">
      <w:pPr>
        <w:pStyle w:val="ListParagraph"/>
        <w:numPr>
          <w:ilvl w:val="0"/>
          <w:numId w:val="21"/>
        </w:numPr>
      </w:pPr>
      <w:r>
        <w:t>Once all validations pass when the user taps “GO”, proceed to Navigation</w:t>
      </w:r>
    </w:p>
    <w:p w:rsidRPr="0049502E" w:rsidR="00587567" w:rsidP="00587567" w:rsidRDefault="00587567" w14:paraId="3F823F24" w14:textId="77777777"/>
    <w:p w:rsidR="00D14837" w:rsidP="00D14837" w:rsidRDefault="00D14837" w14:paraId="62B8AA13" w14:textId="77777777">
      <w:pPr>
        <w:pStyle w:val="Heading4"/>
      </w:pPr>
      <w:r>
        <w:t>Navigation</w:t>
      </w:r>
    </w:p>
    <w:p w:rsidR="00587567" w:rsidP="00587567" w:rsidRDefault="00587567" w14:paraId="268FBF3D" w14:textId="694CB9C2">
      <w:pPr>
        <w:pStyle w:val="ListParagraph"/>
        <w:numPr>
          <w:ilvl w:val="0"/>
          <w:numId w:val="22"/>
        </w:numPr>
      </w:pPr>
      <w:r>
        <w:t xml:space="preserve">IF all the validations were successful upon </w:t>
      </w:r>
      <w:r w:rsidR="00DC1D4E">
        <w:t>Answer</w:t>
      </w:r>
      <w:r>
        <w:t xml:space="preserve"> scan/entry then move forward to Screen </w:t>
      </w:r>
      <w:ins w:author="Timur Cetindag" w:date="2024-03-08T01:08:00Z" w:id="605">
        <w:r w:rsidR="007539DC">
          <w:t>6</w:t>
        </w:r>
      </w:ins>
      <w:del w:author="Timur Cetindag" w:date="2024-03-08T01:08:00Z" w:id="606">
        <w:r w:rsidDel="007539DC" w:rsidR="00DC1D4E">
          <w:delText>5</w:delText>
        </w:r>
      </w:del>
      <w:r>
        <w:t xml:space="preserve">: </w:t>
      </w:r>
      <w:r w:rsidR="00DC1D4E">
        <w:t>Confirm Disposition</w:t>
      </w:r>
    </w:p>
    <w:p w:rsidRPr="00321BCC" w:rsidR="00587567" w:rsidP="00587567" w:rsidRDefault="00587567" w14:paraId="73A85322" w14:textId="584101DA">
      <w:pPr>
        <w:pStyle w:val="ListParagraph"/>
        <w:numPr>
          <w:ilvl w:val="0"/>
          <w:numId w:val="22"/>
        </w:numPr>
      </w:pPr>
      <w:r>
        <w:t xml:space="preserve">IF the users taps the </w:t>
      </w:r>
      <w:r>
        <w:rPr>
          <w:b/>
          <w:bCs/>
        </w:rPr>
        <w:t xml:space="preserve">Back </w:t>
      </w:r>
      <w:r>
        <w:t xml:space="preserve">arrow, return to </w:t>
      </w:r>
      <w:r w:rsidR="001C2F2E">
        <w:t>S</w:t>
      </w:r>
      <w:r>
        <w:t xml:space="preserve">creen </w:t>
      </w:r>
      <w:del w:author="Timur Cetindag" w:date="2024-03-08T01:08:00Z" w:id="607">
        <w:r w:rsidDel="00FE7E07" w:rsidR="0004733A">
          <w:delText>5</w:delText>
        </w:r>
      </w:del>
      <w:ins w:author="Timur Cetindag" w:date="2024-03-08T01:08:00Z" w:id="608">
        <w:r w:rsidR="00FE7E07">
          <w:t>4</w:t>
        </w:r>
      </w:ins>
      <w:r w:rsidR="001C2F2E">
        <w:t xml:space="preserve">: Answer Questions, </w:t>
      </w:r>
      <w:r w:rsidR="00DC1D4E">
        <w:t>reprompt the last question in the question list</w:t>
      </w:r>
      <w:r w:rsidR="001C2F2E">
        <w:t>, and continue displaying all previously answered Question/Answer combinations.</w:t>
      </w:r>
    </w:p>
    <w:p w:rsidRPr="00587567" w:rsidR="00587567" w:rsidP="00587567" w:rsidRDefault="00587567" w14:paraId="45D9982E" w14:textId="77777777"/>
    <w:p w:rsidR="00D14837" w:rsidP="00D14837" w:rsidRDefault="00D14837" w14:paraId="61618E84" w14:textId="77777777">
      <w:pPr>
        <w:pStyle w:val="Heading4"/>
      </w:pPr>
      <w:r>
        <w:t>Outputs</w:t>
      </w:r>
    </w:p>
    <w:p w:rsidR="00D14837" w:rsidP="00D14837" w:rsidRDefault="00D14837" w14:paraId="76A54234" w14:textId="77777777">
      <w:pPr>
        <w:pStyle w:val="Heading5"/>
      </w:pPr>
      <w:r>
        <w:t>Labor Management</w:t>
      </w:r>
    </w:p>
    <w:p w:rsidR="00D14837" w:rsidP="001C2F2E" w:rsidRDefault="001C2F2E" w14:paraId="49D57A8A" w14:textId="18F9D28E">
      <w:pPr>
        <w:ind w:left="576"/>
      </w:pPr>
      <w:r>
        <w:t>TBD</w:t>
      </w:r>
    </w:p>
    <w:p w:rsidR="001C2F2E" w:rsidRDefault="001C2F2E" w14:paraId="3C7A413E" w14:textId="77777777">
      <w:pPr>
        <w:overflowPunct/>
        <w:autoSpaceDE/>
        <w:autoSpaceDN/>
        <w:adjustRightInd/>
        <w:spacing w:line="240" w:lineRule="auto"/>
        <w:textAlignment w:val="auto"/>
        <w:rPr>
          <w:b/>
          <w:color w:val="1F497D" w:themeColor="text2"/>
          <w:sz w:val="24"/>
        </w:rPr>
      </w:pPr>
      <w:r>
        <w:br w:type="page"/>
      </w:r>
    </w:p>
    <w:p w:rsidR="00A66577" w:rsidP="007A7EC5" w:rsidRDefault="00A66577" w14:paraId="697A0E76" w14:textId="257FC1C7">
      <w:pPr>
        <w:pStyle w:val="Heading3"/>
      </w:pPr>
      <w:bookmarkStart w:name="_Toc160752756" w:id="609"/>
      <w:r>
        <w:t xml:space="preserve">Screen </w:t>
      </w:r>
      <w:ins w:author="Timur Cetindag" w:date="2024-03-08T00:55:00Z" w:id="610">
        <w:r w:rsidR="003F6B84">
          <w:t>6</w:t>
        </w:r>
      </w:ins>
      <w:del w:author="Timur Cetindag" w:date="2024-03-08T00:55:00Z" w:id="611">
        <w:r w:rsidDel="003F6B84" w:rsidR="008B22C0">
          <w:delText>7</w:delText>
        </w:r>
      </w:del>
      <w:r w:rsidR="005B66A1">
        <w:t>: Confirm Disposition</w:t>
      </w:r>
      <w:bookmarkEnd w:id="609"/>
    </w:p>
    <w:p w:rsidRPr="00616A66" w:rsidR="00A66577" w:rsidP="00A66577" w:rsidRDefault="00C843E9" w14:paraId="0A89B57D" w14:textId="6D44269E">
      <w:r>
        <w:t>Once all questions have been answered</w:t>
      </w:r>
      <w:r w:rsidR="00BA5B29">
        <w:t xml:space="preserve"> or the user has</w:t>
      </w:r>
      <w:r w:rsidR="00C51E82">
        <w:t xml:space="preserve"> answered Yes to a least one question</w:t>
      </w:r>
      <w:r>
        <w:t xml:space="preserve">, MAWM </w:t>
      </w:r>
      <w:r w:rsidR="000F7D09">
        <w:t xml:space="preserve">searches the config-store for a record that matches the combination of </w:t>
      </w:r>
      <w:r w:rsidR="00AA4C31">
        <w:t xml:space="preserve">Answers, Hazardous Waste Code, Vendor Disposition, and Item Disposition. In this record, the Damages Disposition is stored and displayed to the user on this screen to instruct their sortation SOP. When the user confirms the disposition on this screen, MAWM </w:t>
      </w:r>
      <w:r w:rsidR="006A7A4B">
        <w:t xml:space="preserve">adjusts the unit out of the source Ilpn with a reason code that is configured on the config store entry and </w:t>
      </w:r>
      <w:r w:rsidR="00DF4389">
        <w:t xml:space="preserve">records the Answers in the base CommonAssignedQuestionnare entity for historical reference. </w:t>
      </w:r>
      <w:del w:author="Michael Wilson" w:date="2024-03-21T15:24:00Z" w:id="612">
        <w:r w:rsidDel="00975E1A" w:rsidR="00E36648">
          <w:delText>If the user answers “No” to all questions, meaning the unit is undamaged, then the user is prompted to split the unit into another Ilpn so that it can be restocked.</w:delText>
        </w:r>
      </w:del>
    </w:p>
    <w:p w:rsidR="00A66577" w:rsidP="00A66577" w:rsidRDefault="00A66577" w14:paraId="6004301C" w14:textId="77777777">
      <w:pPr>
        <w:pStyle w:val="Heading4"/>
      </w:pPr>
      <w:r>
        <w:t>Display</w:t>
      </w:r>
    </w:p>
    <w:p w:rsidR="005C5611" w:rsidP="005C5611" w:rsidRDefault="005C5611" w14:paraId="5F6976C0" w14:textId="632AE76C">
      <w:pPr>
        <w:ind w:left="576"/>
      </w:pPr>
      <w:r>
        <w:object w:dxaOrig="2953" w:dyaOrig="5089" w14:anchorId="10608DC1">
          <v:shape id="_x0000_i1031" style="width:150pt;height:252pt" o:ole="" type="#_x0000_t75">
            <v:imagedata o:title="" r:id="rId30"/>
          </v:shape>
          <o:OLEObject Type="Embed" ProgID="Visio.Drawing.15" ShapeID="_x0000_i1031" DrawAspect="Content" ObjectID="_1772593221" r:id="rId31"/>
        </w:object>
      </w:r>
    </w:p>
    <w:p w:rsidR="00196564" w:rsidP="00196564" w:rsidRDefault="00196564" w14:paraId="699E0901" w14:textId="77777777">
      <w:pPr>
        <w:pStyle w:val="Heading5"/>
      </w:pPr>
      <w:r>
        <w:t>Elements</w:t>
      </w:r>
    </w:p>
    <w:tbl>
      <w:tblPr>
        <w:tblStyle w:val="TableGrid"/>
        <w:tblW w:w="0" w:type="auto"/>
        <w:tblInd w:w="576" w:type="dxa"/>
        <w:tblLook w:val="04A0" w:firstRow="1" w:lastRow="0" w:firstColumn="1" w:lastColumn="0" w:noHBand="0" w:noVBand="1"/>
      </w:tblPr>
      <w:tblGrid>
        <w:gridCol w:w="1669"/>
        <w:gridCol w:w="2430"/>
        <w:gridCol w:w="2250"/>
        <w:gridCol w:w="2970"/>
      </w:tblGrid>
      <w:tr w:rsidR="00196564" w:rsidTr="0007018C" w14:paraId="33E55167" w14:textId="77777777">
        <w:tc>
          <w:tcPr>
            <w:tcW w:w="1669" w:type="dxa"/>
            <w:shd w:val="clear" w:color="auto" w:fill="244061" w:themeFill="accent1" w:themeFillShade="80"/>
          </w:tcPr>
          <w:p w:rsidRPr="004F497B" w:rsidR="00196564" w:rsidP="0007018C" w:rsidRDefault="00196564" w14:paraId="6ECC51DD" w14:textId="77777777">
            <w:pPr>
              <w:rPr>
                <w:color w:val="FFFFFF" w:themeColor="background1"/>
              </w:rPr>
            </w:pPr>
            <w:r w:rsidRPr="004F497B">
              <w:rPr>
                <w:color w:val="FFFFFF" w:themeColor="background1"/>
              </w:rPr>
              <w:t>Element</w:t>
            </w:r>
          </w:p>
        </w:tc>
        <w:tc>
          <w:tcPr>
            <w:tcW w:w="2430" w:type="dxa"/>
            <w:shd w:val="clear" w:color="auto" w:fill="244061" w:themeFill="accent1" w:themeFillShade="80"/>
          </w:tcPr>
          <w:p w:rsidRPr="004F497B" w:rsidR="00196564" w:rsidP="0007018C" w:rsidRDefault="00196564" w14:paraId="2F6D77B5" w14:textId="77777777">
            <w:pPr>
              <w:rPr>
                <w:color w:val="FFFFFF" w:themeColor="background1"/>
              </w:rPr>
            </w:pPr>
            <w:r w:rsidRPr="004F497B">
              <w:rPr>
                <w:color w:val="FFFFFF" w:themeColor="background1"/>
              </w:rPr>
              <w:t>Literal</w:t>
            </w:r>
          </w:p>
        </w:tc>
        <w:tc>
          <w:tcPr>
            <w:tcW w:w="2250" w:type="dxa"/>
            <w:shd w:val="clear" w:color="auto" w:fill="244061" w:themeFill="accent1" w:themeFillShade="80"/>
          </w:tcPr>
          <w:p w:rsidRPr="004F497B" w:rsidR="00196564" w:rsidP="0007018C" w:rsidRDefault="00196564" w14:paraId="15962E4D" w14:textId="77777777">
            <w:pPr>
              <w:rPr>
                <w:color w:val="FFFFFF" w:themeColor="background1"/>
              </w:rPr>
            </w:pPr>
            <w:r w:rsidRPr="004F497B">
              <w:rPr>
                <w:color w:val="FFFFFF" w:themeColor="background1"/>
              </w:rPr>
              <w:t>Prompt Type</w:t>
            </w:r>
          </w:p>
        </w:tc>
        <w:tc>
          <w:tcPr>
            <w:tcW w:w="2970" w:type="dxa"/>
            <w:shd w:val="clear" w:color="auto" w:fill="244061" w:themeFill="accent1" w:themeFillShade="80"/>
          </w:tcPr>
          <w:p w:rsidRPr="004F497B" w:rsidR="00196564" w:rsidP="0007018C" w:rsidRDefault="00196564" w14:paraId="3D7B07C1" w14:textId="77777777">
            <w:pPr>
              <w:rPr>
                <w:color w:val="FFFFFF" w:themeColor="background1"/>
              </w:rPr>
            </w:pPr>
            <w:r w:rsidRPr="004F497B">
              <w:rPr>
                <w:color w:val="FFFFFF" w:themeColor="background1"/>
              </w:rPr>
              <w:t>Value</w:t>
            </w:r>
          </w:p>
        </w:tc>
      </w:tr>
      <w:tr w:rsidR="00196564" w:rsidTr="0007018C" w14:paraId="6A9F1239" w14:textId="77777777">
        <w:tc>
          <w:tcPr>
            <w:tcW w:w="1669" w:type="dxa"/>
          </w:tcPr>
          <w:p w:rsidR="00196564" w:rsidP="0007018C" w:rsidRDefault="00196564" w14:paraId="7F70B188" w14:textId="77777777">
            <w:r>
              <w:t>IlpnId</w:t>
            </w:r>
          </w:p>
        </w:tc>
        <w:tc>
          <w:tcPr>
            <w:tcW w:w="2430" w:type="dxa"/>
          </w:tcPr>
          <w:p w:rsidR="00196564" w:rsidP="0007018C" w:rsidRDefault="00196564" w14:paraId="2157BBCC" w14:textId="66CEB86C">
            <w:r>
              <w:t>“Ilpn Id”</w:t>
            </w:r>
          </w:p>
        </w:tc>
        <w:tc>
          <w:tcPr>
            <w:tcW w:w="2250" w:type="dxa"/>
          </w:tcPr>
          <w:p w:rsidR="00196564" w:rsidP="0007018C" w:rsidRDefault="00196564" w14:paraId="3DCC51A8" w14:textId="77777777">
            <w:r>
              <w:t>N/A</w:t>
            </w:r>
          </w:p>
        </w:tc>
        <w:tc>
          <w:tcPr>
            <w:tcW w:w="2970" w:type="dxa"/>
          </w:tcPr>
          <w:p w:rsidR="00196564" w:rsidP="0007018C" w:rsidRDefault="00196564" w14:paraId="62657DFC" w14:textId="77777777">
            <w:r>
              <w:t>IlpnId from Screen 1</w:t>
            </w:r>
          </w:p>
        </w:tc>
      </w:tr>
      <w:tr w:rsidR="00196564" w:rsidTr="0007018C" w14:paraId="72F347C3" w14:textId="77777777">
        <w:tc>
          <w:tcPr>
            <w:tcW w:w="1669" w:type="dxa"/>
          </w:tcPr>
          <w:p w:rsidR="00196564" w:rsidP="0007018C" w:rsidRDefault="00196564" w14:paraId="738B0133" w14:textId="77777777">
            <w:r>
              <w:t>Item</w:t>
            </w:r>
          </w:p>
        </w:tc>
        <w:tc>
          <w:tcPr>
            <w:tcW w:w="2430" w:type="dxa"/>
          </w:tcPr>
          <w:p w:rsidR="00196564" w:rsidP="0007018C" w:rsidRDefault="00196564" w14:paraId="36BA0254" w14:textId="06C66B1A">
            <w:r>
              <w:t>“Item”</w:t>
            </w:r>
          </w:p>
        </w:tc>
        <w:tc>
          <w:tcPr>
            <w:tcW w:w="2250" w:type="dxa"/>
          </w:tcPr>
          <w:p w:rsidR="00196564" w:rsidP="0007018C" w:rsidRDefault="00196564" w14:paraId="18F833A6" w14:textId="77777777">
            <w:r>
              <w:t>N/A</w:t>
            </w:r>
          </w:p>
        </w:tc>
        <w:tc>
          <w:tcPr>
            <w:tcW w:w="2970" w:type="dxa"/>
          </w:tcPr>
          <w:p w:rsidR="00196564" w:rsidP="0007018C" w:rsidRDefault="00196564" w14:paraId="04E226B3" w14:textId="77777777">
            <w:r>
              <w:t>Item Short Description</w:t>
            </w:r>
          </w:p>
        </w:tc>
      </w:tr>
      <w:tr w:rsidR="00196564" w:rsidTr="0007018C" w14:paraId="14C8CECB" w14:textId="77777777">
        <w:tc>
          <w:tcPr>
            <w:tcW w:w="1669" w:type="dxa"/>
          </w:tcPr>
          <w:p w:rsidR="00196564" w:rsidP="0007018C" w:rsidRDefault="00196564" w14:paraId="7A150084" w14:textId="77777777">
            <w:r>
              <w:t>Question 1</w:t>
            </w:r>
          </w:p>
        </w:tc>
        <w:tc>
          <w:tcPr>
            <w:tcW w:w="2430" w:type="dxa"/>
          </w:tcPr>
          <w:p w:rsidR="00196564" w:rsidP="0007018C" w:rsidRDefault="00196564" w14:paraId="12C1D1C0" w14:textId="77777777">
            <w:r>
              <w:t>Question.</w:t>
            </w:r>
          </w:p>
          <w:p w:rsidRPr="00E52518" w:rsidR="00196564" w:rsidP="0007018C" w:rsidRDefault="00196564" w14:paraId="309867BA" w14:textId="77777777">
            <w:pPr>
              <w:rPr>
                <w:vertAlign w:val="subscript"/>
              </w:rPr>
            </w:pPr>
            <w:r>
              <w:t>QuestionDescription</w:t>
            </w:r>
          </w:p>
        </w:tc>
        <w:tc>
          <w:tcPr>
            <w:tcW w:w="2250" w:type="dxa"/>
          </w:tcPr>
          <w:p w:rsidR="00196564" w:rsidP="0007018C" w:rsidRDefault="00196564" w14:paraId="61D00E27" w14:textId="77777777">
            <w:r>
              <w:t>N/A</w:t>
            </w:r>
          </w:p>
        </w:tc>
        <w:tc>
          <w:tcPr>
            <w:tcW w:w="2970" w:type="dxa"/>
          </w:tcPr>
          <w:p w:rsidR="00196564" w:rsidP="0007018C" w:rsidRDefault="00196564" w14:paraId="05BBE83B" w14:textId="77777777">
            <w:r>
              <w:t>Selected value</w:t>
            </w:r>
          </w:p>
        </w:tc>
      </w:tr>
      <w:tr w:rsidR="00196564" w:rsidTr="0007018C" w14:paraId="32FD48E9" w14:textId="77777777">
        <w:tc>
          <w:tcPr>
            <w:tcW w:w="1669" w:type="dxa"/>
          </w:tcPr>
          <w:p w:rsidR="00196564" w:rsidP="0007018C" w:rsidRDefault="00196564" w14:paraId="76B1ED6D" w14:textId="77777777">
            <w:r>
              <w:t>Question 2</w:t>
            </w:r>
          </w:p>
        </w:tc>
        <w:tc>
          <w:tcPr>
            <w:tcW w:w="2430" w:type="dxa"/>
          </w:tcPr>
          <w:p w:rsidR="00196564" w:rsidP="0007018C" w:rsidRDefault="00196564" w14:paraId="22EE6AD5" w14:textId="77777777">
            <w:r>
              <w:t>Question.</w:t>
            </w:r>
          </w:p>
          <w:p w:rsidR="00196564" w:rsidP="0007018C" w:rsidRDefault="00196564" w14:paraId="2F852726" w14:textId="77777777">
            <w:r>
              <w:t>QuestionDescription</w:t>
            </w:r>
          </w:p>
        </w:tc>
        <w:tc>
          <w:tcPr>
            <w:tcW w:w="2250" w:type="dxa"/>
          </w:tcPr>
          <w:p w:rsidR="00196564" w:rsidP="0007018C" w:rsidRDefault="00196564" w14:paraId="223BB85F" w14:textId="77777777">
            <w:r>
              <w:t>N/A</w:t>
            </w:r>
          </w:p>
        </w:tc>
        <w:tc>
          <w:tcPr>
            <w:tcW w:w="2970" w:type="dxa"/>
          </w:tcPr>
          <w:p w:rsidR="00196564" w:rsidP="0007018C" w:rsidRDefault="00196564" w14:paraId="681CC6A3" w14:textId="77777777">
            <w:r>
              <w:t>Selected value</w:t>
            </w:r>
          </w:p>
        </w:tc>
      </w:tr>
      <w:tr w:rsidR="00196564" w:rsidTr="0007018C" w14:paraId="02697F9F" w14:textId="77777777">
        <w:tc>
          <w:tcPr>
            <w:tcW w:w="1669" w:type="dxa"/>
          </w:tcPr>
          <w:p w:rsidR="00196564" w:rsidP="0007018C" w:rsidRDefault="00196564" w14:paraId="39E2E97D" w14:textId="77777777">
            <w:r>
              <w:t>Question N</w:t>
            </w:r>
          </w:p>
        </w:tc>
        <w:tc>
          <w:tcPr>
            <w:tcW w:w="2430" w:type="dxa"/>
          </w:tcPr>
          <w:p w:rsidR="00196564" w:rsidP="0007018C" w:rsidRDefault="00196564" w14:paraId="512427E4" w14:textId="77777777">
            <w:r>
              <w:t>Question.</w:t>
            </w:r>
          </w:p>
          <w:p w:rsidR="00196564" w:rsidP="0007018C" w:rsidRDefault="00196564" w14:paraId="731B3A9B" w14:textId="77777777">
            <w:r>
              <w:t>QuestionDescription</w:t>
            </w:r>
          </w:p>
        </w:tc>
        <w:tc>
          <w:tcPr>
            <w:tcW w:w="2250" w:type="dxa"/>
          </w:tcPr>
          <w:p w:rsidR="00196564" w:rsidP="0007018C" w:rsidRDefault="00196564" w14:paraId="76A431E9" w14:textId="77777777">
            <w:r>
              <w:t>N/A</w:t>
            </w:r>
          </w:p>
        </w:tc>
        <w:tc>
          <w:tcPr>
            <w:tcW w:w="2970" w:type="dxa"/>
          </w:tcPr>
          <w:p w:rsidR="00196564" w:rsidP="0007018C" w:rsidRDefault="00196564" w14:paraId="141B9D2D" w14:textId="77777777">
            <w:r>
              <w:t>Selected value</w:t>
            </w:r>
          </w:p>
        </w:tc>
      </w:tr>
      <w:tr w:rsidR="00196564" w:rsidTr="0007018C" w14:paraId="378518E1" w14:textId="77777777">
        <w:tc>
          <w:tcPr>
            <w:tcW w:w="1669" w:type="dxa"/>
          </w:tcPr>
          <w:p w:rsidR="00196564" w:rsidP="0007018C" w:rsidRDefault="00196564" w14:paraId="2451BA0D" w14:textId="7D1F4065">
            <w:r>
              <w:t>Donation* Question</w:t>
            </w:r>
          </w:p>
        </w:tc>
        <w:tc>
          <w:tcPr>
            <w:tcW w:w="2430" w:type="dxa"/>
          </w:tcPr>
          <w:p w:rsidR="00196564" w:rsidP="0007018C" w:rsidRDefault="00196564" w14:paraId="6E5B3C8B" w14:textId="77777777">
            <w:r>
              <w:t>Question.</w:t>
            </w:r>
          </w:p>
          <w:p w:rsidR="00196564" w:rsidP="0007018C" w:rsidRDefault="00196564" w14:paraId="3D2E9DB4" w14:textId="77777777">
            <w:r>
              <w:t>QuestionDescription</w:t>
            </w:r>
          </w:p>
        </w:tc>
        <w:tc>
          <w:tcPr>
            <w:tcW w:w="2250" w:type="dxa"/>
          </w:tcPr>
          <w:p w:rsidR="00196564" w:rsidP="0007018C" w:rsidRDefault="00196564" w14:paraId="4064C9F3" w14:textId="4CA949C4">
            <w:r>
              <w:t>N/A</w:t>
            </w:r>
          </w:p>
        </w:tc>
        <w:tc>
          <w:tcPr>
            <w:tcW w:w="2970" w:type="dxa"/>
          </w:tcPr>
          <w:p w:rsidR="00196564" w:rsidP="0007018C" w:rsidRDefault="00196564" w14:paraId="75A434A8" w14:textId="0996E6C1">
            <w:r>
              <w:t>Selected value</w:t>
            </w:r>
          </w:p>
        </w:tc>
      </w:tr>
      <w:tr w:rsidR="00196564" w:rsidTr="0007018C" w14:paraId="35B60AFE" w14:textId="77777777">
        <w:tc>
          <w:tcPr>
            <w:tcW w:w="1669" w:type="dxa"/>
          </w:tcPr>
          <w:p w:rsidR="00196564" w:rsidP="0007018C" w:rsidRDefault="00196564" w14:paraId="0B0857E4" w14:textId="06F2008F">
            <w:r>
              <w:t>Damages Disposition</w:t>
            </w:r>
          </w:p>
        </w:tc>
        <w:tc>
          <w:tcPr>
            <w:tcW w:w="2430" w:type="dxa"/>
          </w:tcPr>
          <w:p w:rsidR="00196564" w:rsidP="0007018C" w:rsidRDefault="00196564" w14:paraId="5A208B5C" w14:textId="3B3E28FA">
            <w:r>
              <w:t>“Damages Disposition”</w:t>
            </w:r>
          </w:p>
        </w:tc>
        <w:tc>
          <w:tcPr>
            <w:tcW w:w="2250" w:type="dxa"/>
          </w:tcPr>
          <w:p w:rsidR="00196564" w:rsidP="0007018C" w:rsidRDefault="00196564" w14:paraId="2D8F37D7" w14:textId="292AA1C8">
            <w:r>
              <w:t>N/A</w:t>
            </w:r>
          </w:p>
        </w:tc>
        <w:tc>
          <w:tcPr>
            <w:tcW w:w="2970" w:type="dxa"/>
          </w:tcPr>
          <w:p w:rsidR="00196564" w:rsidP="0007018C" w:rsidRDefault="0006009A" w14:paraId="6A5E10C3" w14:textId="67580170">
            <w:r>
              <w:t>Config-Store DamagesDisposition as determined by process section</w:t>
            </w:r>
          </w:p>
        </w:tc>
      </w:tr>
    </w:tbl>
    <w:p w:rsidR="00196564" w:rsidP="00196564" w:rsidRDefault="00196564" w14:paraId="2DAAA611" w14:textId="3ECDC0FF">
      <w:r>
        <w:t>*If the donation question screen was skipped, then do not display this row on the screen.</w:t>
      </w:r>
    </w:p>
    <w:p w:rsidR="00196564" w:rsidP="00196564" w:rsidRDefault="00196564" w14:paraId="08182F5B" w14:textId="32F64B11">
      <w:pPr>
        <w:pStyle w:val="Heading5"/>
      </w:pPr>
      <w:r>
        <w:t>Action Buttons</w:t>
      </w:r>
    </w:p>
    <w:tbl>
      <w:tblPr>
        <w:tblStyle w:val="TableGrid"/>
        <w:tblW w:w="0" w:type="auto"/>
        <w:tblInd w:w="576" w:type="dxa"/>
        <w:tblLook w:val="04A0" w:firstRow="1" w:lastRow="0" w:firstColumn="1" w:lastColumn="0" w:noHBand="0" w:noVBand="1"/>
      </w:tblPr>
      <w:tblGrid>
        <w:gridCol w:w="1669"/>
        <w:gridCol w:w="3870"/>
      </w:tblGrid>
      <w:tr w:rsidRPr="004F497B" w:rsidR="0006009A" w:rsidTr="009E3FAB" w14:paraId="5EC5E764" w14:textId="77777777">
        <w:tc>
          <w:tcPr>
            <w:tcW w:w="1669" w:type="dxa"/>
            <w:shd w:val="clear" w:color="auto" w:fill="244061" w:themeFill="accent1" w:themeFillShade="80"/>
          </w:tcPr>
          <w:p w:rsidRPr="004F497B" w:rsidR="0006009A" w:rsidP="0007018C" w:rsidRDefault="0006009A" w14:paraId="2A7BFE80" w14:textId="1AC97A41">
            <w:pPr>
              <w:rPr>
                <w:color w:val="FFFFFF" w:themeColor="background1"/>
              </w:rPr>
            </w:pPr>
            <w:r>
              <w:rPr>
                <w:color w:val="FFFFFF" w:themeColor="background1"/>
              </w:rPr>
              <w:t>Action Literal</w:t>
            </w:r>
          </w:p>
        </w:tc>
        <w:tc>
          <w:tcPr>
            <w:tcW w:w="3870" w:type="dxa"/>
            <w:shd w:val="clear" w:color="auto" w:fill="244061" w:themeFill="accent1" w:themeFillShade="80"/>
          </w:tcPr>
          <w:p w:rsidRPr="004F497B" w:rsidR="0006009A" w:rsidP="0007018C" w:rsidRDefault="0006009A" w14:paraId="71DF4139" w14:textId="27A29BE4">
            <w:pPr>
              <w:rPr>
                <w:color w:val="FFFFFF" w:themeColor="background1"/>
              </w:rPr>
            </w:pPr>
            <w:r>
              <w:rPr>
                <w:color w:val="FFFFFF" w:themeColor="background1"/>
              </w:rPr>
              <w:t>Result</w:t>
            </w:r>
          </w:p>
        </w:tc>
      </w:tr>
      <w:tr w:rsidR="0006009A" w:rsidTr="009E3FAB" w14:paraId="24ECDB15" w14:textId="77777777">
        <w:tc>
          <w:tcPr>
            <w:tcW w:w="1669" w:type="dxa"/>
          </w:tcPr>
          <w:p w:rsidR="0006009A" w:rsidP="0007018C" w:rsidRDefault="0006009A" w14:paraId="694AC7AF" w14:textId="62A18B60">
            <w:r>
              <w:t>“Confirm</w:t>
            </w:r>
            <w:r w:rsidR="009E3FAB">
              <w:t>”</w:t>
            </w:r>
          </w:p>
        </w:tc>
        <w:tc>
          <w:tcPr>
            <w:tcW w:w="3870" w:type="dxa"/>
          </w:tcPr>
          <w:p w:rsidRPr="009E3FAB" w:rsidR="009E3FAB" w:rsidP="0007018C" w:rsidRDefault="009E3FAB" w14:paraId="74DB750A" w14:textId="065BB7EF">
            <w:r>
              <w:t>Complete transaction – reference P</w:t>
            </w:r>
            <w:r>
              <w:rPr>
                <w:i/>
                <w:iCs/>
              </w:rPr>
              <w:t xml:space="preserve">rocess </w:t>
            </w:r>
            <w:r>
              <w:t>section for updates and or screenflow</w:t>
            </w:r>
          </w:p>
        </w:tc>
      </w:tr>
    </w:tbl>
    <w:p w:rsidRPr="005C5611" w:rsidR="00196564" w:rsidP="005C5611" w:rsidRDefault="00196564" w14:paraId="78E0625F" w14:textId="77777777">
      <w:pPr>
        <w:ind w:left="576"/>
      </w:pPr>
    </w:p>
    <w:p w:rsidRPr="00F44474" w:rsidR="00F44474" w:rsidP="00F44474" w:rsidRDefault="00A66577" w14:paraId="1ABA762F" w14:textId="1D1927A7">
      <w:pPr>
        <w:pStyle w:val="Heading4"/>
      </w:pPr>
      <w:r>
        <w:t>Process</w:t>
      </w:r>
    </w:p>
    <w:p w:rsidR="00A026F8" w:rsidP="00A026F8" w:rsidRDefault="00A026F8" w14:paraId="2510E5E0" w14:textId="0C79A55A">
      <w:pPr>
        <w:pStyle w:val="Heading5"/>
      </w:pPr>
      <w:r>
        <w:t>Damages Disposition Selection</w:t>
      </w:r>
    </w:p>
    <w:p w:rsidR="00A026F8" w:rsidP="00A026F8" w:rsidRDefault="00830F8A" w14:paraId="7A32A44F" w14:textId="04C08018">
      <w:pPr>
        <w:pStyle w:val="ListParagraph"/>
        <w:numPr>
          <w:ilvl w:val="0"/>
          <w:numId w:val="27"/>
        </w:numPr>
      </w:pPr>
      <w:r>
        <w:t>First MAWM loads the following data values:</w:t>
      </w:r>
    </w:p>
    <w:p w:rsidR="00830F8A" w:rsidP="00830F8A" w:rsidRDefault="00830F8A" w14:paraId="320F6CD1" w14:textId="2A9C3F2A">
      <w:pPr>
        <w:pStyle w:val="ListParagraph"/>
        <w:numPr>
          <w:ilvl w:val="1"/>
          <w:numId w:val="27"/>
        </w:numPr>
      </w:pPr>
      <w:r>
        <w:t xml:space="preserve">For the Item scanned, load the ItemFacility.Extended.HazmatBucket value. This will be referred to as the </w:t>
      </w:r>
      <w:r>
        <w:rPr>
          <w:b/>
          <w:bCs/>
        </w:rPr>
        <w:t>HazmatBucket</w:t>
      </w:r>
      <w:r w:rsidR="003A7A00">
        <w:rPr>
          <w:b/>
          <w:bCs/>
        </w:rPr>
        <w:t xml:space="preserve"> </w:t>
      </w:r>
      <w:r w:rsidR="003A7A00">
        <w:t>for the remainder of this section.</w:t>
      </w:r>
    </w:p>
    <w:p w:rsidR="00830F8A" w:rsidP="00830F8A" w:rsidRDefault="00830F8A" w14:paraId="3003A553" w14:textId="0AEDF5DE">
      <w:pPr>
        <w:pStyle w:val="ListParagraph"/>
        <w:numPr>
          <w:ilvl w:val="1"/>
          <w:numId w:val="27"/>
        </w:numPr>
      </w:pPr>
      <w:r>
        <w:t xml:space="preserve">For the item scanned, load </w:t>
      </w:r>
      <w:r w:rsidR="00695E21">
        <w:t>the Item.VendorId, then utilize this value to load the Vendor.Extended.</w:t>
      </w:r>
      <w:r w:rsidR="003A7A00">
        <w:t xml:space="preserve">DamageDispositionCode. This will be referred to as the </w:t>
      </w:r>
      <w:r w:rsidR="003A7A00">
        <w:rPr>
          <w:b/>
          <w:bCs/>
        </w:rPr>
        <w:t xml:space="preserve">VendorDisposition </w:t>
      </w:r>
      <w:r w:rsidR="003A7A00">
        <w:t>for the remainder of this section.</w:t>
      </w:r>
    </w:p>
    <w:p w:rsidR="00125A4E" w:rsidP="00125A4E" w:rsidRDefault="004A401B" w14:paraId="3CD18FD4" w14:textId="57DD2F8B">
      <w:pPr>
        <w:pStyle w:val="ListParagraph"/>
        <w:numPr>
          <w:ilvl w:val="0"/>
          <w:numId w:val="27"/>
        </w:numPr>
      </w:pPr>
      <w:r>
        <w:t>IF the user answered “Yes” to any of the questions where</w:t>
      </w:r>
      <w:r w:rsidR="00960194">
        <w:t xml:space="preserve"> EX08DamagesQuestion = true, then set the variable </w:t>
      </w:r>
      <w:r w:rsidR="000579C4">
        <w:rPr>
          <w:b/>
          <w:bCs/>
        </w:rPr>
        <w:t>DamagesAnswer = “Y”</w:t>
      </w:r>
    </w:p>
    <w:p w:rsidR="000579C4" w:rsidP="000579C4" w:rsidRDefault="000579C4" w14:paraId="5363A56D" w14:textId="65093298">
      <w:pPr>
        <w:pStyle w:val="ListParagraph"/>
        <w:numPr>
          <w:ilvl w:val="0"/>
          <w:numId w:val="27"/>
        </w:numPr>
      </w:pPr>
      <w:r>
        <w:t xml:space="preserve">ELSE (all answers were “No”), then set the variable </w:t>
      </w:r>
      <w:r>
        <w:rPr>
          <w:b/>
          <w:bCs/>
        </w:rPr>
        <w:t>DamagesAnswer = “N”</w:t>
      </w:r>
    </w:p>
    <w:p w:rsidR="000579C4" w:rsidP="000579C4" w:rsidRDefault="000579C4" w14:paraId="3238D460" w14:textId="795383E1">
      <w:pPr>
        <w:pStyle w:val="ListParagraph"/>
        <w:numPr>
          <w:ilvl w:val="0"/>
          <w:numId w:val="27"/>
        </w:numPr>
      </w:pPr>
      <w:r>
        <w:t xml:space="preserve">IF the donate question was asked and the user answers “Yes”, then set the variable </w:t>
      </w:r>
      <w:r>
        <w:rPr>
          <w:b/>
          <w:bCs/>
        </w:rPr>
        <w:t>DonateAnswer = “Y”</w:t>
      </w:r>
    </w:p>
    <w:p w:rsidR="00FA4694" w:rsidP="000579C4" w:rsidRDefault="000579C4" w14:paraId="07C99834" w14:textId="77777777">
      <w:pPr>
        <w:pStyle w:val="ListParagraph"/>
        <w:numPr>
          <w:ilvl w:val="0"/>
          <w:numId w:val="27"/>
        </w:numPr>
      </w:pPr>
      <w:r>
        <w:t xml:space="preserve">ELSE (donate answer was “No” or question was skipped), then set the variable </w:t>
      </w:r>
      <w:r>
        <w:rPr>
          <w:b/>
          <w:bCs/>
        </w:rPr>
        <w:t>DonateAnswer = “N”</w:t>
      </w:r>
    </w:p>
    <w:p w:rsidR="000579C4" w:rsidP="000579C4" w:rsidRDefault="00FA4694" w14:paraId="0F4EFFE3" w14:textId="6F03AC62">
      <w:pPr>
        <w:pStyle w:val="ListParagraph"/>
        <w:numPr>
          <w:ilvl w:val="0"/>
          <w:numId w:val="27"/>
        </w:numPr>
      </w:pPr>
      <w:r>
        <w:t>At this point there are</w:t>
      </w:r>
      <w:r w:rsidR="00A67B13">
        <w:t xml:space="preserve"> 4 values defined:</w:t>
      </w:r>
    </w:p>
    <w:p w:rsidRPr="00A67B13" w:rsidR="00A67B13" w:rsidP="00A67B13" w:rsidRDefault="00A67B13" w14:paraId="40FEB305" w14:textId="27537F3E">
      <w:pPr>
        <w:pStyle w:val="ListParagraph"/>
        <w:numPr>
          <w:ilvl w:val="1"/>
          <w:numId w:val="27"/>
        </w:numPr>
      </w:pPr>
      <w:r>
        <w:rPr>
          <w:b/>
          <w:bCs/>
        </w:rPr>
        <w:t>HazmatBucket</w:t>
      </w:r>
    </w:p>
    <w:p w:rsidRPr="00A67B13" w:rsidR="00A67B13" w:rsidP="00A67B13" w:rsidRDefault="00A67B13" w14:paraId="7EB63026" w14:textId="601EC6C6">
      <w:pPr>
        <w:pStyle w:val="ListParagraph"/>
        <w:numPr>
          <w:ilvl w:val="1"/>
          <w:numId w:val="27"/>
        </w:numPr>
      </w:pPr>
      <w:r>
        <w:rPr>
          <w:b/>
          <w:bCs/>
        </w:rPr>
        <w:t>VendorDisposition</w:t>
      </w:r>
    </w:p>
    <w:p w:rsidRPr="00A67B13" w:rsidR="00A67B13" w:rsidP="00A67B13" w:rsidRDefault="00A67B13" w14:paraId="34B1FE31" w14:textId="578D7036">
      <w:pPr>
        <w:pStyle w:val="ListParagraph"/>
        <w:numPr>
          <w:ilvl w:val="1"/>
          <w:numId w:val="27"/>
        </w:numPr>
      </w:pPr>
      <w:r>
        <w:rPr>
          <w:b/>
          <w:bCs/>
        </w:rPr>
        <w:t>DamagesAnswer</w:t>
      </w:r>
    </w:p>
    <w:p w:rsidR="00A67B13" w:rsidP="00A67B13" w:rsidRDefault="00A67B13" w14:paraId="4A75D20F" w14:textId="682553AB">
      <w:pPr>
        <w:pStyle w:val="ListParagraph"/>
        <w:numPr>
          <w:ilvl w:val="1"/>
          <w:numId w:val="27"/>
        </w:numPr>
      </w:pPr>
      <w:r>
        <w:rPr>
          <w:b/>
          <w:bCs/>
        </w:rPr>
        <w:t>DonateAnswer</w:t>
      </w:r>
    </w:p>
    <w:p w:rsidR="00A67B13" w:rsidP="00A67B13" w:rsidRDefault="00A67B13" w14:paraId="6FFE804B" w14:textId="4DC61D58">
      <w:pPr>
        <w:pStyle w:val="ListParagraph"/>
        <w:numPr>
          <w:ilvl w:val="0"/>
          <w:numId w:val="27"/>
        </w:numPr>
      </w:pPr>
      <w:r>
        <w:t xml:space="preserve">MAWM next queries the config store for an entry matching the combination of these values. </w:t>
      </w:r>
    </w:p>
    <w:p w:rsidR="00865E11" w:rsidP="00865E11" w:rsidRDefault="00865E11" w14:paraId="75C06081" w14:textId="290306D7">
      <w:pPr>
        <w:pStyle w:val="ListParagraph"/>
        <w:numPr>
          <w:ilvl w:val="1"/>
          <w:numId w:val="27"/>
        </w:numPr>
      </w:pPr>
      <w:r>
        <w:t>Load the config store entry where ConfigStoreId = EX08DamagesDispositions</w:t>
      </w:r>
    </w:p>
    <w:p w:rsidR="00592438" w:rsidP="00865E11" w:rsidRDefault="001F026C" w14:paraId="2898DF3D" w14:textId="60C3851D">
      <w:pPr>
        <w:pStyle w:val="ListParagraph"/>
        <w:numPr>
          <w:ilvl w:val="1"/>
          <w:numId w:val="27"/>
        </w:numPr>
      </w:pPr>
      <w:r>
        <w:t xml:space="preserve">In the ConfigStoreData JSON, search for a record where </w:t>
      </w:r>
      <w:r w:rsidR="009E0499">
        <w:t xml:space="preserve">the </w:t>
      </w:r>
      <w:r w:rsidR="00FD5CE7">
        <w:t>4 variables mentioned above all match</w:t>
      </w:r>
      <w:r w:rsidR="00CF20E0">
        <w:t>.</w:t>
      </w:r>
    </w:p>
    <w:p w:rsidR="0096110C" w:rsidP="0096110C" w:rsidRDefault="00DE71FE" w14:paraId="15AE2B91" w14:textId="5C40C663">
      <w:pPr>
        <w:pStyle w:val="ListParagraph"/>
        <w:numPr>
          <w:ilvl w:val="2"/>
          <w:numId w:val="27"/>
        </w:numPr>
      </w:pPr>
      <w:r>
        <w:t>IF a matching record is found</w:t>
      </w:r>
      <w:r w:rsidR="00B577D5">
        <w:t xml:space="preserve"> and</w:t>
      </w:r>
      <w:r w:rsidR="0096110C">
        <w:t xml:space="preserve"> multiple matching records exist, take the first matching record.</w:t>
      </w:r>
    </w:p>
    <w:p w:rsidR="00B577D5" w:rsidP="0096110C" w:rsidRDefault="00B577D5" w14:paraId="0BD612A8" w14:textId="1AA06DCD">
      <w:pPr>
        <w:pStyle w:val="ListParagraph"/>
        <w:numPr>
          <w:ilvl w:val="2"/>
          <w:numId w:val="27"/>
        </w:numPr>
      </w:pPr>
      <w:r>
        <w:t xml:space="preserve">ELSE IF no matching record is found, display custom </w:t>
      </w:r>
      <w:r w:rsidR="00F80D1D">
        <w:t>INFO</w:t>
      </w:r>
      <w:r>
        <w:t xml:space="preserve"> “Damage</w:t>
      </w:r>
      <w:r w:rsidR="006F2BA7">
        <w:t>s</w:t>
      </w:r>
      <w:r>
        <w:t xml:space="preserve"> Disposition cannot be determined” (INM::CVSI::</w:t>
      </w:r>
      <w:r w:rsidR="00F80D1D">
        <w:t xml:space="preserve">0806) and disable </w:t>
      </w:r>
      <w:r w:rsidR="0029524C">
        <w:t xml:space="preserve">the “CONFIRM” button on the screen so that the user cannot move forward. When the disposition cannot be determined, this enhancement cannot determine how to proceed with updates, therefore the user is blocked from progressing, and it is expected that the user </w:t>
      </w:r>
      <w:r w:rsidR="00796ADE">
        <w:t>backs out of the transaction to restart.</w:t>
      </w:r>
      <w:r w:rsidR="0029524C">
        <w:t xml:space="preserve"> </w:t>
      </w:r>
    </w:p>
    <w:p w:rsidR="0096110C" w:rsidP="0096110C" w:rsidRDefault="0096110C" w14:paraId="4ED7EDED" w14:textId="001EAC45">
      <w:pPr>
        <w:pStyle w:val="ListParagraph"/>
        <w:numPr>
          <w:ilvl w:val="1"/>
          <w:numId w:val="27"/>
        </w:numPr>
      </w:pPr>
      <w:r>
        <w:rPr>
          <w:i/>
          <w:iCs/>
        </w:rPr>
        <w:t>See config section for sample Config Store Entry format for lookup reference</w:t>
      </w:r>
    </w:p>
    <w:p w:rsidR="00866DE7" w:rsidP="0096110C" w:rsidRDefault="00C15354" w14:paraId="11F014CB" w14:textId="4B351392">
      <w:pPr>
        <w:pStyle w:val="ListParagraph"/>
        <w:numPr>
          <w:ilvl w:val="0"/>
          <w:numId w:val="27"/>
        </w:numPr>
      </w:pPr>
      <w:r>
        <w:t xml:space="preserve">For the matching config store record, retrieve the values for </w:t>
      </w:r>
      <w:r>
        <w:rPr>
          <w:b/>
          <w:bCs/>
        </w:rPr>
        <w:t>DamagesDisposition</w:t>
      </w:r>
      <w:r>
        <w:t xml:space="preserve"> and </w:t>
      </w:r>
      <w:r w:rsidR="000A1A14">
        <w:rPr>
          <w:b/>
          <w:bCs/>
        </w:rPr>
        <w:t>ReasonCode</w:t>
      </w:r>
      <w:r w:rsidR="000712E0">
        <w:t xml:space="preserve">. </w:t>
      </w:r>
    </w:p>
    <w:p w:rsidR="004D1371" w:rsidP="0096110C" w:rsidRDefault="00866DE7" w14:paraId="12011340" w14:textId="77777777">
      <w:pPr>
        <w:pStyle w:val="ListParagraph"/>
        <w:numPr>
          <w:ilvl w:val="0"/>
          <w:numId w:val="27"/>
        </w:numPr>
      </w:pPr>
      <w:r>
        <w:t xml:space="preserve">Display the </w:t>
      </w:r>
      <w:r>
        <w:rPr>
          <w:b/>
          <w:bCs/>
        </w:rPr>
        <w:t xml:space="preserve">DamagesDisposition </w:t>
      </w:r>
      <w:r>
        <w:t xml:space="preserve">value on the screen in the Damages Disposition </w:t>
      </w:r>
      <w:r w:rsidR="004D1371">
        <w:t>row.</w:t>
      </w:r>
    </w:p>
    <w:p w:rsidRPr="00A026F8" w:rsidR="0096110C" w:rsidP="004D1371" w:rsidRDefault="004D1371" w14:paraId="6C4FF3B9" w14:textId="7519D140">
      <w:pPr>
        <w:pStyle w:val="ListParagraph"/>
        <w:numPr>
          <w:ilvl w:val="1"/>
          <w:numId w:val="27"/>
        </w:numPr>
      </w:pPr>
      <w:r>
        <w:t xml:space="preserve">The </w:t>
      </w:r>
      <w:r>
        <w:rPr>
          <w:b/>
          <w:bCs/>
        </w:rPr>
        <w:t>ReasonCode</w:t>
      </w:r>
      <w:r>
        <w:t xml:space="preserve"> is referenced in the</w:t>
      </w:r>
      <w:r>
        <w:rPr>
          <w:i/>
          <w:iCs/>
        </w:rPr>
        <w:t xml:space="preserve"> Confirm Button</w:t>
      </w:r>
      <w:r>
        <w:rPr>
          <w:b/>
          <w:bCs/>
          <w:i/>
          <w:iCs/>
        </w:rPr>
        <w:t xml:space="preserve"> </w:t>
      </w:r>
      <w:r>
        <w:t>section.</w:t>
      </w:r>
      <w:r w:rsidR="00C15354">
        <w:t xml:space="preserve"> </w:t>
      </w:r>
    </w:p>
    <w:p w:rsidR="00A026F8" w:rsidP="00A026F8" w:rsidRDefault="00A026F8" w14:paraId="7C85CE3E" w14:textId="3BF3ED4A">
      <w:pPr>
        <w:pStyle w:val="Heading5"/>
      </w:pPr>
      <w:r>
        <w:t>Confirm Button</w:t>
      </w:r>
    </w:p>
    <w:p w:rsidR="00366481" w:rsidP="004D1371" w:rsidRDefault="004D1371" w14:paraId="4C9A3552" w14:textId="77777777">
      <w:pPr>
        <w:pStyle w:val="ListParagraph"/>
        <w:numPr>
          <w:ilvl w:val="0"/>
          <w:numId w:val="28"/>
        </w:numPr>
      </w:pPr>
      <w:r>
        <w:t>When the user taps the Confirm button</w:t>
      </w:r>
    </w:p>
    <w:p w:rsidR="00DF7067" w:rsidP="00366481" w:rsidRDefault="00366481" w14:paraId="464F247B" w14:textId="7FE018B1">
      <w:pPr>
        <w:pStyle w:val="ListParagraph"/>
        <w:numPr>
          <w:ilvl w:val="1"/>
          <w:numId w:val="28"/>
        </w:numPr>
      </w:pPr>
      <w:r>
        <w:t>IF the item/inventory is not present in the scanned Ilpn</w:t>
      </w:r>
      <w:r w:rsidR="00084327">
        <w:t xml:space="preserve"> OR the </w:t>
      </w:r>
      <w:r w:rsidR="00674100">
        <w:t xml:space="preserve">CurrentQuantity </w:t>
      </w:r>
      <w:r w:rsidR="00084327">
        <w:t xml:space="preserve">&lt; </w:t>
      </w:r>
      <w:r w:rsidR="00674100">
        <w:t>Entered</w:t>
      </w:r>
      <w:r w:rsidR="009C1889">
        <w:t xml:space="preserve">, </w:t>
      </w:r>
    </w:p>
    <w:p w:rsidR="00022827" w:rsidP="00DF7067" w:rsidRDefault="00DF7067" w14:paraId="3817484C" w14:textId="32DF128E">
      <w:pPr>
        <w:pStyle w:val="ListParagraph"/>
        <w:numPr>
          <w:ilvl w:val="2"/>
          <w:numId w:val="28"/>
        </w:numPr>
      </w:pPr>
      <w:r>
        <w:t xml:space="preserve">First </w:t>
      </w:r>
      <w:r w:rsidR="009C1889">
        <w:t>adjust the</w:t>
      </w:r>
      <w:r w:rsidR="00703414">
        <w:t xml:space="preserve"> Item inventory into the source Ilpn</w:t>
      </w:r>
      <w:r w:rsidR="00611AB6">
        <w:t xml:space="preserve"> with </w:t>
      </w:r>
      <w:r w:rsidR="00022827">
        <w:t xml:space="preserve">the </w:t>
      </w:r>
      <w:r w:rsidR="00022827">
        <w:rPr>
          <w:b/>
          <w:bCs/>
        </w:rPr>
        <w:t>ReasonCode</w:t>
      </w:r>
      <w:r w:rsidR="00022827">
        <w:t xml:space="preserve"> value</w:t>
      </w:r>
      <w:r w:rsidR="00A5797D">
        <w:t xml:space="preserve"> (positive adjustment)</w:t>
      </w:r>
      <w:r w:rsidR="00690F0B">
        <w:t xml:space="preserve"> where AdjustmentQuantity = </w:t>
      </w:r>
      <w:r w:rsidR="00674100">
        <w:t>EnteredQuantity – CurrentQuantity</w:t>
      </w:r>
    </w:p>
    <w:p w:rsidR="00674100" w:rsidP="00674100" w:rsidRDefault="00674100" w14:paraId="28B673AE" w14:textId="3449EF9C">
      <w:pPr>
        <w:pStyle w:val="ListParagraph"/>
        <w:numPr>
          <w:ilvl w:val="3"/>
          <w:numId w:val="28"/>
        </w:numPr>
      </w:pPr>
      <w:r>
        <w:t xml:space="preserve">Note, IF the item is not present in the scanned Ilpn, </w:t>
      </w:r>
      <w:r w:rsidR="00944D42">
        <w:t>AdjustmentQuantity = EnteredQuantity</w:t>
      </w:r>
    </w:p>
    <w:p w:rsidR="004D1371" w:rsidP="007C73E3" w:rsidRDefault="00E64757" w14:paraId="3D54BC32" w14:textId="176C0AC6">
      <w:pPr>
        <w:pStyle w:val="ListParagraph"/>
        <w:numPr>
          <w:ilvl w:val="2"/>
          <w:numId w:val="28"/>
        </w:numPr>
      </w:pPr>
      <w:r>
        <w:t xml:space="preserve">Query the </w:t>
      </w:r>
      <w:r w:rsidR="00396221">
        <w:t xml:space="preserve">LocationItemAssignment entity </w:t>
      </w:r>
      <w:r w:rsidR="009D30DD">
        <w:t>for records</w:t>
      </w:r>
      <w:r w:rsidR="00A66868">
        <w:t xml:space="preserve"> for the matching ItemId </w:t>
      </w:r>
      <w:r w:rsidR="009D30DD">
        <w:t>and return the list of LocationIds</w:t>
      </w:r>
    </w:p>
    <w:p w:rsidR="009D30DD" w:rsidP="007C73E3" w:rsidRDefault="009D30DD" w14:paraId="7214AD07" w14:textId="65C0D1AD">
      <w:pPr>
        <w:pStyle w:val="ListParagraph"/>
        <w:numPr>
          <w:ilvl w:val="2"/>
          <w:numId w:val="28"/>
        </w:numPr>
      </w:pPr>
      <w:r>
        <w:t xml:space="preserve">Query the Location entity with the list of LocationIds and only return locations where the </w:t>
      </w:r>
      <w:r w:rsidR="0097109B">
        <w:t>SkuDedicationTypeId = PERMANENT</w:t>
      </w:r>
      <w:r w:rsidR="00876463">
        <w:t>,</w:t>
      </w:r>
      <w:r w:rsidR="0097109B">
        <w:t xml:space="preserve"> StorageUom</w:t>
      </w:r>
      <w:r w:rsidR="00A84740">
        <w:t>Id in (UNIT, SUBPACK, PACK)</w:t>
      </w:r>
      <w:r w:rsidR="00876463">
        <w:t xml:space="preserve">, and </w:t>
      </w:r>
      <w:r w:rsidR="00A57714">
        <w:t xml:space="preserve">LocationId != </w:t>
      </w:r>
      <w:r w:rsidR="00876463">
        <w:t>ItemFacility.Extended.</w:t>
      </w:r>
      <w:r w:rsidR="00A57714">
        <w:t>ForwardLocationId</w:t>
      </w:r>
    </w:p>
    <w:p w:rsidR="009F46AC" w:rsidP="007C73E3" w:rsidRDefault="007C73E3" w14:paraId="33EEBBEE" w14:textId="35603DFC">
      <w:pPr>
        <w:pStyle w:val="ListParagraph"/>
        <w:numPr>
          <w:ilvl w:val="2"/>
          <w:numId w:val="28"/>
        </w:numPr>
      </w:pPr>
      <w:r>
        <w:t xml:space="preserve">For the final returned list of locations, </w:t>
      </w:r>
      <w:r w:rsidR="00AC6B71">
        <w:t xml:space="preserve">submit the locations for Cycle Count task generation by </w:t>
      </w:r>
      <w:r w:rsidR="007E27A5">
        <w:t xml:space="preserve">referencing the </w:t>
      </w:r>
      <w:r w:rsidR="00055201">
        <w:t xml:space="preserve">CountTaskCreationStrategy configured in </w:t>
      </w:r>
      <w:r w:rsidR="00D92746">
        <w:t>InventoryParameters.Extended.</w:t>
      </w:r>
      <w:r w:rsidR="005D4F3C">
        <w:t>EX08DamagesCycleCountStrategy</w:t>
      </w:r>
    </w:p>
    <w:p w:rsidRPr="004D1371" w:rsidR="00FE3248" w:rsidP="00FE3248" w:rsidRDefault="00DE5EA7" w14:paraId="498E43C9" w14:textId="2B5B5F4F">
      <w:pPr>
        <w:pStyle w:val="ListParagraph"/>
        <w:numPr>
          <w:ilvl w:val="1"/>
          <w:numId w:val="28"/>
        </w:numPr>
      </w:pPr>
      <w:r>
        <w:t>A</w:t>
      </w:r>
      <w:r w:rsidR="00981D12">
        <w:t xml:space="preserve">djust the Item inventory out of the source Ilpn with the </w:t>
      </w:r>
      <w:r w:rsidR="00981D12">
        <w:rPr>
          <w:b/>
          <w:bCs/>
        </w:rPr>
        <w:t xml:space="preserve">ReasonCode </w:t>
      </w:r>
      <w:r w:rsidR="00981D12">
        <w:t>value (negative adjustment)</w:t>
      </w:r>
    </w:p>
    <w:p w:rsidR="00A66577" w:rsidP="00A66577" w:rsidRDefault="00A66577" w14:paraId="44A8FAC7" w14:textId="77777777">
      <w:pPr>
        <w:pStyle w:val="Heading4"/>
      </w:pPr>
      <w:r>
        <w:t>Navigation</w:t>
      </w:r>
    </w:p>
    <w:p w:rsidRPr="00C51E82" w:rsidR="00C51E82" w:rsidP="00C51E82" w:rsidRDefault="00C51E82" w14:paraId="581040AC" w14:textId="193AF4F8">
      <w:pPr>
        <w:pStyle w:val="ListParagraph"/>
        <w:numPr>
          <w:ilvl w:val="0"/>
          <w:numId w:val="30"/>
        </w:numPr>
      </w:pPr>
      <w:r>
        <w:t xml:space="preserve">Once all updates are complete, </w:t>
      </w:r>
      <w:r w:rsidR="001A1328">
        <w:t xml:space="preserve">navigate back to </w:t>
      </w:r>
      <w:r w:rsidR="00AF2E2B">
        <w:t>Screen 1</w:t>
      </w:r>
    </w:p>
    <w:p w:rsidR="00A66577" w:rsidP="00A66577" w:rsidRDefault="00A66577" w14:paraId="21A973A5" w14:textId="77777777">
      <w:pPr>
        <w:pStyle w:val="Heading4"/>
      </w:pPr>
      <w:r>
        <w:t>Outputs</w:t>
      </w:r>
    </w:p>
    <w:p w:rsidR="0023442E" w:rsidP="0023442E" w:rsidRDefault="00927F38" w14:paraId="61D4BDDC" w14:textId="64DD153F">
      <w:pPr>
        <w:pStyle w:val="Heading5"/>
      </w:pPr>
      <w:r>
        <w:t>Question Answer Records</w:t>
      </w:r>
    </w:p>
    <w:p w:rsidRPr="0075508B" w:rsidR="0075508B" w:rsidP="0075508B" w:rsidRDefault="0075508B" w14:paraId="087460FB" w14:textId="35CF0C54">
      <w:pPr>
        <w:ind w:left="576"/>
      </w:pPr>
      <w:r>
        <w:t xml:space="preserve">For each question and answer combination recorded in Screen </w:t>
      </w:r>
      <w:ins w:author="Timur Cetindag" w:date="2024-03-08T01:08:00Z" w:id="613">
        <w:r w:rsidR="00A33DF0">
          <w:t>4</w:t>
        </w:r>
      </w:ins>
      <w:ins w:author="Timur Cetindag" w:date="2024-03-08T01:09:00Z" w:id="614">
        <w:r w:rsidR="00A33DF0">
          <w:t xml:space="preserve"> and Screen 5</w:t>
        </w:r>
      </w:ins>
      <w:del w:author="Timur Cetindag" w:date="2024-03-08T01:08:00Z" w:id="615">
        <w:r w:rsidDel="00A33DF0">
          <w:delText>5</w:delText>
        </w:r>
      </w:del>
      <w:r>
        <w:t>, create a record in the Question Answer Records UI (</w:t>
      </w:r>
      <w:r w:rsidRPr="00DF6A97" w:rsidR="00DF6A97">
        <w:t>CommonAssignedQuestionnaire</w:t>
      </w:r>
      <w:r w:rsidR="00DF6A97">
        <w:t xml:space="preserve"> entity)</w:t>
      </w:r>
      <w:r w:rsidR="007B0DDE">
        <w:t>.</w:t>
      </w:r>
    </w:p>
    <w:p w:rsidR="0023442E" w:rsidP="0023442E" w:rsidRDefault="003D44E2" w14:paraId="4B89E241" w14:textId="07658BAB">
      <w:pPr>
        <w:pStyle w:val="Heading5"/>
      </w:pPr>
      <w:r>
        <w:t>Warehouse Activity Tracking</w:t>
      </w:r>
    </w:p>
    <w:p w:rsidR="00D47DFD" w:rsidP="00D47DFD" w:rsidRDefault="00D47DFD" w14:paraId="1EEFDA40" w14:textId="77777777">
      <w:pPr>
        <w:ind w:left="576"/>
      </w:pPr>
      <w:r>
        <w:t>After the user confirms the disposition code, create a warehouse activity tracking record with the following details:</w:t>
      </w:r>
    </w:p>
    <w:p w:rsidR="00D47DFD" w:rsidP="00D47DFD" w:rsidRDefault="00D47DFD" w14:paraId="185B1684" w14:textId="41D6483E">
      <w:pPr>
        <w:pStyle w:val="ListParagraph"/>
        <w:numPr>
          <w:ilvl w:val="0"/>
          <w:numId w:val="30"/>
        </w:numPr>
      </w:pPr>
      <w:r>
        <w:t>Transaction Id</w:t>
      </w:r>
    </w:p>
    <w:p w:rsidR="00D47DFD" w:rsidP="00D47DFD" w:rsidRDefault="00D47DFD" w14:paraId="5799A0D1" w14:textId="2B0DD9D3">
      <w:pPr>
        <w:pStyle w:val="ListParagraph"/>
        <w:numPr>
          <w:ilvl w:val="0"/>
          <w:numId w:val="30"/>
        </w:numPr>
      </w:pPr>
      <w:r>
        <w:t>User Id</w:t>
      </w:r>
    </w:p>
    <w:p w:rsidR="00D47DFD" w:rsidP="00D47DFD" w:rsidRDefault="00D47DFD" w14:paraId="7DFB7CAE" w14:textId="02BAFE28">
      <w:pPr>
        <w:pStyle w:val="ListParagraph"/>
        <w:numPr>
          <w:ilvl w:val="0"/>
          <w:numId w:val="30"/>
        </w:numPr>
      </w:pPr>
      <w:r>
        <w:t>Ilpn Id</w:t>
      </w:r>
    </w:p>
    <w:p w:rsidR="00D47DFD" w:rsidP="00D47DFD" w:rsidRDefault="00D47DFD" w14:paraId="6A11681E" w14:textId="5A7E8FEA">
      <w:pPr>
        <w:pStyle w:val="ListParagraph"/>
        <w:numPr>
          <w:ilvl w:val="0"/>
          <w:numId w:val="30"/>
        </w:numPr>
      </w:pPr>
      <w:r>
        <w:t xml:space="preserve">Item Id </w:t>
      </w:r>
    </w:p>
    <w:p w:rsidR="00D47DFD" w:rsidP="00D47DFD" w:rsidRDefault="00D47DFD" w14:paraId="45F22320" w14:textId="19638346">
      <w:pPr>
        <w:pStyle w:val="ListParagraph"/>
        <w:numPr>
          <w:ilvl w:val="0"/>
          <w:numId w:val="30"/>
        </w:numPr>
      </w:pPr>
      <w:r>
        <w:t>Quantity</w:t>
      </w:r>
    </w:p>
    <w:p w:rsidRPr="00D47DFD" w:rsidR="00D47DFD" w:rsidP="00D47DFD" w:rsidRDefault="00B033C9" w14:paraId="0C12AD3A" w14:textId="07FD1251">
      <w:pPr>
        <w:pStyle w:val="ListParagraph"/>
        <w:numPr>
          <w:ilvl w:val="0"/>
          <w:numId w:val="30"/>
        </w:numPr>
      </w:pPr>
      <w:r>
        <w:t>Reason Code</w:t>
      </w:r>
    </w:p>
    <w:p w:rsidR="0023442E" w:rsidP="0023442E" w:rsidRDefault="0023442E" w14:paraId="281452FF" w14:textId="77777777">
      <w:pPr>
        <w:pStyle w:val="Heading5"/>
      </w:pPr>
      <w:r>
        <w:t>Labor Management</w:t>
      </w:r>
    </w:p>
    <w:p w:rsidRPr="00D13082" w:rsidR="0023442E" w:rsidP="0023442E" w:rsidRDefault="0023442E" w14:paraId="2EC0BE87" w14:textId="77777777"/>
    <w:p w:rsidRPr="00FD557D" w:rsidR="00AA4039" w:rsidP="00334DC3" w:rsidRDefault="00AA4039" w14:paraId="2A36FB64" w14:textId="6664C8C1">
      <w:pPr>
        <w:pStyle w:val="Heading1"/>
        <w:rPr>
          <w:rFonts w:cs="Arial"/>
        </w:rPr>
      </w:pPr>
      <w:bookmarkStart w:name="_Toc160752757" w:id="616"/>
      <w:r w:rsidRPr="00FD557D">
        <w:rPr>
          <w:rFonts w:cs="Arial"/>
        </w:rPr>
        <w:t>Process Change/Addition</w:t>
      </w:r>
      <w:bookmarkEnd w:id="360"/>
      <w:bookmarkEnd w:id="616"/>
    </w:p>
    <w:p w:rsidRPr="00FD557D" w:rsidR="00AE1C2E" w:rsidP="00334DC3" w:rsidRDefault="006F2BA7" w14:paraId="3EB7E099" w14:textId="06A72306">
      <w:pPr>
        <w:rPr>
          <w:rFonts w:cs="Arial"/>
        </w:rPr>
      </w:pPr>
      <w:r>
        <w:rPr>
          <w:rFonts w:cs="Arial"/>
        </w:rPr>
        <w:t>Not required for this extension.</w:t>
      </w:r>
    </w:p>
    <w:p w:rsidR="00117BEE" w:rsidP="00334DC3" w:rsidRDefault="00117BEE" w14:paraId="00A38041" w14:textId="77777777">
      <w:pPr>
        <w:pStyle w:val="Heading1"/>
        <w:rPr>
          <w:rFonts w:cs="Arial"/>
        </w:rPr>
      </w:pPr>
      <w:bookmarkStart w:name="_Toc12283295" w:id="617"/>
      <w:bookmarkStart w:name="_Toc160752758" w:id="618"/>
      <w:r w:rsidRPr="00FD557D">
        <w:rPr>
          <w:rFonts w:cs="Arial"/>
        </w:rPr>
        <w:t>Reporting</w:t>
      </w:r>
      <w:r>
        <w:rPr>
          <w:rFonts w:cs="Arial"/>
        </w:rPr>
        <w:t>, Label, or Document</w:t>
      </w:r>
      <w:bookmarkEnd w:id="617"/>
      <w:bookmarkEnd w:id="618"/>
    </w:p>
    <w:p w:rsidRPr="00FD557D" w:rsidR="006F2BA7" w:rsidP="006F2BA7" w:rsidRDefault="006F2BA7" w14:paraId="42F5A541" w14:textId="77777777">
      <w:pPr>
        <w:rPr>
          <w:rFonts w:cs="Arial"/>
        </w:rPr>
      </w:pPr>
      <w:r>
        <w:rPr>
          <w:rFonts w:cs="Arial"/>
        </w:rPr>
        <w:t>Not required for this extension.</w:t>
      </w:r>
    </w:p>
    <w:p w:rsidRPr="00217EE8" w:rsidR="00B74EE2" w:rsidP="00334DC3" w:rsidRDefault="00B74EE2" w14:paraId="30C7B8B3" w14:textId="153C36D7">
      <w:pPr>
        <w:pStyle w:val="Heading1"/>
        <w:rPr>
          <w:rFonts w:cs="Arial"/>
        </w:rPr>
      </w:pPr>
      <w:bookmarkStart w:name="_Toc64668118" w:id="619"/>
      <w:bookmarkStart w:name="_Toc160752759" w:id="620"/>
      <w:r w:rsidRPr="00FD557D">
        <w:rPr>
          <w:rFonts w:cs="Arial"/>
        </w:rPr>
        <w:t xml:space="preserve">Other </w:t>
      </w:r>
      <w:r>
        <w:rPr>
          <w:rFonts w:cs="Arial"/>
        </w:rPr>
        <w:t xml:space="preserve">MA </w:t>
      </w:r>
      <w:r w:rsidRPr="00FD557D">
        <w:rPr>
          <w:rFonts w:cs="Arial"/>
        </w:rPr>
        <w:t>Solutions I</w:t>
      </w:r>
      <w:r>
        <w:rPr>
          <w:rFonts w:cs="Arial"/>
        </w:rPr>
        <w:t>mpacted</w:t>
      </w:r>
      <w:bookmarkEnd w:id="619"/>
      <w:bookmarkEnd w:id="620"/>
    </w:p>
    <w:p w:rsidRPr="00FD557D" w:rsidR="006F2BA7" w:rsidP="006F2BA7" w:rsidRDefault="006F2BA7" w14:paraId="6F91B585" w14:textId="77777777">
      <w:pPr>
        <w:rPr>
          <w:rFonts w:cs="Arial"/>
        </w:rPr>
      </w:pPr>
      <w:bookmarkStart w:name="_Toc425764528" w:id="621"/>
      <w:bookmarkStart w:name="_Toc425769814" w:id="622"/>
      <w:bookmarkStart w:name="_Toc425764529" w:id="623"/>
      <w:bookmarkStart w:name="_Toc425769815" w:id="624"/>
      <w:bookmarkStart w:name="_Toc425764530" w:id="625"/>
      <w:bookmarkStart w:name="_Toc425769816" w:id="626"/>
      <w:bookmarkStart w:name="_Toc425764531" w:id="627"/>
      <w:bookmarkStart w:name="_Toc425769817" w:id="628"/>
      <w:bookmarkStart w:name="_Toc425764532" w:id="629"/>
      <w:bookmarkStart w:name="_Toc425769818" w:id="630"/>
      <w:bookmarkStart w:name="_Toc425764533" w:id="631"/>
      <w:bookmarkStart w:name="_Toc425769819" w:id="632"/>
      <w:bookmarkStart w:name="_Toc425764534" w:id="633"/>
      <w:bookmarkStart w:name="_Toc425769820" w:id="634"/>
      <w:bookmarkStart w:name="_Toc425764536" w:id="635"/>
      <w:bookmarkStart w:name="_Toc425769822" w:id="636"/>
      <w:bookmarkStart w:name="_Toc425764538" w:id="637"/>
      <w:bookmarkStart w:name="_Toc425769824" w:id="638"/>
      <w:bookmarkStart w:name="_Toc424903258" w:id="639"/>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Pr>
          <w:rFonts w:cs="Arial"/>
        </w:rPr>
        <w:t>Not required for this extension.</w:t>
      </w:r>
    </w:p>
    <w:p w:rsidRPr="00FD557D" w:rsidR="00B74EE2" w:rsidP="00334DC3" w:rsidRDefault="00B74EE2" w14:paraId="60DBABF1" w14:textId="77777777">
      <w:pPr>
        <w:pStyle w:val="Heading1"/>
        <w:rPr>
          <w:rFonts w:cs="Arial"/>
        </w:rPr>
      </w:pPr>
      <w:bookmarkStart w:name="_Toc64668120" w:id="640"/>
      <w:bookmarkStart w:name="_Toc160752760" w:id="641"/>
      <w:r>
        <w:rPr>
          <w:rFonts w:cs="Arial"/>
        </w:rPr>
        <w:t>Configuration</w:t>
      </w:r>
      <w:bookmarkEnd w:id="640"/>
      <w:bookmarkEnd w:id="641"/>
    </w:p>
    <w:p w:rsidR="00B74EE2" w:rsidP="00334DC3" w:rsidRDefault="00B74EE2" w14:paraId="223D31C9" w14:textId="77777777">
      <w:pPr>
        <w:rPr>
          <w:rFonts w:cs="Arial"/>
          <w:color w:val="FF0000"/>
        </w:rPr>
      </w:pPr>
    </w:p>
    <w:p w:rsidRPr="0037266B" w:rsidR="00B74EE2" w:rsidP="0037266B" w:rsidRDefault="00B74EE2" w14:paraId="74D5E880" w14:textId="60125F2C">
      <w:pPr>
        <w:pStyle w:val="Heading3"/>
        <w:rPr>
          <w:rFonts w:cs="Arial"/>
        </w:rPr>
      </w:pPr>
      <w:bookmarkStart w:name="_Toc64668121" w:id="642"/>
      <w:bookmarkStart w:name="_Toc160752761" w:id="643"/>
      <w:r>
        <w:rPr>
          <w:rFonts w:cs="Arial"/>
        </w:rPr>
        <w:t>Enable/Disable Extension</w:t>
      </w:r>
      <w:bookmarkEnd w:id="642"/>
      <w:bookmarkEnd w:id="643"/>
    </w:p>
    <w:p w:rsidRPr="00B74EE2" w:rsidR="00B74EE2" w:rsidP="00334DC3" w:rsidRDefault="00B74EE2" w14:paraId="4D457B6C" w14:textId="2A68DD98">
      <w:pPr>
        <w:ind w:left="720"/>
        <w:rPr>
          <w:rFonts w:cs="Arial"/>
        </w:rPr>
      </w:pPr>
      <w:r w:rsidRPr="00B74EE2">
        <w:rPr>
          <w:rFonts w:cs="Arial"/>
        </w:rPr>
        <w:t xml:space="preserve">This is already outlined in section </w:t>
      </w:r>
      <w:r w:rsidR="0037266B">
        <w:rPr>
          <w:rFonts w:cs="Arial"/>
        </w:rPr>
        <w:t>8</w:t>
      </w:r>
      <w:r w:rsidRPr="00B74EE2">
        <w:rPr>
          <w:rFonts w:cs="Arial"/>
        </w:rPr>
        <w:t>.1.1.</w:t>
      </w:r>
    </w:p>
    <w:p w:rsidR="00B74EE2" w:rsidP="00334DC3" w:rsidRDefault="00B74EE2" w14:paraId="7D9CC110" w14:textId="77777777">
      <w:pPr>
        <w:rPr>
          <w:rFonts w:cs="Arial"/>
        </w:rPr>
      </w:pPr>
    </w:p>
    <w:p w:rsidR="00B74EE2" w:rsidP="00334DC3" w:rsidRDefault="00B74EE2" w14:paraId="01A7730F" w14:textId="77777777">
      <w:pPr>
        <w:pStyle w:val="Heading3"/>
      </w:pPr>
      <w:bookmarkStart w:name="_Toc64668122" w:id="644"/>
      <w:bookmarkStart w:name="_Toc160752762" w:id="645"/>
      <w:r>
        <w:t>Extended Attributes</w:t>
      </w:r>
      <w:bookmarkEnd w:id="644"/>
      <w:bookmarkEnd w:id="645"/>
    </w:p>
    <w:p w:rsidR="00B74EE2" w:rsidP="00334DC3" w:rsidRDefault="00B74EE2" w14:paraId="6180040B" w14:textId="77777777">
      <w:pPr>
        <w:ind w:left="720"/>
        <w:rPr>
          <w:rFonts w:cs="Arial"/>
          <w:color w:val="FF0000"/>
        </w:rPr>
      </w:pPr>
    </w:p>
    <w:tbl>
      <w:tblPr>
        <w:tblStyle w:val="TableGrid"/>
        <w:tblW w:w="0" w:type="auto"/>
        <w:tblInd w:w="558" w:type="dxa"/>
        <w:tblLook w:val="04A0" w:firstRow="1" w:lastRow="0" w:firstColumn="1" w:lastColumn="0" w:noHBand="0" w:noVBand="1"/>
      </w:tblPr>
      <w:tblGrid>
        <w:gridCol w:w="1923"/>
        <w:gridCol w:w="2019"/>
        <w:gridCol w:w="2529"/>
        <w:gridCol w:w="1874"/>
        <w:gridCol w:w="1887"/>
      </w:tblGrid>
      <w:tr w:rsidRPr="007357B8" w:rsidR="0037266B" w:rsidTr="0037266B" w14:paraId="115213AB" w14:textId="77777777">
        <w:trPr>
          <w:tblHeader/>
        </w:trPr>
        <w:tc>
          <w:tcPr>
            <w:tcW w:w="1923" w:type="dxa"/>
            <w:shd w:val="clear" w:color="auto" w:fill="B8CCE4" w:themeFill="accent1" w:themeFillTint="66"/>
          </w:tcPr>
          <w:p w:rsidRPr="007357B8" w:rsidR="0037266B" w:rsidP="00334DC3" w:rsidRDefault="0037266B" w14:paraId="037A045F" w14:textId="0372F035">
            <w:pPr>
              <w:rPr>
                <w:rFonts w:cs="Arial"/>
                <w:b/>
              </w:rPr>
            </w:pPr>
            <w:r>
              <w:rPr>
                <w:rFonts w:cs="Arial"/>
                <w:b/>
              </w:rPr>
              <w:t>Component</w:t>
            </w:r>
          </w:p>
        </w:tc>
        <w:tc>
          <w:tcPr>
            <w:tcW w:w="2019" w:type="dxa"/>
            <w:shd w:val="clear" w:color="auto" w:fill="B8CCE4" w:themeFill="accent1" w:themeFillTint="66"/>
          </w:tcPr>
          <w:p w:rsidRPr="007357B8" w:rsidR="0037266B" w:rsidP="00334DC3" w:rsidRDefault="0037266B" w14:paraId="07280EC7" w14:textId="4B11C331">
            <w:pPr>
              <w:rPr>
                <w:rFonts w:cs="Arial"/>
                <w:b/>
              </w:rPr>
            </w:pPr>
            <w:r w:rsidRPr="007357B8">
              <w:rPr>
                <w:rFonts w:cs="Arial"/>
                <w:b/>
              </w:rPr>
              <w:t>Entity</w:t>
            </w:r>
          </w:p>
        </w:tc>
        <w:tc>
          <w:tcPr>
            <w:tcW w:w="2527" w:type="dxa"/>
            <w:shd w:val="clear" w:color="auto" w:fill="B8CCE4" w:themeFill="accent1" w:themeFillTint="66"/>
          </w:tcPr>
          <w:p w:rsidRPr="007357B8" w:rsidR="0037266B" w:rsidP="00334DC3" w:rsidRDefault="0037266B" w14:paraId="26CB8BF6" w14:textId="7C4AE601">
            <w:pPr>
              <w:rPr>
                <w:rFonts w:cs="Arial"/>
                <w:b/>
              </w:rPr>
            </w:pPr>
            <w:r w:rsidRPr="007357B8">
              <w:rPr>
                <w:rFonts w:cs="Arial"/>
                <w:b/>
              </w:rPr>
              <w:t>Attri</w:t>
            </w:r>
            <w:r>
              <w:rPr>
                <w:rFonts w:cs="Arial"/>
                <w:b/>
              </w:rPr>
              <w:t>bu</w:t>
            </w:r>
            <w:r w:rsidRPr="007357B8">
              <w:rPr>
                <w:rFonts w:cs="Arial"/>
                <w:b/>
              </w:rPr>
              <w:t>te</w:t>
            </w:r>
          </w:p>
        </w:tc>
        <w:tc>
          <w:tcPr>
            <w:tcW w:w="1875" w:type="dxa"/>
            <w:shd w:val="clear" w:color="auto" w:fill="B8CCE4" w:themeFill="accent1" w:themeFillTint="66"/>
          </w:tcPr>
          <w:p w:rsidRPr="007357B8" w:rsidR="0037266B" w:rsidP="00334DC3" w:rsidRDefault="0037266B" w14:paraId="69C52186" w14:textId="77777777">
            <w:pPr>
              <w:rPr>
                <w:rFonts w:cs="Arial"/>
                <w:b/>
              </w:rPr>
            </w:pPr>
            <w:r w:rsidRPr="007357B8">
              <w:rPr>
                <w:rFonts w:cs="Arial"/>
                <w:b/>
              </w:rPr>
              <w:t>Type</w:t>
            </w:r>
          </w:p>
        </w:tc>
        <w:tc>
          <w:tcPr>
            <w:tcW w:w="1888" w:type="dxa"/>
            <w:shd w:val="clear" w:color="auto" w:fill="B8CCE4" w:themeFill="accent1" w:themeFillTint="66"/>
          </w:tcPr>
          <w:p w:rsidRPr="007357B8" w:rsidR="0037266B" w:rsidP="00334DC3" w:rsidRDefault="0037266B" w14:paraId="4AA4049F" w14:textId="77777777">
            <w:pPr>
              <w:rPr>
                <w:rFonts w:cs="Arial"/>
                <w:b/>
              </w:rPr>
            </w:pPr>
            <w:r w:rsidRPr="007357B8">
              <w:rPr>
                <w:rFonts w:cs="Arial"/>
                <w:b/>
              </w:rPr>
              <w:t>Value</w:t>
            </w:r>
          </w:p>
        </w:tc>
      </w:tr>
      <w:tr w:rsidRPr="007357B8" w:rsidR="0037266B" w:rsidTr="0037266B" w14:paraId="0D718BFB" w14:textId="77777777">
        <w:tc>
          <w:tcPr>
            <w:tcW w:w="1923" w:type="dxa"/>
          </w:tcPr>
          <w:p w:rsidRPr="007357B8" w:rsidR="0037266B" w:rsidP="00334DC3" w:rsidRDefault="000359ED" w14:paraId="5D1F648E" w14:textId="177AA788">
            <w:pPr>
              <w:rPr>
                <w:rFonts w:cs="Arial"/>
              </w:rPr>
            </w:pPr>
            <w:r>
              <w:rPr>
                <w:rFonts w:cs="Arial"/>
              </w:rPr>
              <w:t>Aux-svcs</w:t>
            </w:r>
          </w:p>
        </w:tc>
        <w:tc>
          <w:tcPr>
            <w:tcW w:w="2019" w:type="dxa"/>
          </w:tcPr>
          <w:p w:rsidRPr="007357B8" w:rsidR="0037266B" w:rsidP="00334DC3" w:rsidRDefault="000359ED" w14:paraId="14C93AAD" w14:textId="5BE9A2C8">
            <w:pPr>
              <w:rPr>
                <w:rFonts w:cs="Arial"/>
              </w:rPr>
            </w:pPr>
            <w:r>
              <w:rPr>
                <w:rFonts w:cs="Arial"/>
              </w:rPr>
              <w:t>Question</w:t>
            </w:r>
          </w:p>
        </w:tc>
        <w:tc>
          <w:tcPr>
            <w:tcW w:w="2527" w:type="dxa"/>
          </w:tcPr>
          <w:p w:rsidRPr="007357B8" w:rsidR="0037266B" w:rsidP="00334DC3" w:rsidRDefault="000359ED" w14:paraId="06DCB121" w14:textId="27592BBE">
            <w:pPr>
              <w:rPr>
                <w:rFonts w:cs="Arial"/>
              </w:rPr>
            </w:pPr>
            <w:r>
              <w:rPr>
                <w:rFonts w:cs="Arial"/>
              </w:rPr>
              <w:t>EX08DamagesQuestion</w:t>
            </w:r>
          </w:p>
        </w:tc>
        <w:tc>
          <w:tcPr>
            <w:tcW w:w="1875" w:type="dxa"/>
          </w:tcPr>
          <w:p w:rsidRPr="007357B8" w:rsidR="0037266B" w:rsidP="00334DC3" w:rsidRDefault="000359ED" w14:paraId="5B83EDE4" w14:textId="7FEB097A">
            <w:pPr>
              <w:rPr>
                <w:rFonts w:cs="Arial"/>
              </w:rPr>
            </w:pPr>
            <w:r>
              <w:rPr>
                <w:rFonts w:cs="Arial"/>
              </w:rPr>
              <w:t>Boolean</w:t>
            </w:r>
          </w:p>
        </w:tc>
        <w:tc>
          <w:tcPr>
            <w:tcW w:w="1888" w:type="dxa"/>
          </w:tcPr>
          <w:p w:rsidRPr="007357B8" w:rsidR="0037266B" w:rsidP="00334DC3" w:rsidRDefault="0037266B" w14:paraId="6F4A38CA" w14:textId="1FBEF95B">
            <w:pPr>
              <w:rPr>
                <w:rFonts w:cs="Arial"/>
              </w:rPr>
            </w:pPr>
          </w:p>
        </w:tc>
      </w:tr>
      <w:tr w:rsidRPr="007357B8" w:rsidR="000359ED" w:rsidTr="0037266B" w14:paraId="7B5995DB" w14:textId="77777777">
        <w:tc>
          <w:tcPr>
            <w:tcW w:w="1923" w:type="dxa"/>
          </w:tcPr>
          <w:p w:rsidRPr="007357B8" w:rsidR="000359ED" w:rsidP="000359ED" w:rsidRDefault="000359ED" w14:paraId="0569692B" w14:textId="1C980ABA">
            <w:pPr>
              <w:rPr>
                <w:rFonts w:cs="Arial"/>
              </w:rPr>
            </w:pPr>
            <w:r>
              <w:rPr>
                <w:rFonts w:cs="Arial"/>
              </w:rPr>
              <w:t>Aux-svcs</w:t>
            </w:r>
          </w:p>
        </w:tc>
        <w:tc>
          <w:tcPr>
            <w:tcW w:w="2019" w:type="dxa"/>
          </w:tcPr>
          <w:p w:rsidRPr="007357B8" w:rsidR="000359ED" w:rsidP="000359ED" w:rsidRDefault="000359ED" w14:paraId="5813D38E" w14:textId="0FE051D2">
            <w:pPr>
              <w:rPr>
                <w:rFonts w:cs="Arial"/>
              </w:rPr>
            </w:pPr>
            <w:r>
              <w:rPr>
                <w:rFonts w:cs="Arial"/>
              </w:rPr>
              <w:t>Question</w:t>
            </w:r>
          </w:p>
        </w:tc>
        <w:tc>
          <w:tcPr>
            <w:tcW w:w="2527" w:type="dxa"/>
          </w:tcPr>
          <w:p w:rsidRPr="007357B8" w:rsidR="000359ED" w:rsidP="000359ED" w:rsidRDefault="000359ED" w14:paraId="0BA7D158" w14:textId="5242B72C">
            <w:pPr>
              <w:rPr>
                <w:rFonts w:cs="Arial"/>
              </w:rPr>
            </w:pPr>
            <w:r>
              <w:rPr>
                <w:rFonts w:cs="Arial"/>
              </w:rPr>
              <w:t>EX08QuestionPriority</w:t>
            </w:r>
          </w:p>
        </w:tc>
        <w:tc>
          <w:tcPr>
            <w:tcW w:w="1875" w:type="dxa"/>
          </w:tcPr>
          <w:p w:rsidRPr="007357B8" w:rsidR="000359ED" w:rsidP="000359ED" w:rsidRDefault="000359ED" w14:paraId="4016DFE1" w14:textId="765D21AE">
            <w:pPr>
              <w:rPr>
                <w:rFonts w:cs="Arial"/>
              </w:rPr>
            </w:pPr>
            <w:r>
              <w:rPr>
                <w:rFonts w:cs="Arial"/>
              </w:rPr>
              <w:t>Integer</w:t>
            </w:r>
          </w:p>
        </w:tc>
        <w:tc>
          <w:tcPr>
            <w:tcW w:w="1888" w:type="dxa"/>
          </w:tcPr>
          <w:p w:rsidRPr="007357B8" w:rsidR="000359ED" w:rsidP="000359ED" w:rsidRDefault="000359ED" w14:paraId="48979C72" w14:textId="55B70EDF">
            <w:pPr>
              <w:rPr>
                <w:rFonts w:cs="Arial"/>
              </w:rPr>
            </w:pPr>
          </w:p>
        </w:tc>
      </w:tr>
      <w:tr w:rsidRPr="007357B8" w:rsidR="000359ED" w:rsidTr="0037266B" w14:paraId="7BBA9AB3" w14:textId="77777777">
        <w:tc>
          <w:tcPr>
            <w:tcW w:w="1923" w:type="dxa"/>
          </w:tcPr>
          <w:p w:rsidRPr="007357B8" w:rsidR="000359ED" w:rsidP="000359ED" w:rsidRDefault="000359ED" w14:paraId="3D4219B8" w14:textId="2BAFAD5F">
            <w:pPr>
              <w:rPr>
                <w:rFonts w:cs="Arial"/>
              </w:rPr>
            </w:pPr>
            <w:r>
              <w:rPr>
                <w:rFonts w:cs="Arial"/>
              </w:rPr>
              <w:t>Aux-svcs</w:t>
            </w:r>
          </w:p>
        </w:tc>
        <w:tc>
          <w:tcPr>
            <w:tcW w:w="2019" w:type="dxa"/>
          </w:tcPr>
          <w:p w:rsidRPr="007357B8" w:rsidR="000359ED" w:rsidP="000359ED" w:rsidRDefault="000359ED" w14:paraId="7367F4B7" w14:textId="0D9AE550">
            <w:pPr>
              <w:rPr>
                <w:rFonts w:cs="Arial"/>
              </w:rPr>
            </w:pPr>
            <w:r>
              <w:rPr>
                <w:rFonts w:cs="Arial"/>
              </w:rPr>
              <w:t>Question</w:t>
            </w:r>
          </w:p>
        </w:tc>
        <w:tc>
          <w:tcPr>
            <w:tcW w:w="2527" w:type="dxa"/>
          </w:tcPr>
          <w:p w:rsidRPr="007357B8" w:rsidR="000359ED" w:rsidP="000359ED" w:rsidRDefault="000359ED" w14:paraId="76240644" w14:textId="7F6CE5FA">
            <w:pPr>
              <w:rPr>
                <w:rFonts w:cs="Arial"/>
              </w:rPr>
            </w:pPr>
            <w:r>
              <w:rPr>
                <w:rFonts w:cs="Arial"/>
              </w:rPr>
              <w:t>EX08DonateQuestion</w:t>
            </w:r>
          </w:p>
        </w:tc>
        <w:tc>
          <w:tcPr>
            <w:tcW w:w="1875" w:type="dxa"/>
          </w:tcPr>
          <w:p w:rsidRPr="007357B8" w:rsidR="000359ED" w:rsidP="000359ED" w:rsidRDefault="000359ED" w14:paraId="5F114D39" w14:textId="1342047F">
            <w:pPr>
              <w:rPr>
                <w:rFonts w:cs="Arial"/>
              </w:rPr>
            </w:pPr>
            <w:r>
              <w:rPr>
                <w:rFonts w:cs="Arial"/>
              </w:rPr>
              <w:t>Boolean</w:t>
            </w:r>
          </w:p>
        </w:tc>
        <w:tc>
          <w:tcPr>
            <w:tcW w:w="1888" w:type="dxa"/>
          </w:tcPr>
          <w:p w:rsidRPr="007357B8" w:rsidR="000359ED" w:rsidP="000359ED" w:rsidRDefault="000359ED" w14:paraId="35CC5A8D" w14:textId="69072218">
            <w:pPr>
              <w:rPr>
                <w:rFonts w:cs="Arial"/>
              </w:rPr>
            </w:pPr>
          </w:p>
        </w:tc>
      </w:tr>
      <w:tr w:rsidRPr="007357B8" w:rsidR="0037266B" w:rsidTr="0037266B" w14:paraId="1054D9FA" w14:textId="77777777">
        <w:tc>
          <w:tcPr>
            <w:tcW w:w="1923" w:type="dxa"/>
          </w:tcPr>
          <w:p w:rsidR="0037266B" w:rsidP="00334DC3" w:rsidRDefault="00685BF6" w14:paraId="7E9BC425" w14:textId="40F20DCA">
            <w:pPr>
              <w:rPr>
                <w:rFonts w:cs="Arial"/>
              </w:rPr>
            </w:pPr>
            <w:r>
              <w:rPr>
                <w:rFonts w:cs="Arial"/>
              </w:rPr>
              <w:t>Vendor</w:t>
            </w:r>
          </w:p>
        </w:tc>
        <w:tc>
          <w:tcPr>
            <w:tcW w:w="2019" w:type="dxa"/>
          </w:tcPr>
          <w:p w:rsidR="0037266B" w:rsidP="00334DC3" w:rsidRDefault="00B62E1F" w14:paraId="58F4F7C8" w14:textId="575CB004">
            <w:pPr>
              <w:rPr>
                <w:rFonts w:cs="Arial"/>
              </w:rPr>
            </w:pPr>
            <w:r>
              <w:rPr>
                <w:rFonts w:cs="Arial"/>
              </w:rPr>
              <w:t>Vendor</w:t>
            </w:r>
          </w:p>
        </w:tc>
        <w:tc>
          <w:tcPr>
            <w:tcW w:w="2527" w:type="dxa"/>
          </w:tcPr>
          <w:p w:rsidRPr="00626225" w:rsidR="0037266B" w:rsidP="00334DC3" w:rsidRDefault="00967733" w14:paraId="48D2A04D" w14:textId="31185DB1">
            <w:pPr>
              <w:rPr>
                <w:rFonts w:cs="Arial"/>
              </w:rPr>
            </w:pPr>
            <w:r>
              <w:rPr>
                <w:rFonts w:cs="Arial"/>
              </w:rPr>
              <w:t>DamagesDispositionCode</w:t>
            </w:r>
          </w:p>
        </w:tc>
        <w:tc>
          <w:tcPr>
            <w:tcW w:w="1875" w:type="dxa"/>
          </w:tcPr>
          <w:p w:rsidR="0037266B" w:rsidP="00334DC3" w:rsidRDefault="00967733" w14:paraId="535C9259" w14:textId="4653648C">
            <w:pPr>
              <w:rPr>
                <w:rFonts w:cs="Arial"/>
              </w:rPr>
            </w:pPr>
            <w:r>
              <w:rPr>
                <w:rFonts w:cs="Arial"/>
              </w:rPr>
              <w:t>String</w:t>
            </w:r>
          </w:p>
        </w:tc>
        <w:tc>
          <w:tcPr>
            <w:tcW w:w="1888" w:type="dxa"/>
          </w:tcPr>
          <w:p w:rsidR="0037266B" w:rsidP="00334DC3" w:rsidRDefault="0037266B" w14:paraId="21673B26" w14:textId="77777777">
            <w:pPr>
              <w:rPr>
                <w:rFonts w:cs="Arial"/>
              </w:rPr>
            </w:pPr>
          </w:p>
        </w:tc>
      </w:tr>
      <w:tr w:rsidRPr="007357B8" w:rsidR="0037266B" w:rsidTr="0037266B" w14:paraId="536C687B" w14:textId="77777777">
        <w:tc>
          <w:tcPr>
            <w:tcW w:w="1923" w:type="dxa"/>
          </w:tcPr>
          <w:p w:rsidRPr="007357B8" w:rsidR="0037266B" w:rsidP="00334DC3" w:rsidRDefault="00967733" w14:paraId="29CB0765" w14:textId="00ED2FAB">
            <w:pPr>
              <w:rPr>
                <w:rFonts w:cs="Arial"/>
              </w:rPr>
            </w:pPr>
            <w:r>
              <w:rPr>
                <w:rFonts w:cs="Arial"/>
              </w:rPr>
              <w:t>Item-Master</w:t>
            </w:r>
          </w:p>
        </w:tc>
        <w:tc>
          <w:tcPr>
            <w:tcW w:w="2019" w:type="dxa"/>
          </w:tcPr>
          <w:p w:rsidRPr="007357B8" w:rsidR="0037266B" w:rsidP="00334DC3" w:rsidRDefault="00E37502" w14:paraId="7FA28436" w14:textId="31B8F22A">
            <w:pPr>
              <w:rPr>
                <w:rFonts w:cs="Arial"/>
              </w:rPr>
            </w:pPr>
            <w:r>
              <w:rPr>
                <w:rFonts w:cs="Arial"/>
              </w:rPr>
              <w:t>ItemFacility</w:t>
            </w:r>
          </w:p>
        </w:tc>
        <w:tc>
          <w:tcPr>
            <w:tcW w:w="2527" w:type="dxa"/>
          </w:tcPr>
          <w:p w:rsidRPr="007357B8" w:rsidR="0037266B" w:rsidP="00334DC3" w:rsidRDefault="00C4568F" w14:paraId="18B708D3" w14:textId="2F48C61E">
            <w:pPr>
              <w:rPr>
                <w:rFonts w:cs="Arial"/>
              </w:rPr>
            </w:pPr>
            <w:r>
              <w:rPr>
                <w:rFonts w:cs="Arial"/>
              </w:rPr>
              <w:t>HazmatBucket</w:t>
            </w:r>
          </w:p>
        </w:tc>
        <w:tc>
          <w:tcPr>
            <w:tcW w:w="1875" w:type="dxa"/>
          </w:tcPr>
          <w:p w:rsidRPr="007357B8" w:rsidR="0037266B" w:rsidP="00334DC3" w:rsidRDefault="00C4568F" w14:paraId="40DA4E36" w14:textId="35CCA79E">
            <w:pPr>
              <w:rPr>
                <w:rFonts w:cs="Arial"/>
              </w:rPr>
            </w:pPr>
            <w:r>
              <w:rPr>
                <w:rFonts w:cs="Arial"/>
              </w:rPr>
              <w:t>String</w:t>
            </w:r>
          </w:p>
        </w:tc>
        <w:tc>
          <w:tcPr>
            <w:tcW w:w="1888" w:type="dxa"/>
          </w:tcPr>
          <w:p w:rsidRPr="007357B8" w:rsidR="0037266B" w:rsidP="00334DC3" w:rsidRDefault="0037266B" w14:paraId="11F73301" w14:textId="17F1B8A2">
            <w:pPr>
              <w:rPr>
                <w:rFonts w:cs="Arial"/>
              </w:rPr>
            </w:pPr>
          </w:p>
        </w:tc>
      </w:tr>
    </w:tbl>
    <w:p w:rsidR="00B74EE2" w:rsidP="00334DC3" w:rsidRDefault="00B74EE2" w14:paraId="36D6E799" w14:textId="77777777">
      <w:pPr>
        <w:rPr>
          <w:rFonts w:cs="Arial"/>
        </w:rPr>
      </w:pPr>
    </w:p>
    <w:p w:rsidR="00B74EE2" w:rsidP="00334DC3" w:rsidRDefault="00B74EE2" w14:paraId="6D7FA7EE" w14:textId="5FBA26B4">
      <w:pPr>
        <w:pStyle w:val="Heading3"/>
      </w:pPr>
      <w:bookmarkStart w:name="_Toc64668123" w:id="646"/>
      <w:bookmarkStart w:name="_Toc160752763" w:id="647"/>
      <w:r>
        <w:t>Messages</w:t>
      </w:r>
      <w:bookmarkEnd w:id="646"/>
      <w:bookmarkEnd w:id="647"/>
    </w:p>
    <w:p w:rsidRPr="00194AEA" w:rsidR="00194AEA" w:rsidP="00194AEA" w:rsidRDefault="00194AEA" w14:paraId="1CD9AD1F" w14:textId="77777777"/>
    <w:tbl>
      <w:tblPr>
        <w:tblStyle w:val="TableGrid"/>
        <w:tblW w:w="10391" w:type="dxa"/>
        <w:jc w:val="right"/>
        <w:tblLook w:val="04A0" w:firstRow="1" w:lastRow="0" w:firstColumn="1" w:lastColumn="0" w:noHBand="0" w:noVBand="1"/>
      </w:tblPr>
      <w:tblGrid>
        <w:gridCol w:w="1805"/>
        <w:gridCol w:w="2452"/>
        <w:gridCol w:w="1639"/>
        <w:gridCol w:w="1439"/>
        <w:gridCol w:w="1617"/>
        <w:gridCol w:w="1439"/>
      </w:tblGrid>
      <w:tr w:rsidRPr="00FD557D" w:rsidR="00194AEA" w:rsidTr="00D23E71" w14:paraId="74061755" w14:textId="77777777">
        <w:trPr>
          <w:tblHeader/>
          <w:jc w:val="right"/>
        </w:trPr>
        <w:tc>
          <w:tcPr>
            <w:tcW w:w="1805" w:type="dxa"/>
            <w:shd w:val="clear" w:color="auto" w:fill="B8CCE4" w:themeFill="accent1" w:themeFillTint="66"/>
          </w:tcPr>
          <w:p w:rsidRPr="00FD557D" w:rsidR="00194AEA" w:rsidP="0007018C" w:rsidRDefault="00194AEA" w14:paraId="0100E21E" w14:textId="77777777">
            <w:pPr>
              <w:jc w:val="both"/>
              <w:rPr>
                <w:rFonts w:cs="Arial"/>
                <w:b/>
              </w:rPr>
            </w:pPr>
            <w:r w:rsidRPr="00DE0536">
              <w:rPr>
                <w:rFonts w:cs="Arial"/>
                <w:b/>
              </w:rPr>
              <w:t>ErrorDefinitionId</w:t>
            </w:r>
          </w:p>
        </w:tc>
        <w:tc>
          <w:tcPr>
            <w:tcW w:w="2452" w:type="dxa"/>
            <w:shd w:val="clear" w:color="auto" w:fill="B8CCE4" w:themeFill="accent1" w:themeFillTint="66"/>
          </w:tcPr>
          <w:p w:rsidRPr="00FD557D" w:rsidR="00194AEA" w:rsidP="0007018C" w:rsidRDefault="00194AEA" w14:paraId="19EF4782" w14:textId="77777777">
            <w:pPr>
              <w:jc w:val="both"/>
              <w:rPr>
                <w:rFonts w:cs="Arial"/>
                <w:b/>
              </w:rPr>
            </w:pPr>
            <w:r w:rsidRPr="00833C9C">
              <w:rPr>
                <w:rFonts w:cs="Arial"/>
                <w:b/>
              </w:rPr>
              <w:t>ErrorText</w:t>
            </w:r>
          </w:p>
        </w:tc>
        <w:tc>
          <w:tcPr>
            <w:tcW w:w="1639" w:type="dxa"/>
            <w:shd w:val="clear" w:color="auto" w:fill="B8CCE4" w:themeFill="accent1" w:themeFillTint="66"/>
          </w:tcPr>
          <w:p w:rsidRPr="00FD557D" w:rsidR="00194AEA" w:rsidP="0007018C" w:rsidRDefault="00194AEA" w14:paraId="0B96F8F5" w14:textId="77777777">
            <w:pPr>
              <w:jc w:val="both"/>
              <w:rPr>
                <w:rFonts w:cs="Arial"/>
                <w:b/>
              </w:rPr>
            </w:pPr>
            <w:r w:rsidRPr="00833C9C">
              <w:rPr>
                <w:rFonts w:cs="Arial"/>
                <w:b/>
              </w:rPr>
              <w:t>ShortErrorText</w:t>
            </w:r>
          </w:p>
        </w:tc>
        <w:tc>
          <w:tcPr>
            <w:tcW w:w="1439" w:type="dxa"/>
            <w:shd w:val="clear" w:color="auto" w:fill="B8CCE4" w:themeFill="accent1" w:themeFillTint="66"/>
          </w:tcPr>
          <w:p w:rsidR="00194AEA" w:rsidP="0007018C" w:rsidRDefault="00194AEA" w14:paraId="39D98CDC" w14:textId="77777777">
            <w:pPr>
              <w:jc w:val="center"/>
              <w:rPr>
                <w:rFonts w:cs="Arial"/>
                <w:b/>
              </w:rPr>
            </w:pPr>
            <w:r w:rsidRPr="00833C9C">
              <w:rPr>
                <w:rFonts w:cs="Arial"/>
                <w:b/>
              </w:rPr>
              <w:t>Default</w:t>
            </w:r>
          </w:p>
          <w:p w:rsidR="00194AEA" w:rsidP="0007018C" w:rsidRDefault="00194AEA" w14:paraId="69FD9871" w14:textId="77777777">
            <w:pPr>
              <w:jc w:val="center"/>
              <w:rPr>
                <w:rFonts w:cs="Arial"/>
                <w:b/>
              </w:rPr>
            </w:pPr>
            <w:r w:rsidRPr="00833C9C">
              <w:rPr>
                <w:rFonts w:cs="Arial"/>
                <w:b/>
              </w:rPr>
              <w:t>ErrorLevelId</w:t>
            </w:r>
          </w:p>
        </w:tc>
        <w:tc>
          <w:tcPr>
            <w:tcW w:w="1617" w:type="dxa"/>
            <w:shd w:val="clear" w:color="auto" w:fill="B8CCE4" w:themeFill="accent1" w:themeFillTint="66"/>
          </w:tcPr>
          <w:p w:rsidR="00194AEA" w:rsidP="0007018C" w:rsidRDefault="00194AEA" w14:paraId="40CE1858" w14:textId="77777777">
            <w:pPr>
              <w:jc w:val="center"/>
              <w:rPr>
                <w:rFonts w:cs="Arial"/>
                <w:b/>
              </w:rPr>
            </w:pPr>
            <w:r w:rsidRPr="00833C9C">
              <w:rPr>
                <w:rFonts w:cs="Arial"/>
                <w:b/>
              </w:rPr>
              <w:t>Min</w:t>
            </w:r>
          </w:p>
          <w:p w:rsidR="00194AEA" w:rsidP="0007018C" w:rsidRDefault="00194AEA" w14:paraId="3D88B405" w14:textId="77777777">
            <w:pPr>
              <w:jc w:val="center"/>
              <w:rPr>
                <w:rFonts w:cs="Arial"/>
                <w:b/>
              </w:rPr>
            </w:pPr>
            <w:r w:rsidRPr="00833C9C">
              <w:rPr>
                <w:rFonts w:cs="Arial"/>
                <w:b/>
              </w:rPr>
              <w:t>ErrorLevelId</w:t>
            </w:r>
          </w:p>
        </w:tc>
        <w:tc>
          <w:tcPr>
            <w:tcW w:w="1439" w:type="dxa"/>
            <w:shd w:val="clear" w:color="auto" w:fill="B8CCE4" w:themeFill="accent1" w:themeFillTint="66"/>
          </w:tcPr>
          <w:p w:rsidR="00194AEA" w:rsidP="0007018C" w:rsidRDefault="00194AEA" w14:paraId="406F0BAB" w14:textId="77777777">
            <w:pPr>
              <w:jc w:val="center"/>
              <w:rPr>
                <w:rFonts w:cs="Arial"/>
                <w:b/>
              </w:rPr>
            </w:pPr>
            <w:r w:rsidRPr="00833C9C">
              <w:rPr>
                <w:rFonts w:cs="Arial"/>
                <w:b/>
              </w:rPr>
              <w:t>Max</w:t>
            </w:r>
          </w:p>
          <w:p w:rsidR="00194AEA" w:rsidP="0007018C" w:rsidRDefault="00194AEA" w14:paraId="7F1F6F84" w14:textId="77777777">
            <w:pPr>
              <w:jc w:val="center"/>
              <w:rPr>
                <w:rFonts w:cs="Arial"/>
                <w:b/>
              </w:rPr>
            </w:pPr>
            <w:r w:rsidRPr="00833C9C">
              <w:rPr>
                <w:rFonts w:cs="Arial"/>
                <w:b/>
              </w:rPr>
              <w:t>ErrorLevelId</w:t>
            </w:r>
          </w:p>
        </w:tc>
      </w:tr>
      <w:tr w:rsidRPr="00FD557D" w:rsidR="00D23E71" w:rsidDel="008B0584" w:rsidTr="00D23E71" w14:paraId="7F5EF967" w14:textId="51A7E86B">
        <w:trPr>
          <w:jc w:val="right"/>
          <w:del w:author="Timur Cetindag" w:date="2024-03-07T00:44:00Z" w:id="648"/>
        </w:trPr>
        <w:tc>
          <w:tcPr>
            <w:tcW w:w="1805" w:type="dxa"/>
          </w:tcPr>
          <w:p w:rsidRPr="0095559F" w:rsidR="00D23E71" w:rsidDel="008B0584" w:rsidP="00D23E71" w:rsidRDefault="00D23E71" w14:paraId="28BA05CD" w14:textId="2436B4A4">
            <w:pPr>
              <w:rPr>
                <w:del w:author="Timur Cetindag" w:date="2024-03-07T00:44:00Z" w:id="649"/>
                <w:rFonts w:cs="Arial"/>
              </w:rPr>
            </w:pPr>
            <w:del w:author="Timur Cetindag" w:date="2024-03-07T00:44:00Z" w:id="650">
              <w:r w:rsidDel="008B0584">
                <w:rPr>
                  <w:rFonts w:cs="Arial"/>
                </w:rPr>
                <w:delText>INM::CVSI::0801</w:delText>
              </w:r>
            </w:del>
          </w:p>
        </w:tc>
        <w:tc>
          <w:tcPr>
            <w:tcW w:w="2452" w:type="dxa"/>
          </w:tcPr>
          <w:p w:rsidRPr="0095559F" w:rsidR="00D23E71" w:rsidDel="008B0584" w:rsidP="00D23E71" w:rsidRDefault="00D23E71" w14:paraId="037D4EEF" w14:textId="1F681956">
            <w:pPr>
              <w:rPr>
                <w:del w:author="Timur Cetindag" w:date="2024-03-07T00:44:00Z" w:id="651"/>
                <w:rFonts w:cs="Arial"/>
              </w:rPr>
            </w:pPr>
            <w:del w:author="Timur Cetindag" w:date="2024-03-07T00:44:00Z" w:id="652">
              <w:r w:rsidDel="008B0584">
                <w:rPr>
                  <w:rFonts w:cs="Arial"/>
                </w:rPr>
                <w:delText>Prompt cannot be blank</w:delText>
              </w:r>
            </w:del>
          </w:p>
        </w:tc>
        <w:tc>
          <w:tcPr>
            <w:tcW w:w="1639" w:type="dxa"/>
          </w:tcPr>
          <w:p w:rsidRPr="0095559F" w:rsidR="00D23E71" w:rsidDel="008B0584" w:rsidP="00D23E71" w:rsidRDefault="00D23E71" w14:paraId="7949E8E8" w14:textId="6BE54C9F">
            <w:pPr>
              <w:rPr>
                <w:del w:author="Timur Cetindag" w:date="2024-03-07T00:44:00Z" w:id="653"/>
                <w:rFonts w:cs="Arial"/>
              </w:rPr>
            </w:pPr>
            <w:del w:author="Timur Cetindag" w:date="2024-03-07T00:44:00Z" w:id="654">
              <w:r w:rsidDel="008B0584">
                <w:rPr>
                  <w:rFonts w:cs="Arial"/>
                </w:rPr>
                <w:delText>Prompt cannot be blank</w:delText>
              </w:r>
            </w:del>
          </w:p>
        </w:tc>
        <w:tc>
          <w:tcPr>
            <w:tcW w:w="1439" w:type="dxa"/>
          </w:tcPr>
          <w:p w:rsidRPr="0095559F" w:rsidR="00D23E71" w:rsidDel="008B0584" w:rsidP="00D23E71" w:rsidRDefault="00D23E71" w14:paraId="2379146E" w14:textId="22E6AA08">
            <w:pPr>
              <w:jc w:val="center"/>
              <w:rPr>
                <w:del w:author="Timur Cetindag" w:date="2024-03-07T00:44:00Z" w:id="655"/>
                <w:rFonts w:cs="Arial"/>
              </w:rPr>
            </w:pPr>
            <w:del w:author="Timur Cetindag" w:date="2024-03-07T00:44:00Z" w:id="656">
              <w:r w:rsidDel="008B0584">
                <w:rPr>
                  <w:rFonts w:cs="Arial"/>
                </w:rPr>
                <w:delText>ERROR</w:delText>
              </w:r>
            </w:del>
          </w:p>
        </w:tc>
        <w:tc>
          <w:tcPr>
            <w:tcW w:w="1617" w:type="dxa"/>
          </w:tcPr>
          <w:p w:rsidRPr="0095559F" w:rsidR="00D23E71" w:rsidDel="008B0584" w:rsidP="00D23E71" w:rsidRDefault="00D23E71" w14:paraId="77117515" w14:textId="0A8D0AE3">
            <w:pPr>
              <w:jc w:val="center"/>
              <w:rPr>
                <w:del w:author="Timur Cetindag" w:date="2024-03-07T00:44:00Z" w:id="657"/>
                <w:rFonts w:cs="Arial"/>
              </w:rPr>
            </w:pPr>
            <w:del w:author="Timur Cetindag" w:date="2024-03-07T00:44:00Z" w:id="658">
              <w:r w:rsidDel="008B0584">
                <w:rPr>
                  <w:rFonts w:cs="Arial"/>
                </w:rPr>
                <w:delText>ERROR</w:delText>
              </w:r>
            </w:del>
          </w:p>
        </w:tc>
        <w:tc>
          <w:tcPr>
            <w:tcW w:w="1439" w:type="dxa"/>
          </w:tcPr>
          <w:p w:rsidRPr="0095559F" w:rsidR="00D23E71" w:rsidDel="008B0584" w:rsidP="00D23E71" w:rsidRDefault="00D23E71" w14:paraId="73C59E83" w14:textId="47F9B52A">
            <w:pPr>
              <w:jc w:val="center"/>
              <w:rPr>
                <w:del w:author="Timur Cetindag" w:date="2024-03-07T00:44:00Z" w:id="659"/>
                <w:rFonts w:cs="Arial"/>
              </w:rPr>
            </w:pPr>
            <w:del w:author="Timur Cetindag" w:date="2024-03-07T00:44:00Z" w:id="660">
              <w:r w:rsidDel="008B0584">
                <w:rPr>
                  <w:rFonts w:cs="Arial"/>
                </w:rPr>
                <w:delText>ERROR</w:delText>
              </w:r>
            </w:del>
          </w:p>
        </w:tc>
      </w:tr>
      <w:tr w:rsidRPr="00FD557D" w:rsidR="00D23E71" w:rsidTr="00D23E71" w14:paraId="638A7308" w14:textId="77777777">
        <w:trPr>
          <w:jc w:val="right"/>
        </w:trPr>
        <w:tc>
          <w:tcPr>
            <w:tcW w:w="1805" w:type="dxa"/>
          </w:tcPr>
          <w:p w:rsidRPr="00874EC1" w:rsidR="00D23E71" w:rsidP="00D23E71" w:rsidRDefault="002C5219" w14:paraId="7992E152" w14:textId="71E4CAEA">
            <w:pPr>
              <w:rPr>
                <w:rFonts w:cs="Arial"/>
              </w:rPr>
            </w:pPr>
            <w:r>
              <w:rPr>
                <w:rFonts w:cs="Arial"/>
              </w:rPr>
              <w:t>INM::CVSI::0802</w:t>
            </w:r>
          </w:p>
        </w:tc>
        <w:tc>
          <w:tcPr>
            <w:tcW w:w="2452" w:type="dxa"/>
          </w:tcPr>
          <w:p w:rsidRPr="00874EC1" w:rsidR="00D23E71" w:rsidP="00D23E71" w:rsidRDefault="002C5219" w14:paraId="12DAFF34" w14:textId="01C311A7">
            <w:pPr>
              <w:rPr>
                <w:rFonts w:cs="Arial"/>
              </w:rPr>
            </w:pPr>
            <w:r>
              <w:rPr>
                <w:rFonts w:cs="Arial"/>
              </w:rPr>
              <w:t>Invalid barcode</w:t>
            </w:r>
          </w:p>
        </w:tc>
        <w:tc>
          <w:tcPr>
            <w:tcW w:w="1639" w:type="dxa"/>
          </w:tcPr>
          <w:p w:rsidRPr="00874EC1" w:rsidR="00D23E71" w:rsidP="00D23E71" w:rsidRDefault="002C5219" w14:paraId="767D1D78" w14:textId="713B605C">
            <w:pPr>
              <w:rPr>
                <w:rFonts w:cs="Arial"/>
              </w:rPr>
            </w:pPr>
            <w:r>
              <w:rPr>
                <w:rFonts w:cs="Arial"/>
              </w:rPr>
              <w:t>Invalid barcode</w:t>
            </w:r>
          </w:p>
        </w:tc>
        <w:tc>
          <w:tcPr>
            <w:tcW w:w="1439" w:type="dxa"/>
          </w:tcPr>
          <w:p w:rsidRPr="00874EC1" w:rsidR="00D23E71" w:rsidP="00D23E71" w:rsidRDefault="002C5219" w14:paraId="38E06B8C" w14:textId="198FDF7D">
            <w:pPr>
              <w:jc w:val="center"/>
              <w:rPr>
                <w:rFonts w:cs="Arial"/>
              </w:rPr>
            </w:pPr>
            <w:r>
              <w:rPr>
                <w:rFonts w:cs="Arial"/>
              </w:rPr>
              <w:t>ERROR</w:t>
            </w:r>
          </w:p>
        </w:tc>
        <w:tc>
          <w:tcPr>
            <w:tcW w:w="1617" w:type="dxa"/>
          </w:tcPr>
          <w:p w:rsidRPr="00874EC1" w:rsidR="00D23E71" w:rsidP="00D23E71" w:rsidRDefault="002C5219" w14:paraId="148AA384" w14:textId="50414188">
            <w:pPr>
              <w:jc w:val="center"/>
              <w:rPr>
                <w:rFonts w:cs="Arial"/>
              </w:rPr>
            </w:pPr>
            <w:r>
              <w:rPr>
                <w:rFonts w:cs="Arial"/>
              </w:rPr>
              <w:t>ERROR</w:t>
            </w:r>
          </w:p>
        </w:tc>
        <w:tc>
          <w:tcPr>
            <w:tcW w:w="1439" w:type="dxa"/>
          </w:tcPr>
          <w:p w:rsidRPr="00874EC1" w:rsidR="00D23E71" w:rsidP="00D23E71" w:rsidRDefault="002C5219" w14:paraId="25AFC7A3" w14:textId="2F33384F">
            <w:pPr>
              <w:jc w:val="center"/>
              <w:rPr>
                <w:rFonts w:cs="Arial"/>
              </w:rPr>
            </w:pPr>
            <w:r>
              <w:rPr>
                <w:rFonts w:cs="Arial"/>
              </w:rPr>
              <w:t>ERROR</w:t>
            </w:r>
          </w:p>
        </w:tc>
      </w:tr>
      <w:tr w:rsidRPr="00FD557D" w:rsidR="001B74A8" w:rsidTr="00D23E71" w14:paraId="2EF6F54A" w14:textId="77777777">
        <w:trPr>
          <w:jc w:val="right"/>
        </w:trPr>
        <w:tc>
          <w:tcPr>
            <w:tcW w:w="1805" w:type="dxa"/>
          </w:tcPr>
          <w:p w:rsidR="001B74A8" w:rsidP="001B74A8" w:rsidRDefault="001B74A8" w14:paraId="1417639C" w14:textId="37594CB3">
            <w:pPr>
              <w:rPr>
                <w:rFonts w:cs="Arial"/>
              </w:rPr>
            </w:pPr>
            <w:r>
              <w:rPr>
                <w:rFonts w:cs="Arial"/>
              </w:rPr>
              <w:t>INM::CVSI::0803</w:t>
            </w:r>
          </w:p>
        </w:tc>
        <w:tc>
          <w:tcPr>
            <w:tcW w:w="2452" w:type="dxa"/>
          </w:tcPr>
          <w:p w:rsidR="001B74A8" w:rsidP="001B74A8" w:rsidRDefault="001B74A8" w14:paraId="6055030E" w14:textId="17381273">
            <w:pPr>
              <w:rPr>
                <w:rFonts w:cs="Arial"/>
              </w:rPr>
            </w:pPr>
            <w:r>
              <w:rPr>
                <w:rFonts w:cs="Arial"/>
              </w:rPr>
              <w:t>Ilpn in invalid status</w:t>
            </w:r>
          </w:p>
        </w:tc>
        <w:tc>
          <w:tcPr>
            <w:tcW w:w="1639" w:type="dxa"/>
          </w:tcPr>
          <w:p w:rsidR="001B74A8" w:rsidP="001B74A8" w:rsidRDefault="001B74A8" w14:paraId="38631072" w14:textId="56862447">
            <w:pPr>
              <w:rPr>
                <w:rFonts w:cs="Arial"/>
              </w:rPr>
            </w:pPr>
            <w:r>
              <w:rPr>
                <w:rFonts w:cs="Arial"/>
              </w:rPr>
              <w:t>Ilpn in invalid status</w:t>
            </w:r>
          </w:p>
        </w:tc>
        <w:tc>
          <w:tcPr>
            <w:tcW w:w="1439" w:type="dxa"/>
          </w:tcPr>
          <w:p w:rsidR="001B74A8" w:rsidP="001B74A8" w:rsidRDefault="001B74A8" w14:paraId="4B7AAF85" w14:textId="20C6DF07">
            <w:pPr>
              <w:jc w:val="center"/>
              <w:rPr>
                <w:rFonts w:cs="Arial"/>
              </w:rPr>
            </w:pPr>
            <w:r>
              <w:rPr>
                <w:rFonts w:cs="Arial"/>
              </w:rPr>
              <w:t>ERROR</w:t>
            </w:r>
          </w:p>
        </w:tc>
        <w:tc>
          <w:tcPr>
            <w:tcW w:w="1617" w:type="dxa"/>
          </w:tcPr>
          <w:p w:rsidR="001B74A8" w:rsidP="001B74A8" w:rsidRDefault="001B74A8" w14:paraId="3CAC4D72" w14:textId="7A11EBC8">
            <w:pPr>
              <w:jc w:val="center"/>
              <w:rPr>
                <w:rFonts w:cs="Arial"/>
              </w:rPr>
            </w:pPr>
            <w:r>
              <w:rPr>
                <w:rFonts w:cs="Arial"/>
              </w:rPr>
              <w:t>ERROR</w:t>
            </w:r>
          </w:p>
        </w:tc>
        <w:tc>
          <w:tcPr>
            <w:tcW w:w="1439" w:type="dxa"/>
          </w:tcPr>
          <w:p w:rsidR="001B74A8" w:rsidP="001B74A8" w:rsidRDefault="001B74A8" w14:paraId="3923D6DF" w14:textId="715A1A94">
            <w:pPr>
              <w:jc w:val="center"/>
              <w:rPr>
                <w:rFonts w:cs="Arial"/>
              </w:rPr>
            </w:pPr>
            <w:r>
              <w:rPr>
                <w:rFonts w:cs="Arial"/>
              </w:rPr>
              <w:t>ERROR</w:t>
            </w:r>
          </w:p>
        </w:tc>
      </w:tr>
      <w:tr w:rsidRPr="00FD557D" w:rsidR="005350CD" w:rsidTr="00D23E71" w14:paraId="10631CFD" w14:textId="77777777">
        <w:trPr>
          <w:jc w:val="right"/>
        </w:trPr>
        <w:tc>
          <w:tcPr>
            <w:tcW w:w="1805" w:type="dxa"/>
          </w:tcPr>
          <w:p w:rsidR="005350CD" w:rsidP="001B74A8" w:rsidRDefault="005350CD" w14:paraId="2EA8D1FB" w14:textId="49329788">
            <w:pPr>
              <w:rPr>
                <w:rFonts w:cs="Arial"/>
              </w:rPr>
            </w:pPr>
            <w:r>
              <w:rPr>
                <w:rFonts w:cs="Arial"/>
              </w:rPr>
              <w:t>INM::CVSI::0804</w:t>
            </w:r>
          </w:p>
        </w:tc>
        <w:tc>
          <w:tcPr>
            <w:tcW w:w="2452" w:type="dxa"/>
          </w:tcPr>
          <w:p w:rsidR="005350CD" w:rsidP="001B74A8" w:rsidRDefault="005350CD" w14:paraId="1D8C52DE" w14:textId="3BD4FC49">
            <w:pPr>
              <w:rPr>
                <w:rFonts w:cs="Arial"/>
              </w:rPr>
            </w:pPr>
            <w:r>
              <w:rPr>
                <w:rFonts w:cs="Arial"/>
              </w:rPr>
              <w:t>Item does not exist</w:t>
            </w:r>
          </w:p>
        </w:tc>
        <w:tc>
          <w:tcPr>
            <w:tcW w:w="1639" w:type="dxa"/>
          </w:tcPr>
          <w:p w:rsidR="005350CD" w:rsidP="001B74A8" w:rsidRDefault="005350CD" w14:paraId="2B53C978" w14:textId="64FA0BFE">
            <w:pPr>
              <w:rPr>
                <w:rFonts w:cs="Arial"/>
              </w:rPr>
            </w:pPr>
            <w:r>
              <w:rPr>
                <w:rFonts w:cs="Arial"/>
              </w:rPr>
              <w:t>Item does not exist</w:t>
            </w:r>
          </w:p>
        </w:tc>
        <w:tc>
          <w:tcPr>
            <w:tcW w:w="1439" w:type="dxa"/>
          </w:tcPr>
          <w:p w:rsidR="005350CD" w:rsidP="001B74A8" w:rsidRDefault="005350CD" w14:paraId="4864CA9F" w14:textId="67AAF71F">
            <w:pPr>
              <w:jc w:val="center"/>
              <w:rPr>
                <w:rFonts w:cs="Arial"/>
              </w:rPr>
            </w:pPr>
            <w:r>
              <w:rPr>
                <w:rFonts w:cs="Arial"/>
              </w:rPr>
              <w:t>ERROR</w:t>
            </w:r>
          </w:p>
        </w:tc>
        <w:tc>
          <w:tcPr>
            <w:tcW w:w="1617" w:type="dxa"/>
          </w:tcPr>
          <w:p w:rsidR="005350CD" w:rsidP="001B74A8" w:rsidRDefault="005350CD" w14:paraId="5DBE2148" w14:textId="24D75706">
            <w:pPr>
              <w:jc w:val="center"/>
              <w:rPr>
                <w:rFonts w:cs="Arial"/>
              </w:rPr>
            </w:pPr>
            <w:r>
              <w:rPr>
                <w:rFonts w:cs="Arial"/>
              </w:rPr>
              <w:t>ERROR</w:t>
            </w:r>
          </w:p>
        </w:tc>
        <w:tc>
          <w:tcPr>
            <w:tcW w:w="1439" w:type="dxa"/>
          </w:tcPr>
          <w:p w:rsidR="005350CD" w:rsidP="001B74A8" w:rsidRDefault="005350CD" w14:paraId="620FBA18" w14:textId="74325732">
            <w:pPr>
              <w:jc w:val="center"/>
              <w:rPr>
                <w:rFonts w:cs="Arial"/>
              </w:rPr>
            </w:pPr>
            <w:r>
              <w:rPr>
                <w:rFonts w:cs="Arial"/>
              </w:rPr>
              <w:t>ERROR</w:t>
            </w:r>
          </w:p>
        </w:tc>
      </w:tr>
      <w:tr w:rsidRPr="00FD557D" w:rsidR="00323331" w:rsidTr="00D23E71" w14:paraId="14D12FC5" w14:textId="77777777">
        <w:trPr>
          <w:jc w:val="right"/>
        </w:trPr>
        <w:tc>
          <w:tcPr>
            <w:tcW w:w="1805" w:type="dxa"/>
          </w:tcPr>
          <w:p w:rsidR="00323331" w:rsidP="001B74A8" w:rsidRDefault="00323331" w14:paraId="15DF19E0" w14:textId="5FF6025E">
            <w:pPr>
              <w:rPr>
                <w:rFonts w:cs="Arial"/>
              </w:rPr>
            </w:pPr>
            <w:r>
              <w:rPr>
                <w:rFonts w:cs="Arial"/>
              </w:rPr>
              <w:t>INM::CVSI::080</w:t>
            </w:r>
            <w:r w:rsidR="005350CD">
              <w:rPr>
                <w:rFonts w:cs="Arial"/>
              </w:rPr>
              <w:t>5</w:t>
            </w:r>
          </w:p>
        </w:tc>
        <w:tc>
          <w:tcPr>
            <w:tcW w:w="2452" w:type="dxa"/>
          </w:tcPr>
          <w:p w:rsidR="00323331" w:rsidP="001B74A8" w:rsidRDefault="00323331" w14:paraId="2AF05E7F" w14:textId="7FDC2E44">
            <w:pPr>
              <w:rPr>
                <w:rFonts w:cs="Arial"/>
              </w:rPr>
            </w:pPr>
            <w:r>
              <w:rPr>
                <w:rFonts w:cs="Arial"/>
              </w:rPr>
              <w:t>Item not present in Ilpn</w:t>
            </w:r>
          </w:p>
        </w:tc>
        <w:tc>
          <w:tcPr>
            <w:tcW w:w="1639" w:type="dxa"/>
          </w:tcPr>
          <w:p w:rsidR="00323331" w:rsidP="001B74A8" w:rsidRDefault="00323331" w14:paraId="626609D9" w14:textId="24678880">
            <w:pPr>
              <w:rPr>
                <w:rFonts w:cs="Arial"/>
              </w:rPr>
            </w:pPr>
            <w:r>
              <w:rPr>
                <w:rFonts w:cs="Arial"/>
              </w:rPr>
              <w:t>Item not present in Ilpn</w:t>
            </w:r>
          </w:p>
        </w:tc>
        <w:tc>
          <w:tcPr>
            <w:tcW w:w="1439" w:type="dxa"/>
          </w:tcPr>
          <w:p w:rsidR="00323331" w:rsidP="001B74A8" w:rsidRDefault="00424972" w14:paraId="7F94B041" w14:textId="20E0D7C6">
            <w:pPr>
              <w:jc w:val="center"/>
              <w:rPr>
                <w:rFonts w:cs="Arial"/>
              </w:rPr>
            </w:pPr>
            <w:r>
              <w:rPr>
                <w:rFonts w:cs="Arial"/>
              </w:rPr>
              <w:t>WARNING</w:t>
            </w:r>
          </w:p>
        </w:tc>
        <w:tc>
          <w:tcPr>
            <w:tcW w:w="1617" w:type="dxa"/>
          </w:tcPr>
          <w:p w:rsidR="00323331" w:rsidP="001B74A8" w:rsidRDefault="00804FBA" w14:paraId="063AB96F" w14:textId="35A3C772">
            <w:pPr>
              <w:jc w:val="center"/>
              <w:rPr>
                <w:rFonts w:cs="Arial"/>
              </w:rPr>
            </w:pPr>
            <w:r>
              <w:rPr>
                <w:rFonts w:cs="Arial"/>
              </w:rPr>
              <w:t>WARNING</w:t>
            </w:r>
          </w:p>
        </w:tc>
        <w:tc>
          <w:tcPr>
            <w:tcW w:w="1439" w:type="dxa"/>
          </w:tcPr>
          <w:p w:rsidR="00323331" w:rsidP="001B74A8" w:rsidRDefault="00323331" w14:paraId="15E888B4" w14:textId="346EC806">
            <w:pPr>
              <w:jc w:val="center"/>
              <w:rPr>
                <w:rFonts w:cs="Arial"/>
              </w:rPr>
            </w:pPr>
            <w:r>
              <w:rPr>
                <w:rFonts w:cs="Arial"/>
              </w:rPr>
              <w:t>ERROR</w:t>
            </w:r>
          </w:p>
        </w:tc>
      </w:tr>
      <w:tr w:rsidRPr="00FD557D" w:rsidR="00B577D5" w:rsidTr="00D23E71" w14:paraId="2A881DBB" w14:textId="77777777">
        <w:trPr>
          <w:jc w:val="right"/>
        </w:trPr>
        <w:tc>
          <w:tcPr>
            <w:tcW w:w="1805" w:type="dxa"/>
          </w:tcPr>
          <w:p w:rsidR="00B577D5" w:rsidP="001B74A8" w:rsidRDefault="00B577D5" w14:paraId="51330CA2" w14:textId="41B4323D">
            <w:pPr>
              <w:rPr>
                <w:rFonts w:cs="Arial"/>
              </w:rPr>
            </w:pPr>
            <w:r>
              <w:rPr>
                <w:rFonts w:cs="Arial"/>
              </w:rPr>
              <w:t>INM::CVSI::0806</w:t>
            </w:r>
          </w:p>
        </w:tc>
        <w:tc>
          <w:tcPr>
            <w:tcW w:w="2452" w:type="dxa"/>
          </w:tcPr>
          <w:p w:rsidR="00B577D5" w:rsidP="001B74A8" w:rsidRDefault="00B577D5" w14:paraId="2E788336" w14:textId="4AFA0645">
            <w:pPr>
              <w:rPr>
                <w:rFonts w:cs="Arial"/>
              </w:rPr>
            </w:pPr>
            <w:r>
              <w:rPr>
                <w:rFonts w:cs="Arial"/>
              </w:rPr>
              <w:t xml:space="preserve">Damages disposition </w:t>
            </w:r>
            <w:r w:rsidR="006F2BA7">
              <w:rPr>
                <w:rFonts w:cs="Arial"/>
              </w:rPr>
              <w:t>cannot</w:t>
            </w:r>
            <w:r>
              <w:rPr>
                <w:rFonts w:cs="Arial"/>
              </w:rPr>
              <w:t xml:space="preserve"> not be determined</w:t>
            </w:r>
          </w:p>
        </w:tc>
        <w:tc>
          <w:tcPr>
            <w:tcW w:w="1639" w:type="dxa"/>
          </w:tcPr>
          <w:p w:rsidR="00B577D5" w:rsidP="001B74A8" w:rsidRDefault="00B577D5" w14:paraId="604E78B8" w14:textId="46762317">
            <w:pPr>
              <w:rPr>
                <w:rFonts w:cs="Arial"/>
              </w:rPr>
            </w:pPr>
            <w:r>
              <w:rPr>
                <w:rFonts w:cs="Arial"/>
              </w:rPr>
              <w:t xml:space="preserve">Damages </w:t>
            </w:r>
            <w:r w:rsidR="006F2BA7">
              <w:rPr>
                <w:rFonts w:cs="Arial"/>
              </w:rPr>
              <w:t>d</w:t>
            </w:r>
            <w:r>
              <w:rPr>
                <w:rFonts w:cs="Arial"/>
              </w:rPr>
              <w:t xml:space="preserve">isposition </w:t>
            </w:r>
            <w:r w:rsidR="006F2BA7">
              <w:rPr>
                <w:rFonts w:cs="Arial"/>
              </w:rPr>
              <w:t>can</w:t>
            </w:r>
            <w:r>
              <w:rPr>
                <w:rFonts w:cs="Arial"/>
              </w:rPr>
              <w:t>not be determined</w:t>
            </w:r>
          </w:p>
        </w:tc>
        <w:tc>
          <w:tcPr>
            <w:tcW w:w="1439" w:type="dxa"/>
          </w:tcPr>
          <w:p w:rsidR="00B577D5" w:rsidP="001B74A8" w:rsidRDefault="005107EE" w14:paraId="3D7A1D56" w14:textId="20C1BD1F">
            <w:pPr>
              <w:jc w:val="center"/>
              <w:rPr>
                <w:rFonts w:cs="Arial"/>
              </w:rPr>
            </w:pPr>
            <w:r>
              <w:rPr>
                <w:rFonts w:cs="Arial"/>
              </w:rPr>
              <w:t>INFO</w:t>
            </w:r>
          </w:p>
        </w:tc>
        <w:tc>
          <w:tcPr>
            <w:tcW w:w="1617" w:type="dxa"/>
          </w:tcPr>
          <w:p w:rsidR="00B577D5" w:rsidP="001B74A8" w:rsidRDefault="005107EE" w14:paraId="10C434B3" w14:textId="48C8A9D1">
            <w:pPr>
              <w:jc w:val="center"/>
              <w:rPr>
                <w:rFonts w:cs="Arial"/>
              </w:rPr>
            </w:pPr>
            <w:r>
              <w:rPr>
                <w:rFonts w:cs="Arial"/>
              </w:rPr>
              <w:t>INFO</w:t>
            </w:r>
          </w:p>
        </w:tc>
        <w:tc>
          <w:tcPr>
            <w:tcW w:w="1439" w:type="dxa"/>
          </w:tcPr>
          <w:p w:rsidR="00B577D5" w:rsidP="001B74A8" w:rsidRDefault="005107EE" w14:paraId="5226834E" w14:textId="4D7A970B">
            <w:pPr>
              <w:jc w:val="center"/>
              <w:rPr>
                <w:rFonts w:cs="Arial"/>
              </w:rPr>
            </w:pPr>
            <w:r>
              <w:rPr>
                <w:rFonts w:cs="Arial"/>
              </w:rPr>
              <w:t>INFO</w:t>
            </w:r>
          </w:p>
        </w:tc>
      </w:tr>
    </w:tbl>
    <w:p w:rsidR="00A7686F" w:rsidP="00194AEA" w:rsidRDefault="00A7686F" w14:paraId="0F4F1D88" w14:textId="77777777"/>
    <w:p w:rsidRPr="00A7686F" w:rsidR="00975976" w:rsidP="00334DC3" w:rsidRDefault="00C4568F" w14:paraId="45C17820" w14:textId="474F6D05">
      <w:pPr>
        <w:pStyle w:val="Heading3"/>
      </w:pPr>
      <w:bookmarkStart w:name="_Toc160752764" w:id="661"/>
      <w:r>
        <w:t>Config Store</w:t>
      </w:r>
      <w:bookmarkStart w:name="_Toc64668125" w:id="662"/>
      <w:bookmarkEnd w:id="661"/>
    </w:p>
    <w:tbl>
      <w:tblPr>
        <w:tblStyle w:val="TableGrid"/>
        <w:tblW w:w="0" w:type="auto"/>
        <w:tblInd w:w="558" w:type="dxa"/>
        <w:tblLook w:val="04A0" w:firstRow="1" w:lastRow="0" w:firstColumn="1" w:lastColumn="0" w:noHBand="0" w:noVBand="1"/>
      </w:tblPr>
      <w:tblGrid>
        <w:gridCol w:w="2640"/>
        <w:gridCol w:w="6604"/>
      </w:tblGrid>
      <w:tr w:rsidRPr="007357B8" w:rsidR="00E855A7" w:rsidTr="00005643" w14:paraId="77BD9186" w14:textId="77777777">
        <w:trPr>
          <w:cantSplit/>
          <w:tblHeader/>
        </w:trPr>
        <w:tc>
          <w:tcPr>
            <w:tcW w:w="1923" w:type="dxa"/>
            <w:shd w:val="clear" w:color="auto" w:fill="B8CCE4" w:themeFill="accent1" w:themeFillTint="66"/>
          </w:tcPr>
          <w:p w:rsidRPr="007357B8" w:rsidR="00E855A7" w:rsidP="0007018C" w:rsidRDefault="00E855A7" w14:paraId="6DB1112F" w14:textId="4B9F42CA">
            <w:pPr>
              <w:rPr>
                <w:rFonts w:cs="Arial"/>
                <w:b/>
              </w:rPr>
            </w:pPr>
            <w:r>
              <w:rPr>
                <w:rFonts w:cs="Arial"/>
                <w:b/>
              </w:rPr>
              <w:t>Config Store Id</w:t>
            </w:r>
          </w:p>
        </w:tc>
        <w:tc>
          <w:tcPr>
            <w:tcW w:w="6604" w:type="dxa"/>
            <w:shd w:val="clear" w:color="auto" w:fill="B8CCE4" w:themeFill="accent1" w:themeFillTint="66"/>
          </w:tcPr>
          <w:p w:rsidRPr="007357B8" w:rsidR="00E855A7" w:rsidP="0007018C" w:rsidRDefault="00E855A7" w14:paraId="3CED3880" w14:textId="32B83547">
            <w:pPr>
              <w:rPr>
                <w:rFonts w:cs="Arial"/>
                <w:b/>
              </w:rPr>
            </w:pPr>
            <w:r>
              <w:rPr>
                <w:rFonts w:cs="Arial"/>
                <w:b/>
              </w:rPr>
              <w:t>Config Store Data</w:t>
            </w:r>
          </w:p>
        </w:tc>
      </w:tr>
      <w:tr w:rsidRPr="007357B8" w:rsidR="00E855A7" w:rsidTr="00005643" w14:paraId="0A55C9B4" w14:textId="77777777">
        <w:trPr>
          <w:cantSplit/>
          <w:tblHeader/>
        </w:trPr>
        <w:tc>
          <w:tcPr>
            <w:tcW w:w="1923" w:type="dxa"/>
          </w:tcPr>
          <w:p w:rsidRPr="007357B8" w:rsidR="00E855A7" w:rsidP="0007018C" w:rsidRDefault="00E855A7" w14:paraId="3E84B7FE" w14:textId="579E1242">
            <w:pPr>
              <w:rPr>
                <w:rFonts w:cs="Arial"/>
              </w:rPr>
            </w:pPr>
            <w:r>
              <w:t>EX08DamagesDispositions</w:t>
            </w:r>
          </w:p>
        </w:tc>
        <w:tc>
          <w:tcPr>
            <w:tcW w:w="6604" w:type="dxa"/>
          </w:tcPr>
          <w:p w:rsidRPr="00005643" w:rsidR="00005643" w:rsidP="00005643" w:rsidRDefault="00005643" w14:paraId="5087E3F8"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w:t>
            </w:r>
          </w:p>
          <w:p w:rsidRPr="00005643" w:rsidR="00005643" w:rsidP="00005643" w:rsidRDefault="00005643" w14:paraId="08417399"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p>
          <w:p w:rsidRPr="00005643" w:rsidR="00005643" w:rsidP="00005643" w:rsidRDefault="00005643" w14:paraId="51FC582C"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"HazmatBucket"</w:t>
            </w:r>
            <w:r w:rsidRPr="00005643">
              <w:rPr>
                <w:rFonts w:ascii="Courier New" w:hAnsi="Courier New" w:cs="Courier New"/>
                <w:color w:val="000000"/>
                <w:sz w:val="18"/>
                <w:szCs w:val="18"/>
              </w:rPr>
              <w:t>: </w:t>
            </w:r>
            <w:r w:rsidRPr="00005643">
              <w:rPr>
                <w:rFonts w:ascii="Courier New" w:hAnsi="Courier New" w:cs="Courier New"/>
                <w:color w:val="0451A5"/>
                <w:sz w:val="18"/>
                <w:szCs w:val="18"/>
              </w:rPr>
              <w:t>"09"</w:t>
            </w:r>
            <w:r w:rsidRPr="00005643">
              <w:rPr>
                <w:rFonts w:ascii="Courier New" w:hAnsi="Courier New" w:cs="Courier New"/>
                <w:color w:val="000000"/>
                <w:sz w:val="18"/>
                <w:szCs w:val="18"/>
              </w:rPr>
              <w:t>,</w:t>
            </w:r>
          </w:p>
          <w:p w:rsidRPr="00005643" w:rsidR="00005643" w:rsidP="00005643" w:rsidRDefault="00005643" w14:paraId="58CF7489"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"VendorDisposition"</w:t>
            </w:r>
            <w:r w:rsidRPr="00005643">
              <w:rPr>
                <w:rFonts w:ascii="Courier New" w:hAnsi="Courier New" w:cs="Courier New"/>
                <w:color w:val="000000"/>
                <w:sz w:val="18"/>
                <w:szCs w:val="18"/>
              </w:rPr>
              <w:t>: </w:t>
            </w:r>
            <w:r w:rsidRPr="00005643">
              <w:rPr>
                <w:rFonts w:ascii="Courier New" w:hAnsi="Courier New" w:cs="Courier New"/>
                <w:color w:val="0451A5"/>
                <w:sz w:val="18"/>
                <w:szCs w:val="18"/>
              </w:rPr>
              <w:t>"SV"</w:t>
            </w:r>
            <w:r w:rsidRPr="00005643">
              <w:rPr>
                <w:rFonts w:ascii="Courier New" w:hAnsi="Courier New" w:cs="Courier New"/>
                <w:color w:val="000000"/>
                <w:sz w:val="18"/>
                <w:szCs w:val="18"/>
              </w:rPr>
              <w:t>,</w:t>
            </w:r>
          </w:p>
          <w:p w:rsidRPr="00005643" w:rsidR="00005643" w:rsidP="00005643" w:rsidRDefault="00005643" w14:paraId="29B6A2D5"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"DamagesAnswer"</w:t>
            </w:r>
            <w:r w:rsidRPr="00005643">
              <w:rPr>
                <w:rFonts w:ascii="Courier New" w:hAnsi="Courier New" w:cs="Courier New"/>
                <w:color w:val="000000"/>
                <w:sz w:val="18"/>
                <w:szCs w:val="18"/>
              </w:rPr>
              <w:t>: </w:t>
            </w:r>
            <w:r w:rsidRPr="00005643">
              <w:rPr>
                <w:rFonts w:ascii="Courier New" w:hAnsi="Courier New" w:cs="Courier New"/>
                <w:color w:val="0451A5"/>
                <w:sz w:val="18"/>
                <w:szCs w:val="18"/>
              </w:rPr>
              <w:t>"Y"</w:t>
            </w:r>
            <w:r w:rsidRPr="00005643">
              <w:rPr>
                <w:rFonts w:ascii="Courier New" w:hAnsi="Courier New" w:cs="Courier New"/>
                <w:color w:val="000000"/>
                <w:sz w:val="18"/>
                <w:szCs w:val="18"/>
              </w:rPr>
              <w:t>,</w:t>
            </w:r>
          </w:p>
          <w:p w:rsidRPr="00005643" w:rsidR="00005643" w:rsidP="00005643" w:rsidRDefault="00005643" w14:paraId="5E9190E8"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"DonateAnswer"</w:t>
            </w:r>
            <w:r w:rsidRPr="00005643">
              <w:rPr>
                <w:rFonts w:ascii="Courier New" w:hAnsi="Courier New" w:cs="Courier New"/>
                <w:color w:val="000000"/>
                <w:sz w:val="18"/>
                <w:szCs w:val="18"/>
              </w:rPr>
              <w:t>: </w:t>
            </w:r>
            <w:r w:rsidRPr="00005643">
              <w:rPr>
                <w:rFonts w:ascii="Courier New" w:hAnsi="Courier New" w:cs="Courier New"/>
                <w:color w:val="0451A5"/>
                <w:sz w:val="18"/>
                <w:szCs w:val="18"/>
              </w:rPr>
              <w:t>"N"</w:t>
            </w:r>
            <w:r w:rsidRPr="00005643">
              <w:rPr>
                <w:rFonts w:ascii="Courier New" w:hAnsi="Courier New" w:cs="Courier New"/>
                <w:color w:val="000000"/>
                <w:sz w:val="18"/>
                <w:szCs w:val="18"/>
              </w:rPr>
              <w:t>,</w:t>
            </w:r>
          </w:p>
          <w:p w:rsidRPr="00005643" w:rsidR="00005643" w:rsidP="00005643" w:rsidRDefault="00005643" w14:paraId="1170F1B8"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"DamagesDisposition"</w:t>
            </w:r>
            <w:r w:rsidRPr="00005643">
              <w:rPr>
                <w:rFonts w:ascii="Courier New" w:hAnsi="Courier New" w:cs="Courier New"/>
                <w:color w:val="000000"/>
                <w:sz w:val="18"/>
                <w:szCs w:val="18"/>
              </w:rPr>
              <w:t>: </w:t>
            </w:r>
            <w:r w:rsidRPr="00005643">
              <w:rPr>
                <w:rFonts w:ascii="Courier New" w:hAnsi="Courier New" w:cs="Courier New"/>
                <w:color w:val="0451A5"/>
                <w:sz w:val="18"/>
                <w:szCs w:val="18"/>
              </w:rPr>
              <w:t>"Dumpster"</w:t>
            </w:r>
            <w:r w:rsidRPr="00005643">
              <w:rPr>
                <w:rFonts w:ascii="Courier New" w:hAnsi="Courier New" w:cs="Courier New"/>
                <w:color w:val="000000"/>
                <w:sz w:val="18"/>
                <w:szCs w:val="18"/>
              </w:rPr>
              <w:t>,</w:t>
            </w:r>
          </w:p>
          <w:p w:rsidRPr="00005643" w:rsidR="00005643" w:rsidP="00005643" w:rsidRDefault="00005643" w14:paraId="34F5E6BA"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"ReasonCode"</w:t>
            </w:r>
            <w:r w:rsidRPr="00005643">
              <w:rPr>
                <w:rFonts w:ascii="Courier New" w:hAnsi="Courier New" w:cs="Courier New"/>
                <w:color w:val="000000"/>
                <w:sz w:val="18"/>
                <w:szCs w:val="18"/>
              </w:rPr>
              <w:t>: </w:t>
            </w:r>
            <w:r w:rsidRPr="00005643">
              <w:rPr>
                <w:rFonts w:ascii="Courier New" w:hAnsi="Courier New" w:cs="Courier New"/>
                <w:color w:val="0451A5"/>
                <w:sz w:val="18"/>
                <w:szCs w:val="18"/>
              </w:rPr>
              <w:t>"DC"</w:t>
            </w:r>
          </w:p>
          <w:p w:rsidRPr="00005643" w:rsidR="00005643" w:rsidP="00005643" w:rsidRDefault="00005643" w14:paraId="58A140F7"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p>
          <w:p w:rsidRPr="00005643" w:rsidR="00005643" w:rsidP="00005643" w:rsidRDefault="00005643" w14:paraId="3D4623F0"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p>
          <w:p w:rsidRPr="00005643" w:rsidR="00005643" w:rsidP="00005643" w:rsidRDefault="00005643" w14:paraId="46DD90B8"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"HazmatBucket"</w:t>
            </w:r>
            <w:r w:rsidRPr="00005643">
              <w:rPr>
                <w:rFonts w:ascii="Courier New" w:hAnsi="Courier New" w:cs="Courier New"/>
                <w:color w:val="000000"/>
                <w:sz w:val="18"/>
                <w:szCs w:val="18"/>
              </w:rPr>
              <w:t>: </w:t>
            </w:r>
            <w:r w:rsidRPr="00005643">
              <w:rPr>
                <w:rFonts w:ascii="Courier New" w:hAnsi="Courier New" w:cs="Courier New"/>
                <w:color w:val="0451A5"/>
                <w:sz w:val="18"/>
                <w:szCs w:val="18"/>
              </w:rPr>
              <w:t>"09"</w:t>
            </w:r>
            <w:r w:rsidRPr="00005643">
              <w:rPr>
                <w:rFonts w:ascii="Courier New" w:hAnsi="Courier New" w:cs="Courier New"/>
                <w:color w:val="000000"/>
                <w:sz w:val="18"/>
                <w:szCs w:val="18"/>
              </w:rPr>
              <w:t>,</w:t>
            </w:r>
          </w:p>
          <w:p w:rsidRPr="00005643" w:rsidR="00005643" w:rsidP="00005643" w:rsidRDefault="00005643" w14:paraId="3D05B737"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"VendorDisposition"</w:t>
            </w:r>
            <w:r w:rsidRPr="00005643">
              <w:rPr>
                <w:rFonts w:ascii="Courier New" w:hAnsi="Courier New" w:cs="Courier New"/>
                <w:color w:val="000000"/>
                <w:sz w:val="18"/>
                <w:szCs w:val="18"/>
              </w:rPr>
              <w:t>: </w:t>
            </w:r>
            <w:r w:rsidRPr="00005643">
              <w:rPr>
                <w:rFonts w:ascii="Courier New" w:hAnsi="Courier New" w:cs="Courier New"/>
                <w:color w:val="0451A5"/>
                <w:sz w:val="18"/>
                <w:szCs w:val="18"/>
              </w:rPr>
              <w:t>"DO"</w:t>
            </w:r>
            <w:r w:rsidRPr="00005643">
              <w:rPr>
                <w:rFonts w:ascii="Courier New" w:hAnsi="Courier New" w:cs="Courier New"/>
                <w:color w:val="000000"/>
                <w:sz w:val="18"/>
                <w:szCs w:val="18"/>
              </w:rPr>
              <w:t>,</w:t>
            </w:r>
          </w:p>
          <w:p w:rsidRPr="00005643" w:rsidR="00005643" w:rsidP="00005643" w:rsidRDefault="00005643" w14:paraId="1F5280B0"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"DamagesAnswer"</w:t>
            </w:r>
            <w:r w:rsidRPr="00005643">
              <w:rPr>
                <w:rFonts w:ascii="Courier New" w:hAnsi="Courier New" w:cs="Courier New"/>
                <w:color w:val="000000"/>
                <w:sz w:val="18"/>
                <w:szCs w:val="18"/>
              </w:rPr>
              <w:t>: </w:t>
            </w:r>
            <w:r w:rsidRPr="00005643">
              <w:rPr>
                <w:rFonts w:ascii="Courier New" w:hAnsi="Courier New" w:cs="Courier New"/>
                <w:color w:val="0451A5"/>
                <w:sz w:val="18"/>
                <w:szCs w:val="18"/>
              </w:rPr>
              <w:t>"N"</w:t>
            </w:r>
            <w:r w:rsidRPr="00005643">
              <w:rPr>
                <w:rFonts w:ascii="Courier New" w:hAnsi="Courier New" w:cs="Courier New"/>
                <w:color w:val="000000"/>
                <w:sz w:val="18"/>
                <w:szCs w:val="18"/>
              </w:rPr>
              <w:t>,</w:t>
            </w:r>
          </w:p>
          <w:p w:rsidRPr="00005643" w:rsidR="00005643" w:rsidP="00005643" w:rsidRDefault="00005643" w14:paraId="3B1FB342"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"DonateAnswer"</w:t>
            </w:r>
            <w:r w:rsidRPr="00005643">
              <w:rPr>
                <w:rFonts w:ascii="Courier New" w:hAnsi="Courier New" w:cs="Courier New"/>
                <w:color w:val="000000"/>
                <w:sz w:val="18"/>
                <w:szCs w:val="18"/>
              </w:rPr>
              <w:t>: </w:t>
            </w:r>
            <w:r w:rsidRPr="00005643">
              <w:rPr>
                <w:rFonts w:ascii="Courier New" w:hAnsi="Courier New" w:cs="Courier New"/>
                <w:color w:val="0451A5"/>
                <w:sz w:val="18"/>
                <w:szCs w:val="18"/>
              </w:rPr>
              <w:t>"Y"</w:t>
            </w:r>
            <w:r w:rsidRPr="00005643">
              <w:rPr>
                <w:rFonts w:ascii="Courier New" w:hAnsi="Courier New" w:cs="Courier New"/>
                <w:color w:val="000000"/>
                <w:sz w:val="18"/>
                <w:szCs w:val="18"/>
              </w:rPr>
              <w:t>,</w:t>
            </w:r>
          </w:p>
          <w:p w:rsidRPr="00005643" w:rsidR="00005643" w:rsidP="00005643" w:rsidRDefault="00005643" w14:paraId="4A2CC437"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"DamagesDisposition"</w:t>
            </w:r>
            <w:r w:rsidRPr="00005643">
              <w:rPr>
                <w:rFonts w:ascii="Courier New" w:hAnsi="Courier New" w:cs="Courier New"/>
                <w:color w:val="000000"/>
                <w:sz w:val="18"/>
                <w:szCs w:val="18"/>
              </w:rPr>
              <w:t>: </w:t>
            </w:r>
            <w:r w:rsidRPr="00005643">
              <w:rPr>
                <w:rFonts w:ascii="Courier New" w:hAnsi="Courier New" w:cs="Courier New"/>
                <w:color w:val="0451A5"/>
                <w:sz w:val="18"/>
                <w:szCs w:val="18"/>
              </w:rPr>
              <w:t>"Donate"</w:t>
            </w:r>
            <w:r w:rsidRPr="00005643">
              <w:rPr>
                <w:rFonts w:ascii="Courier New" w:hAnsi="Courier New" w:cs="Courier New"/>
                <w:color w:val="000000"/>
                <w:sz w:val="18"/>
                <w:szCs w:val="18"/>
              </w:rPr>
              <w:t>,</w:t>
            </w:r>
          </w:p>
          <w:p w:rsidRPr="00005643" w:rsidR="00005643" w:rsidP="00005643" w:rsidRDefault="00005643" w14:paraId="327058A2"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"ReasonCode"</w:t>
            </w:r>
            <w:r w:rsidRPr="00005643">
              <w:rPr>
                <w:rFonts w:ascii="Courier New" w:hAnsi="Courier New" w:cs="Courier New"/>
                <w:color w:val="000000"/>
                <w:sz w:val="18"/>
                <w:szCs w:val="18"/>
              </w:rPr>
              <w:t>: </w:t>
            </w:r>
            <w:r w:rsidRPr="00005643">
              <w:rPr>
                <w:rFonts w:ascii="Courier New" w:hAnsi="Courier New" w:cs="Courier New"/>
                <w:color w:val="0451A5"/>
                <w:sz w:val="18"/>
                <w:szCs w:val="18"/>
              </w:rPr>
              <w:t>"DN"</w:t>
            </w:r>
          </w:p>
          <w:p w:rsidRPr="00005643" w:rsidR="00005643" w:rsidP="00005643" w:rsidRDefault="00005643" w14:paraId="1B0512D9"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p>
          <w:p w:rsidRPr="00005643" w:rsidR="00005643" w:rsidP="00005643" w:rsidRDefault="00005643" w14:paraId="2CB0DA10"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p>
          <w:p w:rsidRPr="00005643" w:rsidR="00005643" w:rsidP="00005643" w:rsidRDefault="00005643" w14:paraId="17AA5961"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"HazmatBucket"</w:t>
            </w:r>
            <w:r w:rsidRPr="00005643">
              <w:rPr>
                <w:rFonts w:ascii="Courier New" w:hAnsi="Courier New" w:cs="Courier New"/>
                <w:color w:val="000000"/>
                <w:sz w:val="18"/>
                <w:szCs w:val="18"/>
              </w:rPr>
              <w:t>: </w:t>
            </w:r>
            <w:r w:rsidRPr="00005643">
              <w:rPr>
                <w:rFonts w:ascii="Courier New" w:hAnsi="Courier New" w:cs="Courier New"/>
                <w:color w:val="0451A5"/>
                <w:sz w:val="18"/>
                <w:szCs w:val="18"/>
              </w:rPr>
              <w:t>""</w:t>
            </w:r>
            <w:r w:rsidRPr="00005643">
              <w:rPr>
                <w:rFonts w:ascii="Courier New" w:hAnsi="Courier New" w:cs="Courier New"/>
                <w:color w:val="000000"/>
                <w:sz w:val="18"/>
                <w:szCs w:val="18"/>
              </w:rPr>
              <w:t>,</w:t>
            </w:r>
          </w:p>
          <w:p w:rsidRPr="00005643" w:rsidR="00005643" w:rsidP="00005643" w:rsidRDefault="00005643" w14:paraId="7D338F3D"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"VendorDisposition"</w:t>
            </w:r>
            <w:r w:rsidRPr="00005643">
              <w:rPr>
                <w:rFonts w:ascii="Courier New" w:hAnsi="Courier New" w:cs="Courier New"/>
                <w:color w:val="000000"/>
                <w:sz w:val="18"/>
                <w:szCs w:val="18"/>
              </w:rPr>
              <w:t>: </w:t>
            </w:r>
            <w:r w:rsidRPr="00005643">
              <w:rPr>
                <w:rFonts w:ascii="Courier New" w:hAnsi="Courier New" w:cs="Courier New"/>
                <w:color w:val="0451A5"/>
                <w:sz w:val="18"/>
                <w:szCs w:val="18"/>
              </w:rPr>
              <w:t>""</w:t>
            </w:r>
            <w:r w:rsidRPr="00005643">
              <w:rPr>
                <w:rFonts w:ascii="Courier New" w:hAnsi="Courier New" w:cs="Courier New"/>
                <w:color w:val="000000"/>
                <w:sz w:val="18"/>
                <w:szCs w:val="18"/>
              </w:rPr>
              <w:t>,</w:t>
            </w:r>
          </w:p>
          <w:p w:rsidRPr="00005643" w:rsidR="00005643" w:rsidP="00005643" w:rsidRDefault="00005643" w14:paraId="3E0B0F6C"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"DamagesAnswer"</w:t>
            </w:r>
            <w:r w:rsidRPr="00005643">
              <w:rPr>
                <w:rFonts w:ascii="Courier New" w:hAnsi="Courier New" w:cs="Courier New"/>
                <w:color w:val="000000"/>
                <w:sz w:val="18"/>
                <w:szCs w:val="18"/>
              </w:rPr>
              <w:t>: </w:t>
            </w:r>
            <w:r w:rsidRPr="00005643">
              <w:rPr>
                <w:rFonts w:ascii="Courier New" w:hAnsi="Courier New" w:cs="Courier New"/>
                <w:color w:val="0451A5"/>
                <w:sz w:val="18"/>
                <w:szCs w:val="18"/>
              </w:rPr>
              <w:t>""</w:t>
            </w:r>
            <w:r w:rsidRPr="00005643">
              <w:rPr>
                <w:rFonts w:ascii="Courier New" w:hAnsi="Courier New" w:cs="Courier New"/>
                <w:color w:val="000000"/>
                <w:sz w:val="18"/>
                <w:szCs w:val="18"/>
              </w:rPr>
              <w:t>,</w:t>
            </w:r>
          </w:p>
          <w:p w:rsidRPr="00005643" w:rsidR="00005643" w:rsidP="00005643" w:rsidRDefault="00005643" w14:paraId="495B6A3D"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"DonateAnswer"</w:t>
            </w:r>
            <w:r w:rsidRPr="00005643">
              <w:rPr>
                <w:rFonts w:ascii="Courier New" w:hAnsi="Courier New" w:cs="Courier New"/>
                <w:color w:val="000000"/>
                <w:sz w:val="18"/>
                <w:szCs w:val="18"/>
              </w:rPr>
              <w:t>: </w:t>
            </w:r>
            <w:r w:rsidRPr="00005643">
              <w:rPr>
                <w:rFonts w:ascii="Courier New" w:hAnsi="Courier New" w:cs="Courier New"/>
                <w:color w:val="0451A5"/>
                <w:sz w:val="18"/>
                <w:szCs w:val="18"/>
              </w:rPr>
              <w:t>""</w:t>
            </w:r>
            <w:r w:rsidRPr="00005643">
              <w:rPr>
                <w:rFonts w:ascii="Courier New" w:hAnsi="Courier New" w:cs="Courier New"/>
                <w:color w:val="000000"/>
                <w:sz w:val="18"/>
                <w:szCs w:val="18"/>
              </w:rPr>
              <w:t>,</w:t>
            </w:r>
          </w:p>
          <w:p w:rsidRPr="00005643" w:rsidR="00005643" w:rsidP="00005643" w:rsidRDefault="00005643" w14:paraId="5307955A"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"DamagesDisposition"</w:t>
            </w:r>
            <w:r w:rsidRPr="00005643">
              <w:rPr>
                <w:rFonts w:ascii="Courier New" w:hAnsi="Courier New" w:cs="Courier New"/>
                <w:color w:val="000000"/>
                <w:sz w:val="18"/>
                <w:szCs w:val="18"/>
              </w:rPr>
              <w:t>: </w:t>
            </w:r>
            <w:r w:rsidRPr="00005643">
              <w:rPr>
                <w:rFonts w:ascii="Courier New" w:hAnsi="Courier New" w:cs="Courier New"/>
                <w:color w:val="0451A5"/>
                <w:sz w:val="18"/>
                <w:szCs w:val="18"/>
              </w:rPr>
              <w:t>""</w:t>
            </w:r>
            <w:r w:rsidRPr="00005643">
              <w:rPr>
                <w:rFonts w:ascii="Courier New" w:hAnsi="Courier New" w:cs="Courier New"/>
                <w:color w:val="000000"/>
                <w:sz w:val="18"/>
                <w:szCs w:val="18"/>
              </w:rPr>
              <w:t>,</w:t>
            </w:r>
          </w:p>
          <w:p w:rsidRPr="00005643" w:rsidR="00005643" w:rsidP="00005643" w:rsidRDefault="00005643" w14:paraId="64F98CD0"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r w:rsidRPr="00005643">
              <w:rPr>
                <w:rFonts w:ascii="Courier New" w:hAnsi="Courier New" w:cs="Courier New"/>
                <w:color w:val="A31515"/>
                <w:sz w:val="18"/>
                <w:szCs w:val="18"/>
              </w:rPr>
              <w:t>"ReasonCode"</w:t>
            </w:r>
            <w:r w:rsidRPr="00005643">
              <w:rPr>
                <w:rFonts w:ascii="Courier New" w:hAnsi="Courier New" w:cs="Courier New"/>
                <w:color w:val="000000"/>
                <w:sz w:val="18"/>
                <w:szCs w:val="18"/>
              </w:rPr>
              <w:t>: </w:t>
            </w:r>
            <w:r w:rsidRPr="00005643">
              <w:rPr>
                <w:rFonts w:ascii="Courier New" w:hAnsi="Courier New" w:cs="Courier New"/>
                <w:color w:val="0451A5"/>
                <w:sz w:val="18"/>
                <w:szCs w:val="18"/>
              </w:rPr>
              <w:t>""</w:t>
            </w:r>
          </w:p>
          <w:p w:rsidRPr="00005643" w:rsidR="00005643" w:rsidP="00005643" w:rsidRDefault="00005643" w14:paraId="549BEFB6"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    }</w:t>
            </w:r>
          </w:p>
          <w:p w:rsidRPr="00005643" w:rsidR="00005643" w:rsidP="00005643" w:rsidRDefault="00005643" w14:paraId="7D480563" w14:textId="77777777">
            <w:pPr>
              <w:shd w:val="clear" w:color="auto" w:fill="FFFFFE"/>
              <w:overflowPunct/>
              <w:autoSpaceDE/>
              <w:autoSpaceDN/>
              <w:adjustRightInd/>
              <w:spacing w:line="270" w:lineRule="atLeast"/>
              <w:textAlignment w:val="auto"/>
              <w:rPr>
                <w:rFonts w:ascii="Courier New" w:hAnsi="Courier New" w:cs="Courier New"/>
                <w:color w:val="000000"/>
                <w:sz w:val="18"/>
                <w:szCs w:val="18"/>
              </w:rPr>
            </w:pPr>
            <w:r w:rsidRPr="00005643">
              <w:rPr>
                <w:rFonts w:ascii="Courier New" w:hAnsi="Courier New" w:cs="Courier New"/>
                <w:color w:val="000000"/>
                <w:sz w:val="18"/>
                <w:szCs w:val="18"/>
              </w:rPr>
              <w:t>]</w:t>
            </w:r>
          </w:p>
          <w:p w:rsidRPr="007357B8" w:rsidR="00E855A7" w:rsidP="0007018C" w:rsidRDefault="00E855A7" w14:paraId="04935DEC" w14:textId="37D22DAE">
            <w:pPr>
              <w:rPr>
                <w:rFonts w:cs="Arial"/>
              </w:rPr>
            </w:pPr>
          </w:p>
        </w:tc>
      </w:tr>
    </w:tbl>
    <w:p w:rsidR="00975976" w:rsidP="00334DC3" w:rsidRDefault="00975976" w14:paraId="331CFD8A" w14:textId="77777777">
      <w:pPr>
        <w:ind w:left="576"/>
      </w:pPr>
    </w:p>
    <w:p w:rsidR="00B74EE2" w:rsidP="00334DC3" w:rsidRDefault="00B74EE2" w14:paraId="0373ECF4" w14:textId="77777777">
      <w:pPr>
        <w:pStyle w:val="Heading3"/>
      </w:pPr>
      <w:bookmarkStart w:name="_Toc160752765" w:id="663"/>
      <w:r>
        <w:t>Profile Impacts</w:t>
      </w:r>
      <w:bookmarkEnd w:id="662"/>
      <w:bookmarkEnd w:id="663"/>
    </w:p>
    <w:p w:rsidRPr="00A7686F" w:rsidR="00975976" w:rsidP="00334DC3" w:rsidRDefault="00975976" w14:paraId="23A0E465" w14:textId="77777777">
      <w:bookmarkStart w:name="_Toc64668126" w:id="664"/>
    </w:p>
    <w:p w:rsidR="00975976" w:rsidP="00334DC3" w:rsidRDefault="00975976" w14:paraId="6E66C849" w14:textId="77777777">
      <w:pPr>
        <w:ind w:left="576"/>
      </w:pPr>
      <w:r>
        <w:t>Not required for this extension.</w:t>
      </w:r>
    </w:p>
    <w:p w:rsidR="00975976" w:rsidP="00334DC3" w:rsidRDefault="00975976" w14:paraId="781E914D" w14:textId="77777777">
      <w:pPr>
        <w:ind w:left="576"/>
      </w:pPr>
    </w:p>
    <w:p w:rsidR="00B74EE2" w:rsidP="00334DC3" w:rsidRDefault="00B74EE2" w14:paraId="4657FA29" w14:textId="77777777">
      <w:pPr>
        <w:pStyle w:val="Heading3"/>
      </w:pPr>
      <w:bookmarkStart w:name="_Toc160752766" w:id="665"/>
      <w:r>
        <w:t>Security</w:t>
      </w:r>
      <w:bookmarkEnd w:id="664"/>
      <w:bookmarkEnd w:id="665"/>
    </w:p>
    <w:p w:rsidRPr="00A7686F" w:rsidR="00975976" w:rsidP="00334DC3" w:rsidRDefault="00975976" w14:paraId="6C147870" w14:textId="77777777"/>
    <w:p w:rsidR="00975976" w:rsidP="00334DC3" w:rsidRDefault="00975976" w14:paraId="685D48B0" w14:textId="77777777">
      <w:pPr>
        <w:ind w:left="576"/>
      </w:pPr>
      <w:r>
        <w:t>Not required for this extension.</w:t>
      </w:r>
    </w:p>
    <w:p w:rsidR="00975976" w:rsidP="00334DC3" w:rsidRDefault="00975976" w14:paraId="5DBA6645" w14:textId="77777777">
      <w:pPr>
        <w:ind w:left="576"/>
      </w:pPr>
    </w:p>
    <w:p w:rsidR="00AF6D96" w:rsidP="00334DC3" w:rsidRDefault="00412F17" w14:paraId="3E70D1CA" w14:textId="7E96790C">
      <w:pPr>
        <w:pStyle w:val="Heading1"/>
      </w:pPr>
      <w:bookmarkStart w:name="_Toc160752767" w:id="666"/>
      <w:r>
        <w:t>Project</w:t>
      </w:r>
      <w:r w:rsidR="00B712D7">
        <w:t xml:space="preserve"> Impact</w:t>
      </w:r>
      <w:r w:rsidR="005B7D4E">
        <w:t xml:space="preserve"> Points</w:t>
      </w:r>
      <w:bookmarkEnd w:id="666"/>
    </w:p>
    <w:p w:rsidR="00736166" w:rsidP="00334DC3" w:rsidRDefault="00736166" w14:paraId="0BB14BF8" w14:textId="77777777"/>
    <w:p w:rsidR="00736166" w:rsidP="00334DC3" w:rsidRDefault="00736166" w14:paraId="2BBC2530" w14:textId="77777777">
      <w:pPr>
        <w:pStyle w:val="Heading2"/>
      </w:pPr>
      <w:bookmarkStart w:name="_Toc64668130" w:id="667"/>
      <w:bookmarkStart w:name="_Toc160752768" w:id="668"/>
      <w:r>
        <w:t>Testing</w:t>
      </w:r>
      <w:bookmarkEnd w:id="667"/>
      <w:bookmarkEnd w:id="668"/>
    </w:p>
    <w:p w:rsidR="00736166" w:rsidP="00334DC3" w:rsidRDefault="00736166" w14:paraId="6BEB6FD6" w14:textId="77777777">
      <w:pPr>
        <w:rPr>
          <w:rFonts w:cs="Arial"/>
          <w:color w:val="FF0000"/>
        </w:rPr>
      </w:pPr>
    </w:p>
    <w:p w:rsidR="00736166" w:rsidP="00334DC3" w:rsidRDefault="00736166" w14:paraId="422E56EF" w14:textId="77777777">
      <w:pPr>
        <w:pStyle w:val="Heading3"/>
      </w:pPr>
      <w:bookmarkStart w:name="_Toc420490963" w:id="669"/>
      <w:bookmarkStart w:name="_Toc12283325" w:id="670"/>
      <w:bookmarkStart w:name="_Toc64668131" w:id="671"/>
      <w:bookmarkStart w:name="_Toc160752769" w:id="672"/>
      <w:r>
        <w:t>General Conditions</w:t>
      </w:r>
      <w:bookmarkEnd w:id="669"/>
      <w:bookmarkEnd w:id="670"/>
      <w:bookmarkEnd w:id="671"/>
      <w:bookmarkEnd w:id="672"/>
      <w:r>
        <w:t xml:space="preserve"> </w:t>
      </w:r>
    </w:p>
    <w:p w:rsidR="00736166" w:rsidP="00334DC3" w:rsidRDefault="00736166" w14:paraId="06C9E1C6" w14:textId="77777777">
      <w:pPr>
        <w:rPr>
          <w:rFonts w:cs="Arial"/>
        </w:rPr>
      </w:pPr>
    </w:p>
    <w:tbl>
      <w:tblPr>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3766"/>
        <w:gridCol w:w="6945"/>
        <w:tblGridChange w:id="673">
          <w:tblGrid>
            <w:gridCol w:w="3766"/>
            <w:gridCol w:w="6945"/>
          </w:tblGrid>
        </w:tblGridChange>
      </w:tblGrid>
      <w:tr w:rsidR="00736166" w:rsidTr="00736166" w14:paraId="4294C444" w14:textId="77777777">
        <w:trPr>
          <w:cantSplit/>
          <w:tblHeader/>
        </w:trPr>
        <w:tc>
          <w:tcPr>
            <w:tcW w:w="1758" w:type="pct"/>
            <w:tcBorders>
              <w:top w:val="single" w:color="auto" w:sz="6" w:space="0"/>
              <w:left w:val="single" w:color="auto" w:sz="6" w:space="0"/>
              <w:bottom w:val="single" w:color="auto" w:sz="6" w:space="0"/>
              <w:right w:val="single" w:color="auto" w:sz="6" w:space="0"/>
            </w:tcBorders>
            <w:shd w:val="clear" w:color="auto" w:fill="B8CCE4" w:themeFill="accent1" w:themeFillTint="66"/>
            <w:vAlign w:val="center"/>
            <w:hideMark/>
          </w:tcPr>
          <w:p w:rsidR="00736166" w:rsidP="00334DC3" w:rsidRDefault="00736166" w14:paraId="09E71F55" w14:textId="77777777">
            <w:pPr>
              <w:numPr>
                <w:ilvl w:val="12"/>
                <w:numId w:val="0"/>
              </w:numPr>
              <w:rPr>
                <w:rFonts w:cs="Arial"/>
                <w:b/>
                <w:lang w:val="en-GB"/>
              </w:rPr>
            </w:pPr>
            <w:r>
              <w:rPr>
                <w:rFonts w:cs="Arial"/>
                <w:b/>
                <w:lang w:val="en-GB"/>
              </w:rPr>
              <w:t>Condition Name</w:t>
            </w:r>
          </w:p>
        </w:tc>
        <w:tc>
          <w:tcPr>
            <w:tcW w:w="3242" w:type="pct"/>
            <w:tcBorders>
              <w:top w:val="single" w:color="auto" w:sz="6" w:space="0"/>
              <w:left w:val="single" w:color="auto" w:sz="6" w:space="0"/>
              <w:bottom w:val="single" w:color="auto" w:sz="6" w:space="0"/>
              <w:right w:val="single" w:color="auto" w:sz="6" w:space="0"/>
            </w:tcBorders>
            <w:shd w:val="clear" w:color="auto" w:fill="B8CCE4" w:themeFill="accent1" w:themeFillTint="66"/>
            <w:hideMark/>
          </w:tcPr>
          <w:p w:rsidR="00736166" w:rsidP="00334DC3" w:rsidRDefault="00736166" w14:paraId="02A9AE6A" w14:textId="77777777">
            <w:pPr>
              <w:numPr>
                <w:ilvl w:val="12"/>
                <w:numId w:val="0"/>
              </w:numPr>
              <w:rPr>
                <w:rFonts w:cs="Arial"/>
                <w:b/>
                <w:lang w:val="en-GB"/>
              </w:rPr>
            </w:pPr>
            <w:r>
              <w:rPr>
                <w:rFonts w:cs="Arial"/>
                <w:b/>
                <w:lang w:val="en-GB"/>
              </w:rPr>
              <w:t xml:space="preserve">Description and expectations </w:t>
            </w:r>
          </w:p>
        </w:tc>
      </w:tr>
      <w:tr w:rsidR="00736166" w:rsidTr="00A33DF0" w14:paraId="0B1B90DD" w14:textId="77777777">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Change w:author="Timur Cetindag" w:date="2024-03-08T01:09:00Z" w:id="674">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blPrExChange>
        </w:tblPrEx>
        <w:trPr>
          <w:cantSplit/>
          <w:trPrChange w:author="Timur Cetindag" w:date="2024-03-08T01:09:00Z" w:id="675">
            <w:trPr>
              <w:cantSplit/>
            </w:trPr>
          </w:trPrChange>
        </w:trPr>
        <w:tc>
          <w:tcPr>
            <w:tcW w:w="1758" w:type="pct"/>
            <w:tcBorders>
              <w:top w:val="single" w:color="auto" w:sz="6" w:space="0"/>
              <w:left w:val="single" w:color="auto" w:sz="6" w:space="0"/>
              <w:bottom w:val="single" w:color="auto" w:sz="6" w:space="0"/>
              <w:right w:val="single" w:color="auto" w:sz="6" w:space="0"/>
            </w:tcBorders>
            <w:vAlign w:val="center"/>
            <w:tcPrChange w:author="Timur Cetindag" w:date="2024-03-08T01:09:00Z" w:id="676">
              <w:tcPr>
                <w:tcW w:w="1758" w:type="pct"/>
                <w:tcBorders>
                  <w:top w:val="single" w:color="auto" w:sz="6" w:space="0"/>
                  <w:left w:val="single" w:color="auto" w:sz="6" w:space="0"/>
                  <w:bottom w:val="single" w:color="auto" w:sz="6" w:space="0"/>
                  <w:right w:val="single" w:color="auto" w:sz="6" w:space="0"/>
                </w:tcBorders>
                <w:vAlign w:val="center"/>
              </w:tcPr>
            </w:tcPrChange>
          </w:tcPr>
          <w:p w:rsidR="00736166" w:rsidP="00334DC3" w:rsidRDefault="00736166" w14:paraId="603A418A" w14:textId="6064E74C">
            <w:pPr>
              <w:numPr>
                <w:ilvl w:val="12"/>
                <w:numId w:val="0"/>
              </w:numPr>
              <w:rPr>
                <w:rFonts w:cs="Arial"/>
                <w:highlight w:val="yellow"/>
                <w:lang w:val="en-GB"/>
              </w:rPr>
            </w:pPr>
            <w:del w:author="Timur Cetindag" w:date="2024-03-08T01:09:00Z" w:id="677">
              <w:r w:rsidDel="00A33DF0">
                <w:rPr>
                  <w:rFonts w:cs="Arial"/>
                  <w:lang w:val="en-GB"/>
                </w:rPr>
                <w:delText xml:space="preserve">Verify </w:delText>
              </w:r>
              <w:r w:rsidDel="00A33DF0" w:rsidR="00A64C30">
                <w:rPr>
                  <w:rFonts w:cs="Arial"/>
                  <w:lang w:val="en-GB"/>
                </w:rPr>
                <w:delText xml:space="preserve">Split LPN flow invoked based on </w:delText>
              </w:r>
              <w:r w:rsidDel="00A33DF0" w:rsidR="00D43D25">
                <w:rPr>
                  <w:rFonts w:cs="Arial"/>
                  <w:lang w:val="en-GB"/>
                </w:rPr>
                <w:delText>the answers to the questions</w:delText>
              </w:r>
            </w:del>
          </w:p>
        </w:tc>
        <w:tc>
          <w:tcPr>
            <w:tcW w:w="3242" w:type="pct"/>
            <w:tcBorders>
              <w:top w:val="single" w:color="auto" w:sz="6" w:space="0"/>
              <w:left w:val="single" w:color="auto" w:sz="6" w:space="0"/>
              <w:bottom w:val="single" w:color="auto" w:sz="6" w:space="0"/>
              <w:right w:val="single" w:color="auto" w:sz="6" w:space="0"/>
            </w:tcBorders>
            <w:tcPrChange w:author="Timur Cetindag" w:date="2024-03-08T01:09:00Z" w:id="678">
              <w:tcPr>
                <w:tcW w:w="3242" w:type="pct"/>
                <w:tcBorders>
                  <w:top w:val="single" w:color="auto" w:sz="6" w:space="0"/>
                  <w:left w:val="single" w:color="auto" w:sz="6" w:space="0"/>
                  <w:bottom w:val="single" w:color="auto" w:sz="6" w:space="0"/>
                  <w:right w:val="single" w:color="auto" w:sz="6" w:space="0"/>
                </w:tcBorders>
              </w:tcPr>
            </w:tcPrChange>
          </w:tcPr>
          <w:p w:rsidR="00C33433" w:rsidDel="00A33DF0" w:rsidP="00334DC3" w:rsidRDefault="00A64C30" w14:paraId="6BAE2791" w14:textId="37C298E3">
            <w:pPr>
              <w:numPr>
                <w:ilvl w:val="12"/>
                <w:numId w:val="0"/>
              </w:numPr>
              <w:rPr>
                <w:del w:author="Timur Cetindag" w:date="2024-03-08T01:09:00Z" w:id="679"/>
                <w:rFonts w:cs="Arial"/>
                <w:lang w:val="en-GB"/>
              </w:rPr>
            </w:pPr>
            <w:del w:author="Timur Cetindag" w:date="2024-03-08T01:09:00Z" w:id="680">
              <w:r w:rsidDel="00A33DF0">
                <w:rPr>
                  <w:rFonts w:cs="Arial"/>
                  <w:lang w:val="en-GB"/>
                </w:rPr>
                <w:delText xml:space="preserve">Split LPN flow should be invoked based on the </w:delText>
              </w:r>
              <w:r w:rsidDel="00A33DF0" w:rsidR="00D43D25">
                <w:rPr>
                  <w:rFonts w:cs="Arial"/>
                  <w:lang w:val="en-GB"/>
                </w:rPr>
                <w:delText>answers to the questions</w:delText>
              </w:r>
            </w:del>
          </w:p>
          <w:p w:rsidR="00736166" w:rsidP="00334DC3" w:rsidRDefault="00736166" w14:paraId="02E44AF0" w14:textId="5FB98848">
            <w:pPr>
              <w:numPr>
                <w:ilvl w:val="12"/>
                <w:numId w:val="0"/>
              </w:numPr>
              <w:rPr>
                <w:rFonts w:cs="Arial"/>
                <w:highlight w:val="yellow"/>
                <w:lang w:val="en-GB"/>
              </w:rPr>
            </w:pPr>
          </w:p>
        </w:tc>
      </w:tr>
      <w:tr w:rsidR="00736166" w:rsidDel="00A33DF0" w:rsidTr="00A33DF0" w14:paraId="37DD7290" w14:textId="11BDA492">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Change w:author="Timur Cetindag" w:date="2024-03-08T01:09:00Z" w:id="681">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blPrExChange>
        </w:tblPrEx>
        <w:trPr>
          <w:cantSplit/>
          <w:del w:author="Timur Cetindag" w:date="2024-03-08T01:09:00Z" w:id="682"/>
          <w:trPrChange w:author="Timur Cetindag" w:date="2024-03-08T01:09:00Z" w:id="683">
            <w:trPr>
              <w:cantSplit/>
            </w:trPr>
          </w:trPrChange>
        </w:trPr>
        <w:tc>
          <w:tcPr>
            <w:tcW w:w="1758" w:type="pct"/>
            <w:tcBorders>
              <w:top w:val="single" w:color="auto" w:sz="6" w:space="0"/>
              <w:left w:val="single" w:color="auto" w:sz="6" w:space="0"/>
              <w:bottom w:val="single" w:color="auto" w:sz="6" w:space="0"/>
              <w:right w:val="single" w:color="auto" w:sz="6" w:space="0"/>
            </w:tcBorders>
            <w:vAlign w:val="center"/>
            <w:tcPrChange w:author="Timur Cetindag" w:date="2024-03-08T01:09:00Z" w:id="684">
              <w:tcPr>
                <w:tcW w:w="1758" w:type="pct"/>
                <w:tcBorders>
                  <w:top w:val="single" w:color="auto" w:sz="6" w:space="0"/>
                  <w:left w:val="single" w:color="auto" w:sz="6" w:space="0"/>
                  <w:bottom w:val="single" w:color="auto" w:sz="6" w:space="0"/>
                  <w:right w:val="single" w:color="auto" w:sz="6" w:space="0"/>
                </w:tcBorders>
                <w:vAlign w:val="center"/>
              </w:tcPr>
            </w:tcPrChange>
          </w:tcPr>
          <w:p w:rsidR="00736166" w:rsidDel="00A33DF0" w:rsidP="00334DC3" w:rsidRDefault="00A64C30" w14:paraId="3B912031" w14:textId="53C33ECB">
            <w:pPr>
              <w:pStyle w:val="Header"/>
              <w:numPr>
                <w:ilvl w:val="12"/>
                <w:numId w:val="0"/>
              </w:numPr>
              <w:tabs>
                <w:tab w:val="left" w:pos="720"/>
              </w:tabs>
              <w:rPr>
                <w:del w:author="Timur Cetindag" w:date="2024-03-08T01:09:00Z" w:id="685"/>
                <w:rFonts w:cs="Arial"/>
                <w:highlight w:val="yellow"/>
                <w:lang w:val="en-GB"/>
              </w:rPr>
            </w:pPr>
            <w:del w:author="Timur Cetindag" w:date="2024-03-08T01:09:00Z" w:id="686">
              <w:r w:rsidDel="00A33DF0">
                <w:rPr>
                  <w:rFonts w:cs="Arial"/>
                  <w:lang w:val="en-GB"/>
                </w:rPr>
                <w:delText xml:space="preserve">Verify Consume LPN flow invoked </w:delText>
              </w:r>
              <w:r w:rsidDel="00A33DF0" w:rsidR="00121F6A">
                <w:rPr>
                  <w:rFonts w:cs="Arial"/>
                  <w:lang w:val="en-GB"/>
                </w:rPr>
                <w:delText>based on the answers to the questions</w:delText>
              </w:r>
            </w:del>
          </w:p>
        </w:tc>
        <w:tc>
          <w:tcPr>
            <w:tcW w:w="3242" w:type="pct"/>
            <w:tcBorders>
              <w:top w:val="single" w:color="auto" w:sz="6" w:space="0"/>
              <w:left w:val="single" w:color="auto" w:sz="6" w:space="0"/>
              <w:bottom w:val="single" w:color="auto" w:sz="6" w:space="0"/>
              <w:right w:val="single" w:color="auto" w:sz="6" w:space="0"/>
            </w:tcBorders>
            <w:tcPrChange w:author="Timur Cetindag" w:date="2024-03-08T01:09:00Z" w:id="687">
              <w:tcPr>
                <w:tcW w:w="3242" w:type="pct"/>
                <w:tcBorders>
                  <w:top w:val="single" w:color="auto" w:sz="6" w:space="0"/>
                  <w:left w:val="single" w:color="auto" w:sz="6" w:space="0"/>
                  <w:bottom w:val="single" w:color="auto" w:sz="6" w:space="0"/>
                  <w:right w:val="single" w:color="auto" w:sz="6" w:space="0"/>
                </w:tcBorders>
              </w:tcPr>
            </w:tcPrChange>
          </w:tcPr>
          <w:p w:rsidR="00736166" w:rsidDel="00A33DF0" w:rsidP="00334DC3" w:rsidRDefault="00A64C30" w14:paraId="498CC139" w14:textId="044CCF69">
            <w:pPr>
              <w:pStyle w:val="Header"/>
              <w:numPr>
                <w:ilvl w:val="12"/>
                <w:numId w:val="0"/>
              </w:numPr>
              <w:tabs>
                <w:tab w:val="left" w:pos="720"/>
              </w:tabs>
              <w:rPr>
                <w:del w:author="Timur Cetindag" w:date="2024-03-08T01:09:00Z" w:id="688"/>
                <w:rFonts w:cs="Arial"/>
                <w:highlight w:val="yellow"/>
                <w:lang w:val="en-GB"/>
              </w:rPr>
            </w:pPr>
            <w:del w:author="Timur Cetindag" w:date="2024-03-08T01:09:00Z" w:id="689">
              <w:r w:rsidDel="00A33DF0">
                <w:rPr>
                  <w:rFonts w:cs="Arial"/>
                  <w:lang w:val="en-GB"/>
                </w:rPr>
                <w:delText xml:space="preserve">Consume LPN flow </w:delText>
              </w:r>
              <w:r w:rsidDel="00A33DF0" w:rsidR="00D43D25">
                <w:rPr>
                  <w:rFonts w:cs="Arial"/>
                  <w:lang w:val="en-GB"/>
                </w:rPr>
                <w:delText>should be invoked based on the answers to the questions</w:delText>
              </w:r>
            </w:del>
          </w:p>
        </w:tc>
      </w:tr>
      <w:tr w:rsidR="00736166" w:rsidDel="00A33DF0" w:rsidTr="00736166" w14:paraId="3D7B7AC8" w14:textId="28BAC5FB">
        <w:trPr>
          <w:cantSplit/>
          <w:del w:author="Timur Cetindag" w:date="2024-03-08T01:09:00Z" w:id="690"/>
        </w:trPr>
        <w:tc>
          <w:tcPr>
            <w:tcW w:w="1758" w:type="pct"/>
            <w:tcBorders>
              <w:top w:val="single" w:color="auto" w:sz="6" w:space="0"/>
              <w:left w:val="single" w:color="auto" w:sz="6" w:space="0"/>
              <w:bottom w:val="single" w:color="auto" w:sz="6" w:space="0"/>
              <w:right w:val="single" w:color="auto" w:sz="6" w:space="0"/>
            </w:tcBorders>
            <w:vAlign w:val="center"/>
            <w:hideMark/>
          </w:tcPr>
          <w:p w:rsidR="00736166" w:rsidDel="00A33DF0" w:rsidP="00334DC3" w:rsidRDefault="00736166" w14:paraId="4580C365" w14:textId="335F3C12">
            <w:pPr>
              <w:numPr>
                <w:ilvl w:val="12"/>
                <w:numId w:val="0"/>
              </w:numPr>
              <w:rPr>
                <w:del w:author="Timur Cetindag" w:date="2024-03-08T01:09:00Z" w:id="691"/>
                <w:rFonts w:cs="Arial"/>
                <w:lang w:val="en-GB"/>
              </w:rPr>
            </w:pPr>
          </w:p>
        </w:tc>
        <w:tc>
          <w:tcPr>
            <w:tcW w:w="3242" w:type="pct"/>
            <w:tcBorders>
              <w:top w:val="single" w:color="auto" w:sz="6" w:space="0"/>
              <w:left w:val="single" w:color="auto" w:sz="6" w:space="0"/>
              <w:bottom w:val="single" w:color="auto" w:sz="6" w:space="0"/>
              <w:right w:val="single" w:color="auto" w:sz="6" w:space="0"/>
            </w:tcBorders>
            <w:hideMark/>
          </w:tcPr>
          <w:p w:rsidR="00736166" w:rsidDel="00A33DF0" w:rsidP="00334DC3" w:rsidRDefault="00736166" w14:paraId="77D4E5A9" w14:textId="67905FDE">
            <w:pPr>
              <w:numPr>
                <w:ilvl w:val="12"/>
                <w:numId w:val="0"/>
              </w:numPr>
              <w:rPr>
                <w:del w:author="Timur Cetindag" w:date="2024-03-08T01:09:00Z" w:id="692"/>
                <w:rFonts w:cs="Arial"/>
                <w:lang w:val="en-GB"/>
              </w:rPr>
            </w:pPr>
          </w:p>
        </w:tc>
      </w:tr>
      <w:tr w:rsidR="00736166" w:rsidDel="00A33DF0" w:rsidTr="00736166" w14:paraId="4F3C5007" w14:textId="2C2F9DCA">
        <w:trPr>
          <w:cantSplit/>
          <w:del w:author="Timur Cetindag" w:date="2024-03-08T01:09:00Z" w:id="693"/>
        </w:trPr>
        <w:tc>
          <w:tcPr>
            <w:tcW w:w="1758" w:type="pct"/>
            <w:tcBorders>
              <w:top w:val="single" w:color="auto" w:sz="6" w:space="0"/>
              <w:left w:val="single" w:color="auto" w:sz="6" w:space="0"/>
              <w:bottom w:val="single" w:color="auto" w:sz="6" w:space="0"/>
              <w:right w:val="single" w:color="auto" w:sz="6" w:space="0"/>
            </w:tcBorders>
            <w:vAlign w:val="center"/>
          </w:tcPr>
          <w:p w:rsidR="00736166" w:rsidDel="00A33DF0" w:rsidP="00334DC3" w:rsidRDefault="00736166" w14:paraId="45222432" w14:textId="2049EB1A">
            <w:pPr>
              <w:numPr>
                <w:ilvl w:val="12"/>
                <w:numId w:val="0"/>
              </w:numPr>
              <w:rPr>
                <w:del w:author="Timur Cetindag" w:date="2024-03-08T01:09:00Z" w:id="694"/>
                <w:rFonts w:cs="Arial"/>
                <w:lang w:val="en-GB"/>
              </w:rPr>
            </w:pPr>
          </w:p>
        </w:tc>
        <w:tc>
          <w:tcPr>
            <w:tcW w:w="3242" w:type="pct"/>
            <w:tcBorders>
              <w:top w:val="single" w:color="auto" w:sz="6" w:space="0"/>
              <w:left w:val="single" w:color="auto" w:sz="6" w:space="0"/>
              <w:bottom w:val="single" w:color="auto" w:sz="6" w:space="0"/>
              <w:right w:val="single" w:color="auto" w:sz="6" w:space="0"/>
            </w:tcBorders>
          </w:tcPr>
          <w:p w:rsidR="00736166" w:rsidDel="00A33DF0" w:rsidP="009B2A62" w:rsidRDefault="00736166" w14:paraId="49D36E53" w14:textId="4ECD11C5">
            <w:pPr>
              <w:numPr>
                <w:ilvl w:val="12"/>
                <w:numId w:val="0"/>
              </w:numPr>
              <w:rPr>
                <w:del w:author="Timur Cetindag" w:date="2024-03-08T01:09:00Z" w:id="695"/>
                <w:rFonts w:cs="Arial"/>
                <w:lang w:val="en-GB"/>
              </w:rPr>
            </w:pPr>
          </w:p>
        </w:tc>
      </w:tr>
      <w:tr w:rsidR="00E222E3" w:rsidDel="00A33DF0" w:rsidTr="00736166" w14:paraId="21FE8FB2" w14:textId="6FACE8AC">
        <w:trPr>
          <w:cantSplit/>
          <w:del w:author="Timur Cetindag" w:date="2024-03-08T01:09:00Z" w:id="696"/>
        </w:trPr>
        <w:tc>
          <w:tcPr>
            <w:tcW w:w="1758" w:type="pct"/>
            <w:tcBorders>
              <w:top w:val="single" w:color="auto" w:sz="6" w:space="0"/>
              <w:left w:val="single" w:color="auto" w:sz="6" w:space="0"/>
              <w:bottom w:val="single" w:color="auto" w:sz="6" w:space="0"/>
              <w:right w:val="single" w:color="auto" w:sz="6" w:space="0"/>
            </w:tcBorders>
            <w:vAlign w:val="center"/>
          </w:tcPr>
          <w:p w:rsidR="00E222E3" w:rsidDel="00A33DF0" w:rsidP="00334DC3" w:rsidRDefault="00E222E3" w14:paraId="7410B8C9" w14:textId="39C52573">
            <w:pPr>
              <w:numPr>
                <w:ilvl w:val="12"/>
                <w:numId w:val="0"/>
              </w:numPr>
              <w:rPr>
                <w:del w:author="Timur Cetindag" w:date="2024-03-08T01:09:00Z" w:id="697"/>
                <w:rFonts w:cs="Arial"/>
                <w:lang w:val="en-GB"/>
              </w:rPr>
            </w:pPr>
          </w:p>
        </w:tc>
        <w:tc>
          <w:tcPr>
            <w:tcW w:w="3242" w:type="pct"/>
            <w:tcBorders>
              <w:top w:val="single" w:color="auto" w:sz="6" w:space="0"/>
              <w:left w:val="single" w:color="auto" w:sz="6" w:space="0"/>
              <w:bottom w:val="single" w:color="auto" w:sz="6" w:space="0"/>
              <w:right w:val="single" w:color="auto" w:sz="6" w:space="0"/>
            </w:tcBorders>
          </w:tcPr>
          <w:p w:rsidR="00E222E3" w:rsidDel="00A33DF0" w:rsidP="00334DC3" w:rsidRDefault="00E222E3" w14:paraId="408DFBB8" w14:textId="5B3A892A">
            <w:pPr>
              <w:numPr>
                <w:ilvl w:val="12"/>
                <w:numId w:val="0"/>
              </w:numPr>
              <w:rPr>
                <w:del w:author="Timur Cetindag" w:date="2024-03-08T01:09:00Z" w:id="698"/>
                <w:rFonts w:cs="Arial"/>
                <w:lang w:val="en-GB"/>
              </w:rPr>
            </w:pPr>
          </w:p>
        </w:tc>
      </w:tr>
    </w:tbl>
    <w:p w:rsidR="00736166" w:rsidP="00334DC3" w:rsidRDefault="00736166" w14:paraId="57D6E945" w14:textId="77777777">
      <w:pPr>
        <w:rPr>
          <w:rFonts w:cs="Arial"/>
        </w:rPr>
      </w:pPr>
      <w:bookmarkStart w:name="_Toc420490964" w:id="699"/>
    </w:p>
    <w:p w:rsidR="00736166" w:rsidP="00334DC3" w:rsidRDefault="00736166" w14:paraId="6ABFD5E7" w14:textId="77777777">
      <w:pPr>
        <w:pStyle w:val="Heading3"/>
      </w:pPr>
      <w:bookmarkStart w:name="_Toc12283326" w:id="700"/>
      <w:bookmarkStart w:name="_Toc64668132" w:id="701"/>
      <w:bookmarkStart w:name="_Toc160752770" w:id="702"/>
      <w:r>
        <w:t>Exceptions</w:t>
      </w:r>
      <w:bookmarkEnd w:id="699"/>
      <w:bookmarkEnd w:id="700"/>
      <w:bookmarkEnd w:id="701"/>
      <w:bookmarkEnd w:id="702"/>
      <w:r>
        <w:t xml:space="preserve"> </w:t>
      </w:r>
    </w:p>
    <w:p w:rsidR="00736166" w:rsidP="00334DC3" w:rsidRDefault="00736166" w14:paraId="5C7DF6F4" w14:textId="77777777">
      <w:pPr>
        <w:rPr>
          <w:rFonts w:cs="Arial"/>
        </w:rPr>
      </w:pPr>
    </w:p>
    <w:tbl>
      <w:tblPr>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3766"/>
        <w:gridCol w:w="6945"/>
        <w:tblGridChange w:id="703">
          <w:tblGrid>
            <w:gridCol w:w="3766"/>
            <w:gridCol w:w="6945"/>
          </w:tblGrid>
        </w:tblGridChange>
      </w:tblGrid>
      <w:tr w:rsidR="00736166" w:rsidTr="00736166" w14:paraId="6702491A" w14:textId="77777777">
        <w:trPr>
          <w:cantSplit/>
          <w:tblHeader/>
        </w:trPr>
        <w:tc>
          <w:tcPr>
            <w:tcW w:w="1758" w:type="pct"/>
            <w:tcBorders>
              <w:top w:val="single" w:color="auto" w:sz="6" w:space="0"/>
              <w:left w:val="single" w:color="auto" w:sz="6" w:space="0"/>
              <w:bottom w:val="single" w:color="auto" w:sz="6" w:space="0"/>
              <w:right w:val="single" w:color="auto" w:sz="6" w:space="0"/>
            </w:tcBorders>
            <w:shd w:val="clear" w:color="auto" w:fill="B8CCE4" w:themeFill="accent1" w:themeFillTint="66"/>
            <w:vAlign w:val="center"/>
            <w:hideMark/>
          </w:tcPr>
          <w:p w:rsidR="00736166" w:rsidP="00334DC3" w:rsidRDefault="00736166" w14:paraId="6777C807" w14:textId="77777777">
            <w:pPr>
              <w:numPr>
                <w:ilvl w:val="12"/>
                <w:numId w:val="0"/>
              </w:numPr>
              <w:rPr>
                <w:rFonts w:cs="Arial"/>
                <w:b/>
                <w:lang w:val="en-GB"/>
              </w:rPr>
            </w:pPr>
            <w:r>
              <w:rPr>
                <w:rFonts w:cs="Arial"/>
                <w:b/>
                <w:lang w:val="en-GB"/>
              </w:rPr>
              <w:t>Condition Name</w:t>
            </w:r>
          </w:p>
        </w:tc>
        <w:tc>
          <w:tcPr>
            <w:tcW w:w="3242" w:type="pct"/>
            <w:tcBorders>
              <w:top w:val="single" w:color="auto" w:sz="6" w:space="0"/>
              <w:left w:val="single" w:color="auto" w:sz="6" w:space="0"/>
              <w:bottom w:val="single" w:color="auto" w:sz="6" w:space="0"/>
              <w:right w:val="single" w:color="auto" w:sz="6" w:space="0"/>
            </w:tcBorders>
            <w:shd w:val="clear" w:color="auto" w:fill="B8CCE4" w:themeFill="accent1" w:themeFillTint="66"/>
            <w:hideMark/>
          </w:tcPr>
          <w:p w:rsidR="00736166" w:rsidP="00334DC3" w:rsidRDefault="00736166" w14:paraId="7941A921" w14:textId="77777777">
            <w:pPr>
              <w:numPr>
                <w:ilvl w:val="12"/>
                <w:numId w:val="0"/>
              </w:numPr>
              <w:rPr>
                <w:rFonts w:cs="Arial"/>
                <w:b/>
                <w:lang w:val="en-GB"/>
              </w:rPr>
            </w:pPr>
            <w:r>
              <w:rPr>
                <w:rFonts w:cs="Arial"/>
                <w:b/>
                <w:lang w:val="en-GB"/>
              </w:rPr>
              <w:t xml:space="preserve">Description and expectations </w:t>
            </w:r>
          </w:p>
        </w:tc>
      </w:tr>
      <w:tr w:rsidR="009B2A62" w:rsidTr="00A33DF0" w14:paraId="58F5BB54" w14:textId="77777777">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Change w:author="Timur Cetindag" w:date="2024-03-08T01:09:00Z" w:id="704">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blPrExChange>
        </w:tblPrEx>
        <w:trPr>
          <w:cantSplit/>
          <w:trPrChange w:author="Timur Cetindag" w:date="2024-03-08T01:09:00Z" w:id="705">
            <w:trPr>
              <w:cantSplit/>
            </w:trPr>
          </w:trPrChange>
        </w:trPr>
        <w:tc>
          <w:tcPr>
            <w:tcW w:w="1758" w:type="pct"/>
            <w:tcBorders>
              <w:top w:val="single" w:color="auto" w:sz="6" w:space="0"/>
              <w:left w:val="single" w:color="auto" w:sz="6" w:space="0"/>
              <w:bottom w:val="single" w:color="auto" w:sz="6" w:space="0"/>
              <w:right w:val="single" w:color="auto" w:sz="6" w:space="0"/>
            </w:tcBorders>
            <w:vAlign w:val="center"/>
            <w:tcPrChange w:author="Timur Cetindag" w:date="2024-03-08T01:09:00Z" w:id="706">
              <w:tcPr>
                <w:tcW w:w="1758" w:type="pct"/>
                <w:tcBorders>
                  <w:top w:val="single" w:color="auto" w:sz="6" w:space="0"/>
                  <w:left w:val="single" w:color="auto" w:sz="6" w:space="0"/>
                  <w:bottom w:val="single" w:color="auto" w:sz="6" w:space="0"/>
                  <w:right w:val="single" w:color="auto" w:sz="6" w:space="0"/>
                </w:tcBorders>
                <w:vAlign w:val="center"/>
              </w:tcPr>
            </w:tcPrChange>
          </w:tcPr>
          <w:p w:rsidR="009B2A62" w:rsidP="009B2A62" w:rsidRDefault="009B2A62" w14:paraId="5DBB5CDC" w14:textId="2597A3A8">
            <w:pPr>
              <w:numPr>
                <w:ilvl w:val="12"/>
                <w:numId w:val="0"/>
              </w:numPr>
              <w:rPr>
                <w:rFonts w:cs="Arial"/>
                <w:highlight w:val="yellow"/>
                <w:lang w:val="en-GB"/>
              </w:rPr>
            </w:pPr>
            <w:del w:author="Timur Cetindag" w:date="2024-03-08T01:09:00Z" w:id="707">
              <w:r w:rsidDel="00A33DF0">
                <w:rPr>
                  <w:rFonts w:cs="Arial"/>
                  <w:lang w:val="en-GB"/>
                </w:rPr>
                <w:delText xml:space="preserve">Verify </w:delText>
              </w:r>
              <w:r w:rsidDel="00A33DF0" w:rsidR="00EA2F5B">
                <w:rPr>
                  <w:rFonts w:cs="Arial"/>
                  <w:lang w:val="en-GB"/>
                </w:rPr>
                <w:delText xml:space="preserve">base flow is followed when the action group </w:delText>
              </w:r>
              <w:r w:rsidDel="00A33DF0" w:rsidR="007071D7">
                <w:rPr>
                  <w:rFonts w:cs="Arial"/>
                  <w:lang w:val="en-GB"/>
                </w:rPr>
                <w:delText>has the EA disabled</w:delText>
              </w:r>
            </w:del>
          </w:p>
        </w:tc>
        <w:tc>
          <w:tcPr>
            <w:tcW w:w="3242" w:type="pct"/>
            <w:tcBorders>
              <w:top w:val="single" w:color="auto" w:sz="6" w:space="0"/>
              <w:left w:val="single" w:color="auto" w:sz="6" w:space="0"/>
              <w:bottom w:val="single" w:color="auto" w:sz="6" w:space="0"/>
              <w:right w:val="single" w:color="auto" w:sz="6" w:space="0"/>
            </w:tcBorders>
            <w:tcPrChange w:author="Timur Cetindag" w:date="2024-03-08T01:09:00Z" w:id="708">
              <w:tcPr>
                <w:tcW w:w="3242" w:type="pct"/>
                <w:tcBorders>
                  <w:top w:val="single" w:color="auto" w:sz="6" w:space="0"/>
                  <w:left w:val="single" w:color="auto" w:sz="6" w:space="0"/>
                  <w:bottom w:val="single" w:color="auto" w:sz="6" w:space="0"/>
                  <w:right w:val="single" w:color="auto" w:sz="6" w:space="0"/>
                </w:tcBorders>
              </w:tcPr>
            </w:tcPrChange>
          </w:tcPr>
          <w:p w:rsidR="009B2A62" w:rsidDel="00A33DF0" w:rsidP="009B2A62" w:rsidRDefault="007071D7" w14:paraId="63814EE8" w14:textId="0EDD2A67">
            <w:pPr>
              <w:numPr>
                <w:ilvl w:val="12"/>
                <w:numId w:val="0"/>
              </w:numPr>
              <w:rPr>
                <w:del w:author="Timur Cetindag" w:date="2024-03-08T01:09:00Z" w:id="709"/>
                <w:rFonts w:cs="Arial"/>
                <w:lang w:val="en-GB"/>
              </w:rPr>
            </w:pPr>
            <w:del w:author="Timur Cetindag" w:date="2024-03-08T01:09:00Z" w:id="710">
              <w:r w:rsidDel="00A33DF0">
                <w:rPr>
                  <w:rFonts w:cs="Arial"/>
                  <w:lang w:val="en-GB"/>
                </w:rPr>
                <w:delText xml:space="preserve">Base flow should be followed when then action group has EA </w:delText>
              </w:r>
              <w:r w:rsidDel="00A33DF0" w:rsidR="00E646AC">
                <w:rPr>
                  <w:rFonts w:cs="Arial"/>
                  <w:lang w:val="en-GB"/>
                </w:rPr>
                <w:delText>disabled.</w:delText>
              </w:r>
            </w:del>
          </w:p>
          <w:p w:rsidRPr="001F464B" w:rsidR="009B2A62" w:rsidP="009B2A62" w:rsidRDefault="009B2A62" w14:paraId="77E64BC5" w14:textId="6E5239D3">
            <w:pPr>
              <w:numPr>
                <w:ilvl w:val="12"/>
                <w:numId w:val="0"/>
              </w:numPr>
              <w:rPr>
                <w:rFonts w:cs="Arial"/>
                <w:lang w:val="en-GB"/>
              </w:rPr>
            </w:pPr>
          </w:p>
        </w:tc>
      </w:tr>
      <w:tr w:rsidR="00E646AC" w:rsidDel="00A33DF0" w:rsidTr="00736166" w14:paraId="3E479C66" w14:textId="09FA58A0">
        <w:trPr>
          <w:cantSplit/>
          <w:del w:author="Timur Cetindag" w:date="2024-03-08T01:09:00Z" w:id="711"/>
        </w:trPr>
        <w:tc>
          <w:tcPr>
            <w:tcW w:w="1758" w:type="pct"/>
            <w:tcBorders>
              <w:top w:val="single" w:color="auto" w:sz="6" w:space="0"/>
              <w:left w:val="single" w:color="auto" w:sz="6" w:space="0"/>
              <w:bottom w:val="single" w:color="auto" w:sz="6" w:space="0"/>
              <w:right w:val="single" w:color="auto" w:sz="6" w:space="0"/>
            </w:tcBorders>
            <w:vAlign w:val="center"/>
          </w:tcPr>
          <w:p w:rsidR="00E646AC" w:rsidDel="00A33DF0" w:rsidP="009B2A62" w:rsidRDefault="00E646AC" w14:paraId="0F31A964" w14:textId="537AAA4E">
            <w:pPr>
              <w:numPr>
                <w:ilvl w:val="12"/>
                <w:numId w:val="0"/>
              </w:numPr>
              <w:rPr>
                <w:del w:author="Timur Cetindag" w:date="2024-03-08T01:09:00Z" w:id="712"/>
                <w:rFonts w:cs="Arial"/>
                <w:lang w:val="en-GB"/>
              </w:rPr>
            </w:pPr>
            <w:del w:author="Timur Cetindag" w:date="2024-03-08T01:09:00Z" w:id="713">
              <w:r w:rsidDel="00A33DF0">
                <w:rPr>
                  <w:rFonts w:cs="Arial"/>
                  <w:lang w:val="en-GB"/>
                </w:rPr>
                <w:delText xml:space="preserve">Verify error message displayed when invalid destination LPN is scanned </w:delText>
              </w:r>
              <w:r w:rsidDel="00A33DF0" w:rsidR="00347178">
                <w:rPr>
                  <w:rFonts w:cs="Arial"/>
                  <w:lang w:val="en-GB"/>
                </w:rPr>
                <w:delText>for Split LPN</w:delText>
              </w:r>
            </w:del>
          </w:p>
        </w:tc>
        <w:tc>
          <w:tcPr>
            <w:tcW w:w="3242" w:type="pct"/>
            <w:tcBorders>
              <w:top w:val="single" w:color="auto" w:sz="6" w:space="0"/>
              <w:left w:val="single" w:color="auto" w:sz="6" w:space="0"/>
              <w:bottom w:val="single" w:color="auto" w:sz="6" w:space="0"/>
              <w:right w:val="single" w:color="auto" w:sz="6" w:space="0"/>
            </w:tcBorders>
          </w:tcPr>
          <w:p w:rsidR="00E646AC" w:rsidDel="00A33DF0" w:rsidP="009B2A62" w:rsidRDefault="00347178" w14:paraId="7F3C103B" w14:textId="23E4576B">
            <w:pPr>
              <w:numPr>
                <w:ilvl w:val="12"/>
                <w:numId w:val="0"/>
              </w:numPr>
              <w:rPr>
                <w:del w:author="Timur Cetindag" w:date="2024-03-08T01:09:00Z" w:id="714"/>
                <w:rFonts w:cs="Arial"/>
                <w:lang w:val="en-GB"/>
              </w:rPr>
            </w:pPr>
            <w:del w:author="Timur Cetindag" w:date="2024-03-08T01:09:00Z" w:id="715">
              <w:r w:rsidDel="00A33DF0">
                <w:rPr>
                  <w:rFonts w:cs="Arial"/>
                  <w:lang w:val="en-GB"/>
                </w:rPr>
                <w:delText>Custom error message INM::CVSI::0801 should be displayed</w:delText>
              </w:r>
            </w:del>
          </w:p>
        </w:tc>
      </w:tr>
      <w:tr w:rsidR="009B2A62" w:rsidDel="00A33DF0" w:rsidTr="00A33DF0" w14:paraId="4DC9EBCA" w14:textId="7EBACBC8">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Change w:author="Timur Cetindag" w:date="2024-03-08T01:09:00Z" w:id="716">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blPrExChange>
        </w:tblPrEx>
        <w:trPr>
          <w:cantSplit/>
          <w:del w:author="Timur Cetindag" w:date="2024-03-08T01:09:00Z" w:id="717"/>
          <w:trPrChange w:author="Timur Cetindag" w:date="2024-03-08T01:09:00Z" w:id="718">
            <w:trPr>
              <w:cantSplit/>
            </w:trPr>
          </w:trPrChange>
        </w:trPr>
        <w:tc>
          <w:tcPr>
            <w:tcW w:w="1758" w:type="pct"/>
            <w:tcBorders>
              <w:top w:val="single" w:color="auto" w:sz="6" w:space="0"/>
              <w:left w:val="single" w:color="auto" w:sz="6" w:space="0"/>
              <w:bottom w:val="single" w:color="auto" w:sz="6" w:space="0"/>
              <w:right w:val="single" w:color="auto" w:sz="6" w:space="0"/>
            </w:tcBorders>
            <w:vAlign w:val="center"/>
            <w:tcPrChange w:author="Timur Cetindag" w:date="2024-03-08T01:09:00Z" w:id="719">
              <w:tcPr>
                <w:tcW w:w="1758" w:type="pct"/>
                <w:tcBorders>
                  <w:top w:val="single" w:color="auto" w:sz="6" w:space="0"/>
                  <w:left w:val="single" w:color="auto" w:sz="6" w:space="0"/>
                  <w:bottom w:val="single" w:color="auto" w:sz="6" w:space="0"/>
                  <w:right w:val="single" w:color="auto" w:sz="6" w:space="0"/>
                </w:tcBorders>
                <w:vAlign w:val="center"/>
              </w:tcPr>
            </w:tcPrChange>
          </w:tcPr>
          <w:p w:rsidR="009B2A62" w:rsidDel="00A33DF0" w:rsidP="009B2A62" w:rsidRDefault="009B2A62" w14:paraId="66205B9B" w14:textId="6426A0CE">
            <w:pPr>
              <w:pStyle w:val="Header"/>
              <w:numPr>
                <w:ilvl w:val="12"/>
                <w:numId w:val="0"/>
              </w:numPr>
              <w:tabs>
                <w:tab w:val="left" w:pos="720"/>
              </w:tabs>
              <w:rPr>
                <w:del w:author="Timur Cetindag" w:date="2024-03-08T01:09:00Z" w:id="720"/>
                <w:rFonts w:cs="Arial"/>
                <w:lang w:val="en-GB"/>
              </w:rPr>
            </w:pPr>
          </w:p>
        </w:tc>
        <w:tc>
          <w:tcPr>
            <w:tcW w:w="3242" w:type="pct"/>
            <w:tcBorders>
              <w:top w:val="single" w:color="auto" w:sz="6" w:space="0"/>
              <w:left w:val="single" w:color="auto" w:sz="6" w:space="0"/>
              <w:bottom w:val="single" w:color="auto" w:sz="6" w:space="0"/>
              <w:right w:val="single" w:color="auto" w:sz="6" w:space="0"/>
            </w:tcBorders>
            <w:tcPrChange w:author="Timur Cetindag" w:date="2024-03-08T01:09:00Z" w:id="721">
              <w:tcPr>
                <w:tcW w:w="3242" w:type="pct"/>
                <w:tcBorders>
                  <w:top w:val="single" w:color="auto" w:sz="6" w:space="0"/>
                  <w:left w:val="single" w:color="auto" w:sz="6" w:space="0"/>
                  <w:bottom w:val="single" w:color="auto" w:sz="6" w:space="0"/>
                  <w:right w:val="single" w:color="auto" w:sz="6" w:space="0"/>
                </w:tcBorders>
              </w:tcPr>
            </w:tcPrChange>
          </w:tcPr>
          <w:p w:rsidR="009B2A62" w:rsidDel="00A33DF0" w:rsidP="009B2A62" w:rsidRDefault="009B2A62" w14:paraId="02673E33" w14:textId="38F3DEE5">
            <w:pPr>
              <w:pStyle w:val="Header"/>
              <w:numPr>
                <w:ilvl w:val="12"/>
                <w:numId w:val="0"/>
              </w:numPr>
              <w:tabs>
                <w:tab w:val="left" w:pos="720"/>
              </w:tabs>
              <w:rPr>
                <w:del w:author="Timur Cetindag" w:date="2024-03-08T01:09:00Z" w:id="722"/>
                <w:rFonts w:cs="Arial"/>
                <w:lang w:val="en-GB"/>
              </w:rPr>
            </w:pPr>
          </w:p>
        </w:tc>
      </w:tr>
      <w:tr w:rsidR="009B2A62" w:rsidDel="00A33DF0" w:rsidTr="00A33DF0" w14:paraId="79AE7739" w14:textId="05DBA291">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Change w:author="Timur Cetindag" w:date="2024-03-08T01:09:00Z" w:id="723">
            <w:tblPrEx>
              <w:tblW w:w="4966" w:type="pct"/>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blPrExChange>
        </w:tblPrEx>
        <w:trPr>
          <w:cantSplit/>
          <w:del w:author="Timur Cetindag" w:date="2024-03-08T01:09:00Z" w:id="724"/>
          <w:trPrChange w:author="Timur Cetindag" w:date="2024-03-08T01:09:00Z" w:id="725">
            <w:trPr>
              <w:cantSplit/>
            </w:trPr>
          </w:trPrChange>
        </w:trPr>
        <w:tc>
          <w:tcPr>
            <w:tcW w:w="1758" w:type="pct"/>
            <w:tcBorders>
              <w:top w:val="single" w:color="auto" w:sz="6" w:space="0"/>
              <w:left w:val="single" w:color="auto" w:sz="6" w:space="0"/>
              <w:bottom w:val="single" w:color="auto" w:sz="6" w:space="0"/>
              <w:right w:val="single" w:color="auto" w:sz="6" w:space="0"/>
            </w:tcBorders>
            <w:vAlign w:val="center"/>
            <w:tcPrChange w:author="Timur Cetindag" w:date="2024-03-08T01:09:00Z" w:id="726">
              <w:tcPr>
                <w:tcW w:w="1758" w:type="pct"/>
                <w:tcBorders>
                  <w:top w:val="single" w:color="auto" w:sz="6" w:space="0"/>
                  <w:left w:val="single" w:color="auto" w:sz="6" w:space="0"/>
                  <w:bottom w:val="single" w:color="auto" w:sz="6" w:space="0"/>
                  <w:right w:val="single" w:color="auto" w:sz="6" w:space="0"/>
                </w:tcBorders>
                <w:vAlign w:val="center"/>
              </w:tcPr>
            </w:tcPrChange>
          </w:tcPr>
          <w:p w:rsidR="009B2A62" w:rsidDel="00A33DF0" w:rsidP="009B2A62" w:rsidRDefault="009B2A62" w14:paraId="5667863E" w14:textId="5F28BAA1">
            <w:pPr>
              <w:numPr>
                <w:ilvl w:val="12"/>
                <w:numId w:val="0"/>
              </w:numPr>
              <w:rPr>
                <w:del w:author="Timur Cetindag" w:date="2024-03-08T01:09:00Z" w:id="727"/>
                <w:rFonts w:cs="Arial"/>
                <w:lang w:val="en-GB"/>
              </w:rPr>
            </w:pPr>
          </w:p>
        </w:tc>
        <w:tc>
          <w:tcPr>
            <w:tcW w:w="3242" w:type="pct"/>
            <w:tcBorders>
              <w:top w:val="single" w:color="auto" w:sz="6" w:space="0"/>
              <w:left w:val="single" w:color="auto" w:sz="6" w:space="0"/>
              <w:bottom w:val="single" w:color="auto" w:sz="6" w:space="0"/>
              <w:right w:val="single" w:color="auto" w:sz="6" w:space="0"/>
            </w:tcBorders>
            <w:tcPrChange w:author="Timur Cetindag" w:date="2024-03-08T01:09:00Z" w:id="728">
              <w:tcPr>
                <w:tcW w:w="3242" w:type="pct"/>
                <w:tcBorders>
                  <w:top w:val="single" w:color="auto" w:sz="6" w:space="0"/>
                  <w:left w:val="single" w:color="auto" w:sz="6" w:space="0"/>
                  <w:bottom w:val="single" w:color="auto" w:sz="6" w:space="0"/>
                  <w:right w:val="single" w:color="auto" w:sz="6" w:space="0"/>
                </w:tcBorders>
              </w:tcPr>
            </w:tcPrChange>
          </w:tcPr>
          <w:p w:rsidR="009B2A62" w:rsidDel="00A33DF0" w:rsidP="009B2A62" w:rsidRDefault="009B2A62" w14:paraId="5C95CB8B" w14:textId="388C9FCF">
            <w:pPr>
              <w:numPr>
                <w:ilvl w:val="12"/>
                <w:numId w:val="0"/>
              </w:numPr>
              <w:rPr>
                <w:del w:author="Timur Cetindag" w:date="2024-03-08T01:09:00Z" w:id="729"/>
                <w:rFonts w:cs="Arial"/>
                <w:lang w:val="en-GB"/>
              </w:rPr>
            </w:pPr>
          </w:p>
        </w:tc>
      </w:tr>
      <w:tr w:rsidR="009B2A62" w:rsidDel="00A33DF0" w:rsidTr="00736166" w14:paraId="0D221B2A" w14:textId="27636737">
        <w:trPr>
          <w:cantSplit/>
          <w:del w:author="Timur Cetindag" w:date="2024-03-08T01:09:00Z" w:id="730"/>
        </w:trPr>
        <w:tc>
          <w:tcPr>
            <w:tcW w:w="1758" w:type="pct"/>
            <w:tcBorders>
              <w:top w:val="single" w:color="auto" w:sz="6" w:space="0"/>
              <w:left w:val="single" w:color="auto" w:sz="6" w:space="0"/>
              <w:bottom w:val="single" w:color="auto" w:sz="6" w:space="0"/>
              <w:right w:val="single" w:color="auto" w:sz="6" w:space="0"/>
            </w:tcBorders>
            <w:vAlign w:val="center"/>
          </w:tcPr>
          <w:p w:rsidR="009B2A62" w:rsidDel="00A33DF0" w:rsidP="009B2A62" w:rsidRDefault="007071D7" w14:paraId="2E2DF9A7" w14:textId="55F84A66">
            <w:pPr>
              <w:numPr>
                <w:ilvl w:val="12"/>
                <w:numId w:val="0"/>
              </w:numPr>
              <w:rPr>
                <w:del w:author="Timur Cetindag" w:date="2024-03-08T01:09:00Z" w:id="731"/>
                <w:rFonts w:cs="Arial"/>
                <w:lang w:val="en-GB"/>
              </w:rPr>
            </w:pPr>
            <w:del w:author="Timur Cetindag" w:date="2024-03-08T01:09:00Z" w:id="732">
              <w:r w:rsidDel="00A33DF0">
                <w:rPr>
                  <w:rFonts w:cs="Arial"/>
                  <w:lang w:val="en-GB"/>
                </w:rPr>
                <w:delText xml:space="preserve">Verify no workflow is invoked when </w:delText>
              </w:r>
              <w:r w:rsidDel="00A33DF0" w:rsidR="00E646AC">
                <w:rPr>
                  <w:rFonts w:cs="Arial"/>
                  <w:lang w:val="en-GB"/>
                </w:rPr>
                <w:delText>answers to the question have no matching configuration in config store</w:delText>
              </w:r>
            </w:del>
          </w:p>
        </w:tc>
        <w:tc>
          <w:tcPr>
            <w:tcW w:w="3242" w:type="pct"/>
            <w:tcBorders>
              <w:top w:val="single" w:color="auto" w:sz="6" w:space="0"/>
              <w:left w:val="single" w:color="auto" w:sz="6" w:space="0"/>
              <w:bottom w:val="single" w:color="auto" w:sz="6" w:space="0"/>
              <w:right w:val="single" w:color="auto" w:sz="6" w:space="0"/>
            </w:tcBorders>
          </w:tcPr>
          <w:p w:rsidR="009B2A62" w:rsidDel="00A33DF0" w:rsidP="009B2A62" w:rsidRDefault="00E646AC" w14:paraId="34CF3B48" w14:textId="314B0DF6">
            <w:pPr>
              <w:numPr>
                <w:ilvl w:val="12"/>
                <w:numId w:val="0"/>
              </w:numPr>
              <w:rPr>
                <w:del w:author="Timur Cetindag" w:date="2024-03-08T01:09:00Z" w:id="733"/>
                <w:rFonts w:cs="Arial"/>
                <w:lang w:val="en-GB"/>
              </w:rPr>
            </w:pPr>
            <w:del w:author="Timur Cetindag" w:date="2024-03-08T01:09:00Z" w:id="734">
              <w:r w:rsidDel="00A33DF0">
                <w:rPr>
                  <w:rFonts w:cs="Arial"/>
                  <w:lang w:val="en-GB"/>
                </w:rPr>
                <w:delText>No workflow should be triggered and only configured message should be displayed to the user.</w:delText>
              </w:r>
            </w:del>
          </w:p>
        </w:tc>
      </w:tr>
    </w:tbl>
    <w:p w:rsidR="00736166" w:rsidP="00334DC3" w:rsidRDefault="00736166" w14:paraId="3520BCD8" w14:textId="77777777"/>
    <w:p w:rsidRPr="002D09EC" w:rsidR="002D09EC" w:rsidP="00334DC3" w:rsidRDefault="002D09EC" w14:paraId="1BBDA453" w14:textId="77777777"/>
    <w:p w:rsidR="00BB5FFF" w:rsidP="00334DC3" w:rsidRDefault="00BB5FFF" w14:paraId="226A066C" w14:textId="08B5B86D">
      <w:pPr>
        <w:pStyle w:val="Heading1"/>
      </w:pPr>
      <w:bookmarkStart w:name="_Toc160752771" w:id="735"/>
      <w:r>
        <w:t>References</w:t>
      </w:r>
      <w:bookmarkEnd w:id="735"/>
    </w:p>
    <w:p w:rsidR="00BB5FFF" w:rsidP="00334DC3" w:rsidRDefault="00BB5FFF" w14:paraId="5885150E" w14:textId="77777777">
      <w:pPr>
        <w:overflowPunct/>
        <w:autoSpaceDE/>
        <w:autoSpaceDN/>
        <w:adjustRightInd/>
        <w:textAlignment w:val="auto"/>
        <w:rPr>
          <w:rFonts w:cs="Arial"/>
        </w:rPr>
      </w:pPr>
    </w:p>
    <w:p w:rsidRPr="00FD557D" w:rsidR="006F1AC8" w:rsidP="00334DC3" w:rsidRDefault="00BD21C3" w14:paraId="20FFEDCA" w14:textId="4577AFF0">
      <w:pPr>
        <w:pStyle w:val="Heading1"/>
        <w:rPr>
          <w:rFonts w:cs="Arial"/>
        </w:rPr>
      </w:pPr>
      <w:bookmarkStart w:name="_Toc160752772" w:id="736"/>
      <w:r w:rsidRPr="00FD557D">
        <w:rPr>
          <w:rFonts w:cs="Arial"/>
        </w:rPr>
        <w:t xml:space="preserve">Estimates and </w:t>
      </w:r>
      <w:r w:rsidRPr="00FD557D" w:rsidR="001734B2">
        <w:rPr>
          <w:rFonts w:cs="Arial"/>
        </w:rPr>
        <w:t>Acknowledgement</w:t>
      </w:r>
      <w:bookmarkEnd w:id="736"/>
    </w:p>
    <w:p w:rsidRPr="00FD557D" w:rsidR="006F1AC8" w:rsidP="00334DC3" w:rsidRDefault="006F1AC8" w14:paraId="20FFEDCB" w14:textId="77777777">
      <w:pPr>
        <w:rPr>
          <w:rFonts w:cs="Arial"/>
        </w:rPr>
      </w:pPr>
    </w:p>
    <w:p w:rsidRPr="00FD557D" w:rsidR="00BF00FD" w:rsidP="00334DC3" w:rsidRDefault="00BF00FD" w14:paraId="20FFEDCC" w14:textId="77777777">
      <w:pPr>
        <w:ind w:left="540"/>
        <w:rPr>
          <w:rFonts w:cs="Arial"/>
          <w:color w:val="0000FF"/>
        </w:rPr>
      </w:pPr>
      <w:r w:rsidRPr="00FD557D">
        <w:rPr>
          <w:rFonts w:cs="Arial"/>
        </w:rPr>
        <w:t xml:space="preserve">All services provided are pursuant to the terms and conditions of the Acknowledgement for Consulting Services or the Software Services Agreement previously entered into between our respective companies and these Agreements provide that such services are billed at the hourly billing rates in effect at the time services are rendered.  This acknowledgement is to cover the estimate given below.  </w:t>
      </w:r>
      <w:r w:rsidRPr="00FD557D">
        <w:rPr>
          <w:rFonts w:cs="Arial"/>
          <w:szCs w:val="22"/>
        </w:rPr>
        <w:t>Please note that the estimate below is good for only 60 days from the date the quote is provided.</w:t>
      </w:r>
    </w:p>
    <w:p w:rsidRPr="00FD557D" w:rsidR="006F1AC8" w:rsidP="00334DC3" w:rsidRDefault="006F1AC8" w14:paraId="20FFEDCD" w14:textId="77777777">
      <w:pPr>
        <w:rPr>
          <w:rFonts w:cs="Arial"/>
        </w:rPr>
      </w:pPr>
    </w:p>
    <w:p w:rsidRPr="00FD557D" w:rsidR="00FD557D" w:rsidP="00334DC3" w:rsidRDefault="00FD557D" w14:paraId="27A9D103" w14:textId="77777777">
      <w:pPr>
        <w:ind w:left="540"/>
        <w:rPr>
          <w:rFonts w:cs="Arial"/>
        </w:rPr>
      </w:pPr>
    </w:p>
    <w:p w:rsidR="00A33DF0" w:rsidRDefault="00A33DF0" w14:paraId="5E303438" w14:textId="77777777">
      <w:pPr>
        <w:overflowPunct/>
        <w:autoSpaceDE/>
        <w:autoSpaceDN/>
        <w:adjustRightInd/>
        <w:spacing w:line="240" w:lineRule="auto"/>
        <w:textAlignment w:val="auto"/>
        <w:rPr>
          <w:ins w:author="Timur Cetindag" w:date="2024-03-08T01:09:00Z" w:id="737"/>
          <w:rFonts w:cs="Arial"/>
          <w:b/>
          <w:color w:val="1F497D" w:themeColor="text2"/>
          <w:sz w:val="24"/>
        </w:rPr>
      </w:pPr>
      <w:ins w:author="Timur Cetindag" w:date="2024-03-08T01:09:00Z" w:id="738">
        <w:r>
          <w:rPr>
            <w:rFonts w:cs="Arial"/>
          </w:rPr>
          <w:br w:type="page"/>
        </w:r>
      </w:ins>
    </w:p>
    <w:p w:rsidRPr="00FD557D" w:rsidR="00BF00FD" w:rsidP="00334DC3" w:rsidRDefault="00BF00FD" w14:paraId="20FFEDD2" w14:textId="08D493A1">
      <w:pPr>
        <w:pStyle w:val="Heading2"/>
        <w:rPr>
          <w:rFonts w:cs="Arial"/>
        </w:rPr>
      </w:pPr>
      <w:bookmarkStart w:name="_Toc160752773" w:id="739"/>
      <w:r w:rsidRPr="00FD557D">
        <w:rPr>
          <w:rFonts w:cs="Arial"/>
        </w:rPr>
        <w:t>Estimated Cost</w:t>
      </w:r>
      <w:bookmarkEnd w:id="739"/>
    </w:p>
    <w:p w:rsidRPr="00FD557D" w:rsidR="00BF00FD" w:rsidP="00334DC3" w:rsidRDefault="00BF00FD" w14:paraId="20FFEDD5" w14:textId="77777777">
      <w:pPr>
        <w:rPr>
          <w:rFonts w:cs="Arial"/>
        </w:rPr>
      </w:pPr>
    </w:p>
    <w:tbl>
      <w:tblPr>
        <w:tblStyle w:val="TableGrid"/>
        <w:tblW w:w="0" w:type="auto"/>
        <w:tblInd w:w="558" w:type="dxa"/>
        <w:tblLook w:val="04A0" w:firstRow="1" w:lastRow="0" w:firstColumn="1" w:lastColumn="0" w:noHBand="0" w:noVBand="1"/>
      </w:tblPr>
      <w:tblGrid>
        <w:gridCol w:w="2970"/>
        <w:gridCol w:w="3150"/>
      </w:tblGrid>
      <w:tr w:rsidRPr="00FD557D" w:rsidR="00FB4048" w:rsidTr="00FD557D" w14:paraId="20FFEDD8" w14:textId="77777777">
        <w:trPr>
          <w:tblHeader/>
        </w:trPr>
        <w:tc>
          <w:tcPr>
            <w:tcW w:w="2970" w:type="dxa"/>
            <w:shd w:val="clear" w:color="auto" w:fill="B8CCE4" w:themeFill="accent1" w:themeFillTint="66"/>
          </w:tcPr>
          <w:p w:rsidRPr="00FD557D" w:rsidR="00FB4048" w:rsidP="00334DC3" w:rsidRDefault="00FB4048" w14:paraId="20FFEDD6" w14:textId="77777777">
            <w:pPr>
              <w:rPr>
                <w:rFonts w:cs="Arial"/>
                <w:b/>
                <w:color w:val="000000" w:themeColor="text1"/>
              </w:rPr>
            </w:pPr>
            <w:r w:rsidRPr="00FD557D">
              <w:rPr>
                <w:rFonts w:cs="Arial"/>
                <w:b/>
                <w:color w:val="000000" w:themeColor="text1"/>
              </w:rPr>
              <w:t>Solution:</w:t>
            </w:r>
          </w:p>
        </w:tc>
        <w:tc>
          <w:tcPr>
            <w:tcW w:w="3150" w:type="dxa"/>
            <w:shd w:val="clear" w:color="auto" w:fill="B8CCE4" w:themeFill="accent1" w:themeFillTint="66"/>
          </w:tcPr>
          <w:p w:rsidRPr="00FD557D" w:rsidR="00FB4048" w:rsidP="00334DC3" w:rsidRDefault="00FB4048" w14:paraId="20FFEDD7" w14:textId="77777777">
            <w:pPr>
              <w:rPr>
                <w:rFonts w:cs="Arial"/>
                <w:b/>
                <w:color w:val="000000" w:themeColor="text1"/>
              </w:rPr>
            </w:pPr>
            <w:r w:rsidRPr="00FD557D">
              <w:rPr>
                <w:rFonts w:cs="Arial"/>
                <w:b/>
                <w:color w:val="000000" w:themeColor="text1"/>
              </w:rPr>
              <w:t>Estimated $</w:t>
            </w:r>
          </w:p>
        </w:tc>
      </w:tr>
      <w:tr w:rsidRPr="00FD557D" w:rsidR="00FB4048" w:rsidTr="00BD21C3" w14:paraId="20FFEDDB" w14:textId="77777777">
        <w:tc>
          <w:tcPr>
            <w:tcW w:w="2970" w:type="dxa"/>
          </w:tcPr>
          <w:p w:rsidRPr="00FD557D" w:rsidR="00FB4048" w:rsidP="00334DC3" w:rsidRDefault="001B2275" w14:paraId="20FFEDD9" w14:textId="6A6E5638">
            <w:pPr>
              <w:rPr>
                <w:rFonts w:cs="Arial"/>
                <w:color w:val="000000" w:themeColor="text1"/>
              </w:rPr>
            </w:pPr>
            <w:r>
              <w:rPr>
                <w:rFonts w:cs="Arial"/>
                <w:color w:val="000000" w:themeColor="text1"/>
              </w:rPr>
              <w:t xml:space="preserve">Active </w:t>
            </w:r>
            <w:r w:rsidR="001434A1">
              <w:rPr>
                <w:rFonts w:cs="Arial"/>
                <w:color w:val="000000" w:themeColor="text1"/>
              </w:rPr>
              <w:t>WM</w:t>
            </w:r>
            <w:r>
              <w:rPr>
                <w:rFonts w:cs="Arial"/>
                <w:color w:val="000000" w:themeColor="text1"/>
              </w:rPr>
              <w:t xml:space="preserve"> Extension</w:t>
            </w:r>
          </w:p>
        </w:tc>
        <w:tc>
          <w:tcPr>
            <w:tcW w:w="3150" w:type="dxa"/>
          </w:tcPr>
          <w:p w:rsidRPr="00FD557D" w:rsidR="00FB4048" w:rsidP="00334DC3" w:rsidRDefault="00FB4048" w14:paraId="20FFEDDA" w14:textId="77777777">
            <w:pPr>
              <w:rPr>
                <w:rFonts w:cs="Arial"/>
                <w:color w:val="000000" w:themeColor="text1"/>
              </w:rPr>
            </w:pPr>
          </w:p>
        </w:tc>
      </w:tr>
      <w:tr w:rsidRPr="00FD557D" w:rsidR="00FB4048" w:rsidTr="00FD557D" w14:paraId="20FFEDDE" w14:textId="77777777">
        <w:trPr>
          <w:trHeight w:val="57"/>
        </w:trPr>
        <w:tc>
          <w:tcPr>
            <w:tcW w:w="2970" w:type="dxa"/>
          </w:tcPr>
          <w:p w:rsidRPr="00FD557D" w:rsidR="00FB4048" w:rsidP="00334DC3" w:rsidRDefault="00FB4048" w14:paraId="20FFEDDC" w14:textId="56D7A01D">
            <w:pPr>
              <w:rPr>
                <w:rFonts w:cs="Arial"/>
                <w:color w:val="000000" w:themeColor="text1"/>
              </w:rPr>
            </w:pPr>
          </w:p>
        </w:tc>
        <w:tc>
          <w:tcPr>
            <w:tcW w:w="3150" w:type="dxa"/>
          </w:tcPr>
          <w:p w:rsidRPr="00FD557D" w:rsidR="00FB4048" w:rsidP="00334DC3" w:rsidRDefault="00FB4048" w14:paraId="20FFEDDD" w14:textId="77777777">
            <w:pPr>
              <w:rPr>
                <w:rFonts w:cs="Arial"/>
                <w:color w:val="000000" w:themeColor="text1"/>
              </w:rPr>
            </w:pPr>
          </w:p>
        </w:tc>
      </w:tr>
      <w:tr w:rsidRPr="00FD557D" w:rsidR="00FB4048" w:rsidTr="00BD21C3" w14:paraId="20FFEDEA" w14:textId="77777777">
        <w:tc>
          <w:tcPr>
            <w:tcW w:w="2970" w:type="dxa"/>
          </w:tcPr>
          <w:p w:rsidRPr="00FD557D" w:rsidR="00FB4048" w:rsidP="00334DC3" w:rsidRDefault="00FB4048" w14:paraId="20FFEDE8" w14:textId="77777777">
            <w:pPr>
              <w:rPr>
                <w:rFonts w:cs="Arial"/>
                <w:b/>
                <w:color w:val="000000" w:themeColor="text1"/>
              </w:rPr>
            </w:pPr>
            <w:r w:rsidRPr="00FD557D">
              <w:rPr>
                <w:rFonts w:cs="Arial"/>
                <w:b/>
                <w:color w:val="000000" w:themeColor="text1"/>
              </w:rPr>
              <w:t>Total:</w:t>
            </w:r>
          </w:p>
        </w:tc>
        <w:tc>
          <w:tcPr>
            <w:tcW w:w="3150" w:type="dxa"/>
          </w:tcPr>
          <w:p w:rsidRPr="00FD557D" w:rsidR="00FB4048" w:rsidP="00334DC3" w:rsidRDefault="00FB4048" w14:paraId="20FFEDE9" w14:textId="77777777">
            <w:pPr>
              <w:rPr>
                <w:rFonts w:cs="Arial"/>
                <w:color w:val="000000" w:themeColor="text1"/>
                <w:u w:val="single"/>
              </w:rPr>
            </w:pPr>
          </w:p>
        </w:tc>
      </w:tr>
    </w:tbl>
    <w:p w:rsidR="00362024" w:rsidDel="00A33DF0" w:rsidP="00334DC3" w:rsidRDefault="00362024" w14:paraId="4BD521AB" w14:textId="1B2C9B20">
      <w:pPr>
        <w:overflowPunct/>
        <w:autoSpaceDE/>
        <w:autoSpaceDN/>
        <w:adjustRightInd/>
        <w:textAlignment w:val="auto"/>
        <w:rPr>
          <w:del w:author="Timur Cetindag" w:date="2024-03-08T01:09:00Z" w:id="740"/>
          <w:rFonts w:cs="Arial"/>
        </w:rPr>
      </w:pPr>
    </w:p>
    <w:p w:rsidR="004E4847" w:rsidDel="00A33DF0" w:rsidP="00334DC3" w:rsidRDefault="004E4847" w14:paraId="63B54C68" w14:textId="77777777">
      <w:pPr>
        <w:overflowPunct/>
        <w:autoSpaceDE/>
        <w:autoSpaceDN/>
        <w:adjustRightInd/>
        <w:textAlignment w:val="auto"/>
        <w:rPr>
          <w:del w:author="Timur Cetindag" w:date="2024-03-08T01:09:00Z" w:id="741"/>
          <w:rFonts w:cs="Arial"/>
        </w:rPr>
      </w:pPr>
    </w:p>
    <w:p w:rsidR="004E4847" w:rsidDel="00A33DF0" w:rsidP="00334DC3" w:rsidRDefault="004E4847" w14:paraId="732675DE" w14:textId="4E5138F4">
      <w:pPr>
        <w:overflowPunct/>
        <w:autoSpaceDE/>
        <w:autoSpaceDN/>
        <w:adjustRightInd/>
        <w:textAlignment w:val="auto"/>
        <w:rPr>
          <w:del w:author="Timur Cetindag" w:date="2024-03-08T01:09:00Z" w:id="742"/>
          <w:rFonts w:cs="Arial"/>
        </w:rPr>
      </w:pPr>
    </w:p>
    <w:p w:rsidRPr="00FD557D" w:rsidR="004E4847" w:rsidP="00334DC3" w:rsidRDefault="004E4847" w14:paraId="71524E4C" w14:textId="77777777">
      <w:pPr>
        <w:overflowPunct/>
        <w:autoSpaceDE/>
        <w:autoSpaceDN/>
        <w:adjustRightInd/>
        <w:textAlignment w:val="auto"/>
        <w:rPr>
          <w:rFonts w:cs="Arial"/>
        </w:rPr>
      </w:pPr>
    </w:p>
    <w:p w:rsidRPr="00FD557D" w:rsidR="00FB4048" w:rsidP="00334DC3" w:rsidRDefault="00FB4048" w14:paraId="20FFEE0B" w14:textId="034CC816">
      <w:pPr>
        <w:pStyle w:val="Heading2"/>
        <w:rPr>
          <w:rFonts w:cs="Arial"/>
        </w:rPr>
      </w:pPr>
      <w:bookmarkStart w:name="_Toc160752774" w:id="743"/>
      <w:r w:rsidRPr="00FD557D">
        <w:rPr>
          <w:rFonts w:cs="Arial"/>
        </w:rPr>
        <w:t>Acknowledgement</w:t>
      </w:r>
      <w:bookmarkEnd w:id="743"/>
    </w:p>
    <w:p w:rsidRPr="00FD557D" w:rsidR="00FB4048" w:rsidP="00334DC3" w:rsidRDefault="00FB4048" w14:paraId="20FFEE0C" w14:textId="77777777">
      <w:pPr>
        <w:rPr>
          <w:rFonts w:cs="Arial"/>
        </w:rPr>
      </w:pPr>
    </w:p>
    <w:p w:rsidRPr="00FD557D" w:rsidR="00362024" w:rsidP="00334DC3" w:rsidRDefault="00FB4048" w14:paraId="62F423C7" w14:textId="51F3E8F2">
      <w:pPr>
        <w:ind w:left="540"/>
        <w:rPr>
          <w:rFonts w:cs="Arial"/>
        </w:rPr>
      </w:pPr>
      <w:r w:rsidRPr="00FD557D">
        <w:rPr>
          <w:rFonts w:cs="Arial"/>
        </w:rPr>
        <w:t xml:space="preserve">Your signature is required as proof of acceptance of the </w:t>
      </w:r>
      <w:r w:rsidRPr="00FD557D" w:rsidR="00595E82">
        <w:rPr>
          <w:rFonts w:cs="Arial"/>
        </w:rPr>
        <w:t>extension</w:t>
      </w:r>
      <w:r w:rsidRPr="00FD557D">
        <w:rPr>
          <w:rFonts w:cs="Arial"/>
        </w:rPr>
        <w:t xml:space="preserve"> described above and the estimated cost in order for programming to begin</w:t>
      </w:r>
      <w:r w:rsidR="00FD557D">
        <w:rPr>
          <w:rFonts w:cs="Arial"/>
        </w:rPr>
        <w:t>.</w:t>
      </w:r>
    </w:p>
    <w:p w:rsidRPr="00FD557D" w:rsidR="00FB4048" w:rsidP="00334DC3" w:rsidRDefault="00FB4048" w14:paraId="20FFEE2D" w14:textId="094A1984">
      <w:pPr>
        <w:rPr>
          <w:rFonts w:cs="Arial"/>
        </w:rPr>
      </w:pPr>
    </w:p>
    <w:tbl>
      <w:tblPr>
        <w:tblStyle w:val="TableGrid"/>
        <w:tblW w:w="1043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080"/>
        <w:gridCol w:w="4135"/>
        <w:gridCol w:w="1170"/>
        <w:gridCol w:w="4050"/>
      </w:tblGrid>
      <w:tr w:rsidRPr="00FD557D" w:rsidR="00362024" w:rsidTr="000D6612" w14:paraId="163E5BCC" w14:textId="79EDBAAD">
        <w:trPr>
          <w:jc w:val="center"/>
        </w:trPr>
        <w:tc>
          <w:tcPr>
            <w:tcW w:w="5215" w:type="dxa"/>
            <w:gridSpan w:val="2"/>
            <w:vAlign w:val="center"/>
          </w:tcPr>
          <w:p w:rsidRPr="005203D5" w:rsidR="00362024" w:rsidP="00334DC3" w:rsidRDefault="00362024" w14:paraId="4D7B3EAD" w14:textId="77777777">
            <w:pPr>
              <w:tabs>
                <w:tab w:val="left" w:pos="1170"/>
                <w:tab w:val="left" w:pos="4032"/>
              </w:tabs>
              <w:rPr>
                <w:rFonts w:cs="Arial"/>
                <w:b/>
              </w:rPr>
            </w:pPr>
          </w:p>
          <w:p w:rsidRPr="005203D5" w:rsidR="00362024" w:rsidP="00334DC3" w:rsidRDefault="005203D5" w14:paraId="0C204AD1" w14:textId="706ECF8F">
            <w:pPr>
              <w:tabs>
                <w:tab w:val="left" w:pos="1170"/>
                <w:tab w:val="left" w:pos="4032"/>
              </w:tabs>
              <w:rPr>
                <w:rFonts w:cs="Arial"/>
                <w:b/>
              </w:rPr>
            </w:pPr>
            <w:r w:rsidRPr="005203D5">
              <w:rPr>
                <w:rFonts w:cs="Arial"/>
                <w:b/>
              </w:rPr>
              <w:t>CVS Healthcare</w:t>
            </w:r>
          </w:p>
          <w:p w:rsidRPr="005203D5" w:rsidR="00362024" w:rsidP="00334DC3" w:rsidRDefault="00362024" w14:paraId="4DE2F0D8" w14:textId="77777777">
            <w:pPr>
              <w:tabs>
                <w:tab w:val="left" w:pos="1170"/>
                <w:tab w:val="left" w:pos="4032"/>
              </w:tabs>
              <w:rPr>
                <w:rFonts w:cs="Arial"/>
              </w:rPr>
            </w:pPr>
          </w:p>
        </w:tc>
        <w:tc>
          <w:tcPr>
            <w:tcW w:w="5220" w:type="dxa"/>
            <w:gridSpan w:val="2"/>
          </w:tcPr>
          <w:p w:rsidRPr="005203D5" w:rsidR="00362024" w:rsidP="00334DC3" w:rsidRDefault="00362024" w14:paraId="744CCFAB" w14:textId="77777777">
            <w:pPr>
              <w:tabs>
                <w:tab w:val="left" w:pos="1170"/>
                <w:tab w:val="left" w:pos="4032"/>
              </w:tabs>
              <w:rPr>
                <w:rFonts w:cs="Arial"/>
                <w:b/>
              </w:rPr>
            </w:pPr>
          </w:p>
          <w:p w:rsidRPr="005203D5" w:rsidR="005203D5" w:rsidP="00334DC3" w:rsidRDefault="005203D5" w14:paraId="19EA24D9" w14:textId="77777777">
            <w:pPr>
              <w:tabs>
                <w:tab w:val="left" w:pos="1170"/>
                <w:tab w:val="left" w:pos="4032"/>
              </w:tabs>
              <w:rPr>
                <w:rFonts w:cs="Arial"/>
                <w:b/>
              </w:rPr>
            </w:pPr>
            <w:r w:rsidRPr="005203D5">
              <w:rPr>
                <w:rFonts w:cs="Arial"/>
                <w:b/>
              </w:rPr>
              <w:t>CVS Healthcare</w:t>
            </w:r>
          </w:p>
          <w:p w:rsidRPr="005203D5" w:rsidR="00362024" w:rsidP="00334DC3" w:rsidRDefault="00362024" w14:paraId="301F69D9" w14:textId="69B3C59C">
            <w:pPr>
              <w:tabs>
                <w:tab w:val="left" w:pos="1170"/>
                <w:tab w:val="left" w:pos="4032"/>
              </w:tabs>
              <w:rPr>
                <w:rFonts w:cs="Arial"/>
                <w:b/>
              </w:rPr>
            </w:pPr>
          </w:p>
        </w:tc>
      </w:tr>
      <w:tr w:rsidRPr="00FD557D" w:rsidR="00362024" w:rsidTr="000D6612" w14:paraId="53C6FD77" w14:textId="402C6BFE">
        <w:trPr>
          <w:jc w:val="center"/>
        </w:trPr>
        <w:tc>
          <w:tcPr>
            <w:tcW w:w="1080" w:type="dxa"/>
            <w:vAlign w:val="center"/>
            <w:hideMark/>
          </w:tcPr>
          <w:p w:rsidRPr="00FD557D" w:rsidR="00362024" w:rsidP="00334DC3" w:rsidRDefault="00362024" w14:paraId="715465F7" w14:textId="77777777">
            <w:pPr>
              <w:tabs>
                <w:tab w:val="left" w:pos="1170"/>
              </w:tabs>
              <w:rPr>
                <w:rFonts w:cs="Arial"/>
                <w:b/>
              </w:rPr>
            </w:pPr>
            <w:r w:rsidRPr="00FD557D">
              <w:rPr>
                <w:rFonts w:cs="Arial"/>
                <w:b/>
              </w:rPr>
              <w:t>By:</w:t>
            </w:r>
          </w:p>
          <w:p w:rsidRPr="00FD557D" w:rsidR="00362024" w:rsidP="00334DC3" w:rsidRDefault="00362024" w14:paraId="4DD8B229" w14:textId="77777777">
            <w:pPr>
              <w:tabs>
                <w:tab w:val="left" w:pos="1170"/>
              </w:tabs>
              <w:rPr>
                <w:rFonts w:cs="Arial"/>
                <w:i/>
              </w:rPr>
            </w:pPr>
            <w:r w:rsidRPr="00FD557D">
              <w:rPr>
                <w:rFonts w:cs="Arial"/>
                <w:i/>
              </w:rPr>
              <w:t>Signature</w:t>
            </w:r>
          </w:p>
        </w:tc>
        <w:tc>
          <w:tcPr>
            <w:tcW w:w="4135" w:type="dxa"/>
          </w:tcPr>
          <w:p w:rsidRPr="00FD557D" w:rsidR="00362024" w:rsidP="00334DC3" w:rsidRDefault="00362024" w14:paraId="0D37AB6F" w14:textId="77777777">
            <w:pPr>
              <w:tabs>
                <w:tab w:val="left" w:pos="1170"/>
                <w:tab w:val="left" w:pos="4032"/>
              </w:tabs>
              <w:rPr>
                <w:rFonts w:cs="Arial"/>
              </w:rPr>
            </w:pPr>
          </w:p>
          <w:p w:rsidRPr="00FD557D" w:rsidR="00362024" w:rsidP="00334DC3" w:rsidRDefault="00362024" w14:paraId="2BB88151" w14:textId="77777777">
            <w:pPr>
              <w:tabs>
                <w:tab w:val="left" w:pos="1170"/>
                <w:tab w:val="left" w:pos="4032"/>
              </w:tabs>
              <w:rPr>
                <w:rFonts w:cs="Arial"/>
              </w:rPr>
            </w:pPr>
          </w:p>
          <w:p w:rsidRPr="00FD557D" w:rsidR="00362024" w:rsidP="00334DC3" w:rsidRDefault="00362024" w14:paraId="6045B88C" w14:textId="77777777">
            <w:pPr>
              <w:tabs>
                <w:tab w:val="left" w:pos="1170"/>
                <w:tab w:val="left" w:pos="4032"/>
              </w:tabs>
              <w:rPr>
                <w:rFonts w:cs="Arial"/>
              </w:rPr>
            </w:pPr>
            <w:r w:rsidRPr="00FD557D">
              <w:rPr>
                <w:rFonts w:cs="Arial"/>
              </w:rPr>
              <w:t>_________________________________</w:t>
            </w:r>
          </w:p>
        </w:tc>
        <w:tc>
          <w:tcPr>
            <w:tcW w:w="1170" w:type="dxa"/>
            <w:vAlign w:val="center"/>
          </w:tcPr>
          <w:p w:rsidRPr="00FD557D" w:rsidR="00362024" w:rsidP="00334DC3" w:rsidRDefault="00362024" w14:paraId="6B39C179" w14:textId="77777777">
            <w:pPr>
              <w:tabs>
                <w:tab w:val="left" w:pos="1170"/>
              </w:tabs>
              <w:rPr>
                <w:rFonts w:cs="Arial"/>
                <w:b/>
              </w:rPr>
            </w:pPr>
            <w:r w:rsidRPr="00FD557D">
              <w:rPr>
                <w:rFonts w:cs="Arial"/>
                <w:b/>
              </w:rPr>
              <w:t>By:</w:t>
            </w:r>
          </w:p>
          <w:p w:rsidRPr="00FD557D" w:rsidR="00362024" w:rsidP="00334DC3" w:rsidRDefault="00362024" w14:paraId="23658DA6" w14:textId="21C041DC">
            <w:pPr>
              <w:tabs>
                <w:tab w:val="left" w:pos="1170"/>
                <w:tab w:val="left" w:pos="4032"/>
              </w:tabs>
              <w:rPr>
                <w:rFonts w:cs="Arial"/>
              </w:rPr>
            </w:pPr>
            <w:r w:rsidRPr="00FD557D">
              <w:rPr>
                <w:rFonts w:cs="Arial"/>
                <w:i/>
              </w:rPr>
              <w:t>Signature</w:t>
            </w:r>
          </w:p>
        </w:tc>
        <w:tc>
          <w:tcPr>
            <w:tcW w:w="4050" w:type="dxa"/>
          </w:tcPr>
          <w:p w:rsidRPr="00FD557D" w:rsidR="00362024" w:rsidP="00334DC3" w:rsidRDefault="00362024" w14:paraId="14D419CA" w14:textId="77777777">
            <w:pPr>
              <w:tabs>
                <w:tab w:val="left" w:pos="1170"/>
                <w:tab w:val="left" w:pos="4032"/>
              </w:tabs>
              <w:rPr>
                <w:rFonts w:cs="Arial"/>
              </w:rPr>
            </w:pPr>
          </w:p>
          <w:p w:rsidRPr="00FD557D" w:rsidR="00362024" w:rsidP="00334DC3" w:rsidRDefault="00362024" w14:paraId="27EE05EB" w14:textId="77777777">
            <w:pPr>
              <w:tabs>
                <w:tab w:val="left" w:pos="1170"/>
                <w:tab w:val="left" w:pos="4032"/>
              </w:tabs>
              <w:rPr>
                <w:rFonts w:cs="Arial"/>
              </w:rPr>
            </w:pPr>
          </w:p>
          <w:p w:rsidRPr="00FD557D" w:rsidR="00362024" w:rsidP="00334DC3" w:rsidRDefault="00362024" w14:paraId="0337D807" w14:textId="7165D04D">
            <w:pPr>
              <w:tabs>
                <w:tab w:val="left" w:pos="1170"/>
                <w:tab w:val="left" w:pos="4032"/>
              </w:tabs>
              <w:rPr>
                <w:rFonts w:cs="Arial"/>
              </w:rPr>
            </w:pPr>
            <w:r w:rsidRPr="00FD557D">
              <w:rPr>
                <w:rFonts w:cs="Arial"/>
              </w:rPr>
              <w:t>_________________________________</w:t>
            </w:r>
          </w:p>
        </w:tc>
      </w:tr>
      <w:tr w:rsidRPr="00FD557D" w:rsidR="00362024" w:rsidTr="000D6612" w14:paraId="57C1EA4D" w14:textId="10673579">
        <w:trPr>
          <w:jc w:val="center"/>
        </w:trPr>
        <w:tc>
          <w:tcPr>
            <w:tcW w:w="1080" w:type="dxa"/>
            <w:vAlign w:val="center"/>
            <w:hideMark/>
          </w:tcPr>
          <w:p w:rsidRPr="00FD557D" w:rsidR="00362024" w:rsidP="00334DC3" w:rsidRDefault="00362024" w14:paraId="13F6A3C3" w14:textId="77777777">
            <w:pPr>
              <w:tabs>
                <w:tab w:val="left" w:pos="1170"/>
              </w:tabs>
              <w:rPr>
                <w:rFonts w:cs="Arial"/>
                <w:b/>
              </w:rPr>
            </w:pPr>
            <w:r w:rsidRPr="00FD557D">
              <w:rPr>
                <w:rFonts w:cs="Arial"/>
                <w:b/>
              </w:rPr>
              <w:t>Name:</w:t>
            </w:r>
          </w:p>
          <w:p w:rsidRPr="00FD557D" w:rsidR="00362024" w:rsidP="00334DC3" w:rsidRDefault="00362024" w14:paraId="77F52808" w14:textId="77777777">
            <w:pPr>
              <w:tabs>
                <w:tab w:val="left" w:pos="1170"/>
              </w:tabs>
              <w:rPr>
                <w:rFonts w:cs="Arial"/>
                <w:i/>
              </w:rPr>
            </w:pPr>
            <w:r w:rsidRPr="00FD557D">
              <w:rPr>
                <w:rFonts w:cs="Arial"/>
                <w:i/>
              </w:rPr>
              <w:t>Printed</w:t>
            </w:r>
          </w:p>
        </w:tc>
        <w:tc>
          <w:tcPr>
            <w:tcW w:w="4135" w:type="dxa"/>
          </w:tcPr>
          <w:p w:rsidRPr="00FD557D" w:rsidR="00362024" w:rsidP="00334DC3" w:rsidRDefault="00362024" w14:paraId="130DC3F4" w14:textId="77777777">
            <w:pPr>
              <w:tabs>
                <w:tab w:val="left" w:pos="1170"/>
                <w:tab w:val="left" w:pos="4032"/>
              </w:tabs>
              <w:rPr>
                <w:rFonts w:cs="Arial"/>
              </w:rPr>
            </w:pPr>
          </w:p>
          <w:p w:rsidRPr="00FD557D" w:rsidR="00362024" w:rsidP="00334DC3" w:rsidRDefault="00362024" w14:paraId="122323A9" w14:textId="77777777">
            <w:pPr>
              <w:tabs>
                <w:tab w:val="left" w:pos="1170"/>
                <w:tab w:val="left" w:pos="4032"/>
              </w:tabs>
              <w:rPr>
                <w:rFonts w:cs="Arial"/>
              </w:rPr>
            </w:pPr>
          </w:p>
          <w:p w:rsidRPr="00FD557D" w:rsidR="00362024" w:rsidP="00334DC3" w:rsidRDefault="00362024" w14:paraId="691BD0D3" w14:textId="77777777">
            <w:pPr>
              <w:tabs>
                <w:tab w:val="left" w:pos="1170"/>
                <w:tab w:val="left" w:pos="4032"/>
              </w:tabs>
              <w:rPr>
                <w:rFonts w:cs="Arial"/>
              </w:rPr>
            </w:pPr>
            <w:r w:rsidRPr="00FD557D">
              <w:rPr>
                <w:rFonts w:cs="Arial"/>
              </w:rPr>
              <w:t>_________________________________</w:t>
            </w:r>
          </w:p>
        </w:tc>
        <w:tc>
          <w:tcPr>
            <w:tcW w:w="1170" w:type="dxa"/>
            <w:vAlign w:val="center"/>
          </w:tcPr>
          <w:p w:rsidRPr="00FD557D" w:rsidR="00362024" w:rsidP="00334DC3" w:rsidRDefault="00362024" w14:paraId="67AB54FC" w14:textId="77777777">
            <w:pPr>
              <w:tabs>
                <w:tab w:val="left" w:pos="1170"/>
              </w:tabs>
              <w:rPr>
                <w:rFonts w:cs="Arial"/>
                <w:b/>
              </w:rPr>
            </w:pPr>
            <w:r w:rsidRPr="00FD557D">
              <w:rPr>
                <w:rFonts w:cs="Arial"/>
                <w:b/>
              </w:rPr>
              <w:t>Name:</w:t>
            </w:r>
          </w:p>
          <w:p w:rsidRPr="00FD557D" w:rsidR="00362024" w:rsidP="00334DC3" w:rsidRDefault="00362024" w14:paraId="07C1C96B" w14:textId="32E82D00">
            <w:pPr>
              <w:tabs>
                <w:tab w:val="left" w:pos="1170"/>
                <w:tab w:val="left" w:pos="4032"/>
              </w:tabs>
              <w:rPr>
                <w:rFonts w:cs="Arial"/>
              </w:rPr>
            </w:pPr>
            <w:r w:rsidRPr="00FD557D">
              <w:rPr>
                <w:rFonts w:cs="Arial"/>
                <w:i/>
              </w:rPr>
              <w:t>Printed</w:t>
            </w:r>
          </w:p>
        </w:tc>
        <w:tc>
          <w:tcPr>
            <w:tcW w:w="4050" w:type="dxa"/>
          </w:tcPr>
          <w:p w:rsidRPr="00FD557D" w:rsidR="00362024" w:rsidP="00334DC3" w:rsidRDefault="00362024" w14:paraId="69F50232" w14:textId="77777777">
            <w:pPr>
              <w:tabs>
                <w:tab w:val="left" w:pos="1170"/>
                <w:tab w:val="left" w:pos="4032"/>
              </w:tabs>
              <w:rPr>
                <w:rFonts w:cs="Arial"/>
              </w:rPr>
            </w:pPr>
          </w:p>
          <w:p w:rsidRPr="00FD557D" w:rsidR="00362024" w:rsidP="00334DC3" w:rsidRDefault="00362024" w14:paraId="77622B7A" w14:textId="77777777">
            <w:pPr>
              <w:tabs>
                <w:tab w:val="left" w:pos="1170"/>
                <w:tab w:val="left" w:pos="4032"/>
              </w:tabs>
              <w:rPr>
                <w:rFonts w:cs="Arial"/>
              </w:rPr>
            </w:pPr>
          </w:p>
          <w:p w:rsidRPr="00FD557D" w:rsidR="00362024" w:rsidP="00334DC3" w:rsidRDefault="00362024" w14:paraId="627B2DE3" w14:textId="0C2AD611">
            <w:pPr>
              <w:tabs>
                <w:tab w:val="left" w:pos="1170"/>
                <w:tab w:val="left" w:pos="4032"/>
              </w:tabs>
              <w:rPr>
                <w:rFonts w:cs="Arial"/>
              </w:rPr>
            </w:pPr>
            <w:r w:rsidRPr="00FD557D">
              <w:rPr>
                <w:rFonts w:cs="Arial"/>
              </w:rPr>
              <w:t>_________________________________</w:t>
            </w:r>
          </w:p>
        </w:tc>
      </w:tr>
      <w:tr w:rsidRPr="00FD557D" w:rsidR="00362024" w:rsidTr="000D6612" w14:paraId="18D3F669" w14:textId="2A9C4086">
        <w:trPr>
          <w:jc w:val="center"/>
        </w:trPr>
        <w:tc>
          <w:tcPr>
            <w:tcW w:w="1080" w:type="dxa"/>
            <w:vAlign w:val="center"/>
            <w:hideMark/>
          </w:tcPr>
          <w:p w:rsidRPr="00FD557D" w:rsidR="00362024" w:rsidP="00334DC3" w:rsidRDefault="00362024" w14:paraId="45466C68" w14:textId="77777777">
            <w:pPr>
              <w:tabs>
                <w:tab w:val="left" w:pos="1170"/>
              </w:tabs>
              <w:rPr>
                <w:rFonts w:cs="Arial"/>
                <w:b/>
              </w:rPr>
            </w:pPr>
            <w:r w:rsidRPr="00FD557D">
              <w:rPr>
                <w:rFonts w:cs="Arial"/>
                <w:b/>
              </w:rPr>
              <w:t>Title:</w:t>
            </w:r>
          </w:p>
        </w:tc>
        <w:tc>
          <w:tcPr>
            <w:tcW w:w="4135" w:type="dxa"/>
          </w:tcPr>
          <w:p w:rsidRPr="00FD557D" w:rsidR="00362024" w:rsidP="00334DC3" w:rsidRDefault="00362024" w14:paraId="39B9A2DB" w14:textId="77777777">
            <w:pPr>
              <w:tabs>
                <w:tab w:val="left" w:pos="1170"/>
                <w:tab w:val="left" w:pos="4032"/>
              </w:tabs>
              <w:rPr>
                <w:rFonts w:cs="Arial"/>
              </w:rPr>
            </w:pPr>
          </w:p>
          <w:p w:rsidRPr="00FD557D" w:rsidR="00362024" w:rsidP="00334DC3" w:rsidRDefault="00362024" w14:paraId="21A97391" w14:textId="77777777">
            <w:pPr>
              <w:tabs>
                <w:tab w:val="left" w:pos="1170"/>
                <w:tab w:val="left" w:pos="4032"/>
              </w:tabs>
              <w:rPr>
                <w:rFonts w:cs="Arial"/>
              </w:rPr>
            </w:pPr>
          </w:p>
          <w:p w:rsidRPr="00FD557D" w:rsidR="00362024" w:rsidP="00334DC3" w:rsidRDefault="00362024" w14:paraId="7CC34A81" w14:textId="77777777">
            <w:pPr>
              <w:tabs>
                <w:tab w:val="left" w:pos="1170"/>
                <w:tab w:val="left" w:pos="4032"/>
              </w:tabs>
              <w:rPr>
                <w:rFonts w:cs="Arial"/>
              </w:rPr>
            </w:pPr>
            <w:r w:rsidRPr="00FD557D">
              <w:rPr>
                <w:rFonts w:cs="Arial"/>
              </w:rPr>
              <w:t>_________________________________</w:t>
            </w:r>
          </w:p>
        </w:tc>
        <w:tc>
          <w:tcPr>
            <w:tcW w:w="1170" w:type="dxa"/>
            <w:vAlign w:val="center"/>
          </w:tcPr>
          <w:p w:rsidRPr="00FD557D" w:rsidR="00362024" w:rsidP="00334DC3" w:rsidRDefault="00362024" w14:paraId="5A400B02" w14:textId="10133098">
            <w:pPr>
              <w:tabs>
                <w:tab w:val="left" w:pos="1170"/>
                <w:tab w:val="left" w:pos="4032"/>
              </w:tabs>
              <w:rPr>
                <w:rFonts w:cs="Arial"/>
              </w:rPr>
            </w:pPr>
            <w:r w:rsidRPr="00FD557D">
              <w:rPr>
                <w:rFonts w:cs="Arial"/>
                <w:b/>
              </w:rPr>
              <w:t>Title:</w:t>
            </w:r>
          </w:p>
        </w:tc>
        <w:tc>
          <w:tcPr>
            <w:tcW w:w="4050" w:type="dxa"/>
          </w:tcPr>
          <w:p w:rsidRPr="00FD557D" w:rsidR="00362024" w:rsidP="00334DC3" w:rsidRDefault="00362024" w14:paraId="62630FA2" w14:textId="77777777">
            <w:pPr>
              <w:tabs>
                <w:tab w:val="left" w:pos="1170"/>
                <w:tab w:val="left" w:pos="4032"/>
              </w:tabs>
              <w:rPr>
                <w:rFonts w:cs="Arial"/>
              </w:rPr>
            </w:pPr>
          </w:p>
          <w:p w:rsidRPr="00FD557D" w:rsidR="00362024" w:rsidP="00334DC3" w:rsidRDefault="00362024" w14:paraId="0D5BA24E" w14:textId="77777777">
            <w:pPr>
              <w:tabs>
                <w:tab w:val="left" w:pos="1170"/>
                <w:tab w:val="left" w:pos="4032"/>
              </w:tabs>
              <w:rPr>
                <w:rFonts w:cs="Arial"/>
              </w:rPr>
            </w:pPr>
          </w:p>
          <w:p w:rsidRPr="00FD557D" w:rsidR="00362024" w:rsidP="00334DC3" w:rsidRDefault="00362024" w14:paraId="47640D1A" w14:textId="0F6E45C2">
            <w:pPr>
              <w:tabs>
                <w:tab w:val="left" w:pos="1170"/>
                <w:tab w:val="left" w:pos="4032"/>
              </w:tabs>
              <w:rPr>
                <w:rFonts w:cs="Arial"/>
              </w:rPr>
            </w:pPr>
            <w:r w:rsidRPr="00FD557D">
              <w:rPr>
                <w:rFonts w:cs="Arial"/>
              </w:rPr>
              <w:t>_________________________________</w:t>
            </w:r>
          </w:p>
        </w:tc>
      </w:tr>
      <w:tr w:rsidRPr="00FD557D" w:rsidR="00362024" w:rsidTr="000D6612" w14:paraId="301DF165" w14:textId="64576FAA">
        <w:trPr>
          <w:jc w:val="center"/>
        </w:trPr>
        <w:tc>
          <w:tcPr>
            <w:tcW w:w="1080" w:type="dxa"/>
            <w:vAlign w:val="center"/>
            <w:hideMark/>
          </w:tcPr>
          <w:p w:rsidRPr="00FD557D" w:rsidR="00362024" w:rsidP="00334DC3" w:rsidRDefault="00362024" w14:paraId="16A0E719" w14:textId="77777777">
            <w:pPr>
              <w:tabs>
                <w:tab w:val="left" w:pos="1170"/>
              </w:tabs>
              <w:rPr>
                <w:rFonts w:cs="Arial"/>
                <w:b/>
              </w:rPr>
            </w:pPr>
            <w:r w:rsidRPr="00FD557D">
              <w:rPr>
                <w:rFonts w:cs="Arial"/>
                <w:b/>
              </w:rPr>
              <w:t>Date:</w:t>
            </w:r>
          </w:p>
        </w:tc>
        <w:tc>
          <w:tcPr>
            <w:tcW w:w="4135" w:type="dxa"/>
          </w:tcPr>
          <w:p w:rsidRPr="00FD557D" w:rsidR="00362024" w:rsidP="00334DC3" w:rsidRDefault="00362024" w14:paraId="35CE7277" w14:textId="77777777">
            <w:pPr>
              <w:tabs>
                <w:tab w:val="left" w:pos="1170"/>
                <w:tab w:val="left" w:pos="4032"/>
              </w:tabs>
              <w:rPr>
                <w:rFonts w:cs="Arial"/>
              </w:rPr>
            </w:pPr>
          </w:p>
          <w:p w:rsidRPr="00FD557D" w:rsidR="00362024" w:rsidP="00334DC3" w:rsidRDefault="00362024" w14:paraId="4C0A048A" w14:textId="77777777">
            <w:pPr>
              <w:tabs>
                <w:tab w:val="left" w:pos="1170"/>
                <w:tab w:val="left" w:pos="4032"/>
              </w:tabs>
              <w:rPr>
                <w:rFonts w:cs="Arial"/>
              </w:rPr>
            </w:pPr>
          </w:p>
          <w:p w:rsidRPr="00FD557D" w:rsidR="00362024" w:rsidP="00334DC3" w:rsidRDefault="00362024" w14:paraId="375CFCA6" w14:textId="77777777">
            <w:pPr>
              <w:tabs>
                <w:tab w:val="left" w:pos="1170"/>
                <w:tab w:val="left" w:pos="4032"/>
              </w:tabs>
              <w:rPr>
                <w:rFonts w:cs="Arial"/>
              </w:rPr>
            </w:pPr>
            <w:r w:rsidRPr="00FD557D">
              <w:rPr>
                <w:rFonts w:cs="Arial"/>
              </w:rPr>
              <w:t>_________________________________</w:t>
            </w:r>
          </w:p>
        </w:tc>
        <w:tc>
          <w:tcPr>
            <w:tcW w:w="1170" w:type="dxa"/>
            <w:vAlign w:val="center"/>
          </w:tcPr>
          <w:p w:rsidRPr="00FD557D" w:rsidR="00362024" w:rsidP="00334DC3" w:rsidRDefault="00362024" w14:paraId="3E3C8318" w14:textId="4B3BF7A8">
            <w:pPr>
              <w:tabs>
                <w:tab w:val="left" w:pos="1170"/>
                <w:tab w:val="left" w:pos="4032"/>
              </w:tabs>
              <w:rPr>
                <w:rFonts w:cs="Arial"/>
              </w:rPr>
            </w:pPr>
            <w:r w:rsidRPr="00FD557D">
              <w:rPr>
                <w:rFonts w:cs="Arial"/>
                <w:b/>
              </w:rPr>
              <w:t>Date:</w:t>
            </w:r>
          </w:p>
        </w:tc>
        <w:tc>
          <w:tcPr>
            <w:tcW w:w="4050" w:type="dxa"/>
          </w:tcPr>
          <w:p w:rsidRPr="00FD557D" w:rsidR="00362024" w:rsidP="00334DC3" w:rsidRDefault="00362024" w14:paraId="1476D887" w14:textId="77777777">
            <w:pPr>
              <w:tabs>
                <w:tab w:val="left" w:pos="1170"/>
                <w:tab w:val="left" w:pos="4032"/>
              </w:tabs>
              <w:rPr>
                <w:rFonts w:cs="Arial"/>
              </w:rPr>
            </w:pPr>
          </w:p>
          <w:p w:rsidRPr="00FD557D" w:rsidR="00362024" w:rsidP="00334DC3" w:rsidRDefault="00362024" w14:paraId="2E5D7D99" w14:textId="77777777">
            <w:pPr>
              <w:tabs>
                <w:tab w:val="left" w:pos="1170"/>
                <w:tab w:val="left" w:pos="4032"/>
              </w:tabs>
              <w:rPr>
                <w:rFonts w:cs="Arial"/>
              </w:rPr>
            </w:pPr>
          </w:p>
          <w:p w:rsidRPr="00FD557D" w:rsidR="00362024" w:rsidP="00334DC3" w:rsidRDefault="00362024" w14:paraId="0963C911" w14:textId="53A82628">
            <w:pPr>
              <w:tabs>
                <w:tab w:val="left" w:pos="1170"/>
                <w:tab w:val="left" w:pos="4032"/>
              </w:tabs>
              <w:rPr>
                <w:rFonts w:cs="Arial"/>
              </w:rPr>
            </w:pPr>
            <w:r w:rsidRPr="00FD557D">
              <w:rPr>
                <w:rFonts w:cs="Arial"/>
              </w:rPr>
              <w:t>_________________________________</w:t>
            </w:r>
          </w:p>
        </w:tc>
      </w:tr>
    </w:tbl>
    <w:p w:rsidRPr="00FD557D" w:rsidR="00362024" w:rsidP="00334DC3" w:rsidRDefault="00362024" w14:paraId="0E44F25F" w14:textId="77777777">
      <w:pPr>
        <w:rPr>
          <w:rFonts w:cs="Arial"/>
        </w:rPr>
      </w:pPr>
    </w:p>
    <w:p w:rsidRPr="00FD557D" w:rsidR="00362024" w:rsidP="00334DC3" w:rsidRDefault="00362024" w14:paraId="63307025" w14:textId="77777777">
      <w:pPr>
        <w:rPr>
          <w:rFonts w:cs="Arial"/>
        </w:rPr>
      </w:pPr>
    </w:p>
    <w:sectPr w:rsidRPr="00FD557D" w:rsidR="00362024" w:rsidSect="00361DC3">
      <w:headerReference w:type="default" r:id="rId32"/>
      <w:footerReference w:type="default" r:id="rId33"/>
      <w:footnotePr>
        <w:pos w:val="beneathText"/>
      </w:footnotePr>
      <w:type w:val="continuous"/>
      <w:pgSz w:w="12240" w:h="15840" w:orient="portrait"/>
      <w:pgMar w:top="1584" w:right="720" w:bottom="1152" w:left="720" w:header="576"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MW" w:author="Michael Wilson" w:date="2024-03-21T12:59:00Z" w:id="362">
    <w:p w:rsidR="00F556DB" w:rsidP="00F556DB" w:rsidRDefault="00F556DB" w14:paraId="305CD3E6" w14:textId="77777777">
      <w:pPr>
        <w:pStyle w:val="CommentText"/>
      </w:pPr>
      <w:r>
        <w:rPr>
          <w:rStyle w:val="CommentReference"/>
        </w:rPr>
        <w:annotationRef/>
      </w:r>
      <w:r>
        <w:t>We no longer prompt for UOM</w:t>
      </w:r>
    </w:p>
  </w:comment>
  <w:comment w:initials="TC" w:author="Timur Cetindag" w:date="2024-03-07T12:32:00Z" w:id="387">
    <w:p w:rsidR="004A183D" w:rsidP="004A183D" w:rsidRDefault="004A183D" w14:paraId="1F868143" w14:textId="77777777">
      <w:pPr>
        <w:pStyle w:val="CommentText"/>
      </w:pPr>
      <w:r>
        <w:rPr>
          <w:rStyle w:val="CommentReference"/>
        </w:rPr>
        <w:annotationRef/>
      </w:r>
      <w:r>
        <w:t>Remove UOM Screen and remove default quantity on Confirm Quantity screen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5CD3E6" w15:done="0"/>
  <w15:commentEx w15:paraId="1F868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2BC3C5" w16cex:dateUtc="2024-03-21T16:59:00Z"/>
  <w16cex:commentExtensible w16cex:durableId="486E6283" w16cex:dateUtc="2024-03-07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5CD3E6" w16cid:durableId="5A2BC3C5"/>
  <w16cid:commentId w16cid:paraId="1F868143" w16cid:durableId="486E6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61DC3" w:rsidRDefault="00361DC3" w14:paraId="2917FC5B" w14:textId="77777777">
      <w:r>
        <w:separator/>
      </w:r>
    </w:p>
  </w:endnote>
  <w:endnote w:type="continuationSeparator" w:id="0">
    <w:p w:rsidR="00361DC3" w:rsidRDefault="00361DC3" w14:paraId="5AF560D1" w14:textId="77777777">
      <w:r>
        <w:continuationSeparator/>
      </w:r>
    </w:p>
  </w:endnote>
  <w:endnote w:type="continuationNotice" w:id="1">
    <w:p w:rsidR="00361DC3" w:rsidRDefault="00361DC3" w14:paraId="3E1CCD7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8237BA" w:rsidR="00E270B7" w:rsidP="008237BA" w:rsidRDefault="00E270B7" w14:paraId="742458C4" w14:textId="7F4766D9">
    <w:pPr>
      <w:pStyle w:val="Footer"/>
    </w:pPr>
    <w:r w:rsidRPr="008237BA">
      <w:rPr>
        <w:noProof/>
      </w:rPr>
      <mc:AlternateContent>
        <mc:Choice Requires="wps">
          <w:drawing>
            <wp:anchor distT="0" distB="0" distL="114300" distR="114300" simplePos="0" relativeHeight="251658240" behindDoc="0" locked="0" layoutInCell="1" allowOverlap="1" wp14:anchorId="4C9C4090" wp14:editId="71418C5D">
              <wp:simplePos x="0" y="0"/>
              <wp:positionH relativeFrom="column">
                <wp:posOffset>-228600</wp:posOffset>
              </wp:positionH>
              <wp:positionV relativeFrom="paragraph">
                <wp:posOffset>-205740</wp:posOffset>
              </wp:positionV>
              <wp:extent cx="7315200" cy="411480"/>
              <wp:effectExtent l="0" t="0" r="0" b="762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411480"/>
                      </a:xfrm>
                      <a:prstGeom prst="rect">
                        <a:avLst/>
                      </a:prstGeom>
                      <a:solidFill>
                        <a:srgbClr val="3A404D"/>
                      </a:solidFill>
                      <a:ln>
                        <a:noFill/>
                      </a:ln>
                    </wps:spPr>
                    <wps:txbx>
                      <w:txbxContent>
                        <w:p w:rsidR="009F114D" w:rsidRDefault="009F114D" w14:paraId="5E022706" w14:textId="77777777"/>
                        <w:tbl>
                          <w:tblPr>
                            <w:tblStyle w:val="TableGrid"/>
                            <w:tblW w:w="0" w:type="auto"/>
                            <w:tblLook w:val="04A0" w:firstRow="1" w:lastRow="0" w:firstColumn="1" w:lastColumn="0" w:noHBand="0" w:noVBand="1"/>
                          </w:tblPr>
                          <w:tblGrid>
                            <w:gridCol w:w="5688"/>
                            <w:gridCol w:w="5688"/>
                          </w:tblGrid>
                          <w:tr w:rsidR="00017DA9" w:rsidTr="009F114D" w14:paraId="75144FDC" w14:textId="77777777">
                            <w:tc>
                              <w:tcPr>
                                <w:tcW w:w="5688" w:type="dxa"/>
                                <w:tcBorders>
                                  <w:top w:val="nil"/>
                                  <w:left w:val="nil"/>
                                  <w:bottom w:val="nil"/>
                                  <w:right w:val="nil"/>
                                </w:tcBorders>
                              </w:tcPr>
                              <w:p w:rsidR="00017DA9" w:rsidP="006D17FE" w:rsidRDefault="006D17FE" w14:paraId="1EF9933D" w14:textId="580D9D7F">
                                <w:pPr>
                                  <w:pStyle w:val="Footer"/>
                                  <w:rPr>
                                    <w:color w:val="FFFFFF"/>
                                  </w:rPr>
                                </w:pPr>
                                <w:r w:rsidRPr="0042287E">
                                  <w:rPr>
                                    <w:color w:val="FFFFFF"/>
                                  </w:rPr>
                                  <w:t>© 20</w:t>
                                </w:r>
                                <w:r w:rsidR="002E11CA">
                                  <w:rPr>
                                    <w:color w:val="FFFFFF"/>
                                  </w:rPr>
                                  <w:t>2</w:t>
                                </w:r>
                                <w:r w:rsidR="001846BD">
                                  <w:rPr>
                                    <w:color w:val="FFFFFF"/>
                                  </w:rPr>
                                  <w:t>3</w:t>
                                </w:r>
                                <w:r w:rsidRPr="0042287E">
                                  <w:rPr>
                                    <w:color w:val="FFFFFF"/>
                                  </w:rPr>
                                  <w:t xml:space="preserve"> Manhattan Associates, Inc.  All rights reserved.</w:t>
                                </w:r>
                              </w:p>
                            </w:tc>
                            <w:tc>
                              <w:tcPr>
                                <w:tcW w:w="5688" w:type="dxa"/>
                                <w:tcBorders>
                                  <w:top w:val="nil"/>
                                  <w:left w:val="nil"/>
                                  <w:bottom w:val="nil"/>
                                  <w:right w:val="nil"/>
                                </w:tcBorders>
                              </w:tcPr>
                              <w:p w:rsidRPr="006D17FE" w:rsidR="00017DA9" w:rsidP="006D17FE" w:rsidRDefault="006D17FE" w14:paraId="67925D5B" w14:textId="4D1918B4">
                                <w:pPr>
                                  <w:pStyle w:val="Footer"/>
                                  <w:jc w:val="right"/>
                                </w:pPr>
                                <w:r w:rsidRPr="006D17FE">
                                  <w:rPr>
                                    <w:color w:val="FFFFFF" w:themeColor="background1"/>
                                  </w:rPr>
                                  <w:t xml:space="preserve">    </w:t>
                                </w:r>
                                <w:sdt>
                                  <w:sdtPr>
                                    <w:rPr>
                                      <w:color w:val="FFFFFF" w:themeColor="background1"/>
                                    </w:rPr>
                                    <w:id w:val="-1734997886"/>
                                    <w:docPartObj>
                                      <w:docPartGallery w:val="Page Numbers (Bottom of Page)"/>
                                      <w:docPartUnique/>
                                    </w:docPartObj>
                                  </w:sdtPr>
                                  <w:sdtContent>
                                    <w:sdt>
                                      <w:sdtPr>
                                        <w:rPr>
                                          <w:color w:val="FFFFFF" w:themeColor="background1"/>
                                        </w:rPr>
                                        <w:id w:val="-1354029268"/>
                                        <w:docPartObj>
                                          <w:docPartGallery w:val="Page Numbers (Top of Page)"/>
                                          <w:docPartUnique/>
                                        </w:docPartObj>
                                      </w:sdtPr>
                                      <w:sdtContent>
                                        <w:r w:rsidRPr="006D17FE">
                                          <w:rPr>
                                            <w:color w:val="FFFFFF" w:themeColor="background1"/>
                                          </w:rPr>
                                          <w:t xml:space="preserve">Page </w:t>
                                        </w:r>
                                        <w:r w:rsidRPr="006D17FE">
                                          <w:rPr>
                                            <w:b/>
                                            <w:bCs/>
                                            <w:color w:val="FFFFFF" w:themeColor="background1"/>
                                            <w:sz w:val="24"/>
                                            <w:szCs w:val="24"/>
                                          </w:rPr>
                                          <w:fldChar w:fldCharType="begin"/>
                                        </w:r>
                                        <w:r w:rsidRPr="006D17FE">
                                          <w:rPr>
                                            <w:b/>
                                            <w:bCs/>
                                            <w:color w:val="FFFFFF" w:themeColor="background1"/>
                                          </w:rPr>
                                          <w:instrText xml:space="preserve"> PAGE </w:instrText>
                                        </w:r>
                                        <w:r w:rsidRPr="006D17FE">
                                          <w:rPr>
                                            <w:b/>
                                            <w:bCs/>
                                            <w:color w:val="FFFFFF" w:themeColor="background1"/>
                                            <w:sz w:val="24"/>
                                            <w:szCs w:val="24"/>
                                          </w:rPr>
                                          <w:fldChar w:fldCharType="separate"/>
                                        </w:r>
                                        <w:r w:rsidR="00A17980">
                                          <w:rPr>
                                            <w:b/>
                                            <w:bCs/>
                                            <w:noProof/>
                                            <w:color w:val="FFFFFF" w:themeColor="background1"/>
                                          </w:rPr>
                                          <w:t>1</w:t>
                                        </w:r>
                                        <w:r w:rsidRPr="006D17FE">
                                          <w:rPr>
                                            <w:b/>
                                            <w:bCs/>
                                            <w:color w:val="FFFFFF" w:themeColor="background1"/>
                                            <w:sz w:val="24"/>
                                            <w:szCs w:val="24"/>
                                          </w:rPr>
                                          <w:fldChar w:fldCharType="end"/>
                                        </w:r>
                                        <w:r w:rsidRPr="006D17FE">
                                          <w:rPr>
                                            <w:color w:val="FFFFFF" w:themeColor="background1"/>
                                          </w:rPr>
                                          <w:t xml:space="preserve"> of </w:t>
                                        </w:r>
                                        <w:r w:rsidRPr="006D17FE">
                                          <w:rPr>
                                            <w:b/>
                                            <w:bCs/>
                                            <w:color w:val="FFFFFF" w:themeColor="background1"/>
                                            <w:sz w:val="24"/>
                                            <w:szCs w:val="24"/>
                                          </w:rPr>
                                          <w:fldChar w:fldCharType="begin"/>
                                        </w:r>
                                        <w:r w:rsidRPr="006D17FE">
                                          <w:rPr>
                                            <w:b/>
                                            <w:bCs/>
                                            <w:color w:val="FFFFFF" w:themeColor="background1"/>
                                          </w:rPr>
                                          <w:instrText xml:space="preserve"> NUMPAGES  </w:instrText>
                                        </w:r>
                                        <w:r w:rsidRPr="006D17FE">
                                          <w:rPr>
                                            <w:b/>
                                            <w:bCs/>
                                            <w:color w:val="FFFFFF" w:themeColor="background1"/>
                                            <w:sz w:val="24"/>
                                            <w:szCs w:val="24"/>
                                          </w:rPr>
                                          <w:fldChar w:fldCharType="separate"/>
                                        </w:r>
                                        <w:r w:rsidR="00A17980">
                                          <w:rPr>
                                            <w:b/>
                                            <w:bCs/>
                                            <w:noProof/>
                                            <w:color w:val="FFFFFF" w:themeColor="background1"/>
                                          </w:rPr>
                                          <w:t>18</w:t>
                                        </w:r>
                                        <w:r w:rsidRPr="006D17FE">
                                          <w:rPr>
                                            <w:b/>
                                            <w:bCs/>
                                            <w:color w:val="FFFFFF" w:themeColor="background1"/>
                                            <w:sz w:val="24"/>
                                            <w:szCs w:val="24"/>
                                          </w:rPr>
                                          <w:fldChar w:fldCharType="end"/>
                                        </w:r>
                                      </w:sdtContent>
                                    </w:sdt>
                                  </w:sdtContent>
                                </w:sdt>
                              </w:p>
                            </w:tc>
                          </w:tr>
                        </w:tbl>
                        <w:p w:rsidR="00E270B7" w:rsidP="008237BA" w:rsidRDefault="00E270B7" w14:paraId="1EE53F0E" w14:textId="77777777">
                          <w:pPr>
                            <w:spacing w:before="160"/>
                          </w:pPr>
                        </w:p>
                      </w:txbxContent>
                    </wps:txbx>
                    <wps:bodyPr rot="0" vert="horz" wrap="square" lIns="45720" tIns="27432"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B4E57C8">
            <v:shapetype id="_x0000_t202" coordsize="21600,21600" o:spt="202" path="m,l,21600r21600,l21600,xe" w14:anchorId="4C9C4090">
              <v:stroke joinstyle="miter"/>
              <v:path gradientshapeok="t" o:connecttype="rect"/>
            </v:shapetype>
            <v:shape id="Text Box 15" style="position:absolute;margin-left:-18pt;margin-top:-16.2pt;width:8in;height:3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color="#3a404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">
              <v:textbox inset="3.6pt,2.16pt,3.6pt">
                <w:txbxContent>
                  <w:p w:rsidR="009F114D" w:rsidRDefault="009F114D" w14:paraId="672A6659" w14:textId="77777777"/>
                  <w:tbl>
                    <w:tblPr>
                      <w:tblStyle w:val="TableGrid"/>
                      <w:tblW w:w="0" w:type="auto"/>
                      <w:tblLook w:val="04A0" w:firstRow="1" w:lastRow="0" w:firstColumn="1" w:lastColumn="0" w:noHBand="0" w:noVBand="1"/>
                    </w:tblPr>
                    <w:tblGrid>
                      <w:gridCol w:w="5688"/>
                      <w:gridCol w:w="5688"/>
                    </w:tblGrid>
                    <w:tr w:rsidR="00017DA9" w:rsidTr="009F114D" w14:paraId="71DBE06C" w14:textId="77777777">
                      <w:tc>
                        <w:tcPr>
                          <w:tcW w:w="5688" w:type="dxa"/>
                          <w:tcBorders>
                            <w:top w:val="nil"/>
                            <w:left w:val="nil"/>
                            <w:bottom w:val="nil"/>
                            <w:right w:val="nil"/>
                          </w:tcBorders>
                        </w:tcPr>
                        <w:p w:rsidR="00017DA9" w:rsidP="006D17FE" w:rsidRDefault="006D17FE" w14:paraId="2E3FB1A0" w14:textId="580D9D7F">
                          <w:pPr>
                            <w:pStyle w:val="Footer"/>
                            <w:rPr>
                              <w:color w:val="FFFFFF"/>
                            </w:rPr>
                          </w:pPr>
                          <w:r w:rsidRPr="0042287E">
                            <w:rPr>
                              <w:color w:val="FFFFFF"/>
                            </w:rPr>
                            <w:t>© 20</w:t>
                          </w:r>
                          <w:r w:rsidR="002E11CA">
                            <w:rPr>
                              <w:color w:val="FFFFFF"/>
                            </w:rPr>
                            <w:t>2</w:t>
                          </w:r>
                          <w:r w:rsidR="001846BD">
                            <w:rPr>
                              <w:color w:val="FFFFFF"/>
                            </w:rPr>
                            <w:t>3</w:t>
                          </w:r>
                          <w:r w:rsidRPr="0042287E">
                            <w:rPr>
                              <w:color w:val="FFFFFF"/>
                            </w:rPr>
                            <w:t xml:space="preserve"> Manhattan Associates, Inc.  All rights reserved.</w:t>
                          </w:r>
                        </w:p>
                      </w:tc>
                      <w:tc>
                        <w:tcPr>
                          <w:tcW w:w="5688" w:type="dxa"/>
                          <w:tcBorders>
                            <w:top w:val="nil"/>
                            <w:left w:val="nil"/>
                            <w:bottom w:val="nil"/>
                            <w:right w:val="nil"/>
                          </w:tcBorders>
                        </w:tcPr>
                        <w:p w:rsidRPr="006D17FE" w:rsidR="00017DA9" w:rsidP="006D17FE" w:rsidRDefault="006D17FE" w14:paraId="00ADEFC0" w14:textId="4D1918B4">
                          <w:pPr>
                            <w:pStyle w:val="Footer"/>
                            <w:jc w:val="right"/>
                          </w:pPr>
                          <w:r w:rsidRPr="006D17FE">
                            <w:rPr>
                              <w:color w:val="FFFFFF" w:themeColor="background1"/>
                            </w:rPr>
                            <w:t xml:space="preserve">    </w:t>
                          </w:r>
                          <w:sdt>
                            <w:sdtPr>
                              <w:id w:val="250681750"/>
                              <w:rPr>
                                <w:color w:val="FFFFFF" w:themeColor="background1"/>
                              </w:rPr>
                              <w:id w:val="-1734997886"/>
                              <w:docPartObj>
                                <w:docPartGallery w:val="Page Numbers (Bottom of Page)"/>
                                <w:docPartUnique/>
                              </w:docPartObj>
                            </w:sdtPr>
                            <w:sdtContent>
                              <w:sdt>
                                <w:sdtPr>
                                  <w:id w:val="605211079"/>
                                  <w:rPr>
                                    <w:color w:val="FFFFFF" w:themeColor="background1"/>
                                  </w:rPr>
                                  <w:id w:val="-1354029268"/>
                                  <w:docPartObj>
                                    <w:docPartGallery w:val="Page Numbers (Top of Page)"/>
                                    <w:docPartUnique/>
                                  </w:docPartObj>
                                </w:sdtPr>
                                <w:sdtContent>
                                  <w:r w:rsidRPr="006D17FE">
                                    <w:rPr>
                                      <w:color w:val="FFFFFF" w:themeColor="background1"/>
                                    </w:rPr>
                                    <w:t xml:space="preserve">Page </w:t>
                                  </w:r>
                                  <w:r w:rsidRPr="006D17FE">
                                    <w:rPr>
                                      <w:b/>
                                      <w:bCs/>
                                      <w:color w:val="FFFFFF" w:themeColor="background1"/>
                                      <w:sz w:val="24"/>
                                      <w:szCs w:val="24"/>
                                    </w:rPr>
                                    <w:fldChar w:fldCharType="begin"/>
                                  </w:r>
                                  <w:r w:rsidRPr="006D17FE">
                                    <w:rPr>
                                      <w:b/>
                                      <w:bCs/>
                                      <w:color w:val="FFFFFF" w:themeColor="background1"/>
                                    </w:rPr>
                                    <w:instrText xml:space="preserve"> PAGE </w:instrText>
                                  </w:r>
                                  <w:r w:rsidRPr="006D17FE">
                                    <w:rPr>
                                      <w:b/>
                                      <w:bCs/>
                                      <w:color w:val="FFFFFF" w:themeColor="background1"/>
                                      <w:sz w:val="24"/>
                                      <w:szCs w:val="24"/>
                                    </w:rPr>
                                    <w:fldChar w:fldCharType="separate"/>
                                  </w:r>
                                  <w:r w:rsidR="00A17980">
                                    <w:rPr>
                                      <w:b/>
                                      <w:bCs/>
                                      <w:noProof/>
                                      <w:color w:val="FFFFFF" w:themeColor="background1"/>
                                    </w:rPr>
                                    <w:t>1</w:t>
                                  </w:r>
                                  <w:r w:rsidRPr="006D17FE">
                                    <w:rPr>
                                      <w:b/>
                                      <w:bCs/>
                                      <w:color w:val="FFFFFF" w:themeColor="background1"/>
                                      <w:sz w:val="24"/>
                                      <w:szCs w:val="24"/>
                                    </w:rPr>
                                    <w:fldChar w:fldCharType="end"/>
                                  </w:r>
                                  <w:r w:rsidRPr="006D17FE">
                                    <w:rPr>
                                      <w:color w:val="FFFFFF" w:themeColor="background1"/>
                                    </w:rPr>
                                    <w:t xml:space="preserve"> of </w:t>
                                  </w:r>
                                  <w:r w:rsidRPr="006D17FE">
                                    <w:rPr>
                                      <w:b/>
                                      <w:bCs/>
                                      <w:color w:val="FFFFFF" w:themeColor="background1"/>
                                      <w:sz w:val="24"/>
                                      <w:szCs w:val="24"/>
                                    </w:rPr>
                                    <w:fldChar w:fldCharType="begin"/>
                                  </w:r>
                                  <w:r w:rsidRPr="006D17FE">
                                    <w:rPr>
                                      <w:b/>
                                      <w:bCs/>
                                      <w:color w:val="FFFFFF" w:themeColor="background1"/>
                                    </w:rPr>
                                    <w:instrText xml:space="preserve"> NUMPAGES  </w:instrText>
                                  </w:r>
                                  <w:r w:rsidRPr="006D17FE">
                                    <w:rPr>
                                      <w:b/>
                                      <w:bCs/>
                                      <w:color w:val="FFFFFF" w:themeColor="background1"/>
                                      <w:sz w:val="24"/>
                                      <w:szCs w:val="24"/>
                                    </w:rPr>
                                    <w:fldChar w:fldCharType="separate"/>
                                  </w:r>
                                  <w:r w:rsidR="00A17980">
                                    <w:rPr>
                                      <w:b/>
                                      <w:bCs/>
                                      <w:noProof/>
                                      <w:color w:val="FFFFFF" w:themeColor="background1"/>
                                    </w:rPr>
                                    <w:t>18</w:t>
                                  </w:r>
                                  <w:r w:rsidRPr="006D17FE">
                                    <w:rPr>
                                      <w:b/>
                                      <w:bCs/>
                                      <w:color w:val="FFFFFF" w:themeColor="background1"/>
                                      <w:sz w:val="24"/>
                                      <w:szCs w:val="24"/>
                                    </w:rPr>
                                    <w:fldChar w:fldCharType="end"/>
                                  </w:r>
                                </w:sdtContent>
                              </w:sdt>
                            </w:sdtContent>
                          </w:sdt>
                        </w:p>
                      </w:tc>
                    </w:tr>
                  </w:tbl>
                  <w:p w:rsidR="00E270B7" w:rsidP="008237BA" w:rsidRDefault="00E270B7" w14:paraId="0A37501D" w14:textId="77777777">
                    <w:pPr>
                      <w:spacing w:before="160"/>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61DC3" w:rsidRDefault="00361DC3" w14:paraId="0AEAB868" w14:textId="77777777">
      <w:r>
        <w:separator/>
      </w:r>
    </w:p>
  </w:footnote>
  <w:footnote w:type="continuationSeparator" w:id="0">
    <w:p w:rsidR="00361DC3" w:rsidRDefault="00361DC3" w14:paraId="4E131318" w14:textId="77777777">
      <w:r>
        <w:continuationSeparator/>
      </w:r>
    </w:p>
  </w:footnote>
  <w:footnote w:type="continuationNotice" w:id="1">
    <w:p w:rsidR="00361DC3" w:rsidRDefault="00361DC3" w14:paraId="6EC0E35D"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056C80" w:rsidR="001846BD" w:rsidP="001846BD" w:rsidRDefault="001846BD" w14:paraId="7D9AC5DA" w14:textId="77777777">
    <w:pPr>
      <w:pStyle w:val="Header"/>
    </w:pPr>
    <w:r w:rsidRPr="00056C80">
      <w:rPr>
        <w:noProof/>
      </w:rPr>
      <mc:AlternateContent>
        <mc:Choice Requires="wps">
          <w:drawing>
            <wp:anchor distT="0" distB="0" distL="114300" distR="114300" simplePos="0" relativeHeight="251658241" behindDoc="0" locked="0" layoutInCell="1" allowOverlap="1" wp14:anchorId="575B88A2" wp14:editId="6D9593A1">
              <wp:simplePos x="0" y="0"/>
              <wp:positionH relativeFrom="column">
                <wp:posOffset>-222250</wp:posOffset>
              </wp:positionH>
              <wp:positionV relativeFrom="paragraph">
                <wp:posOffset>-207010</wp:posOffset>
              </wp:positionV>
              <wp:extent cx="7315200" cy="717550"/>
              <wp:effectExtent l="0" t="0" r="0" b="635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17550"/>
                      </a:xfrm>
                      <a:prstGeom prst="rect">
                        <a:avLst/>
                      </a:prstGeom>
                      <a:solidFill>
                        <a:srgbClr val="3A404D"/>
                      </a:solidFill>
                      <a:ln>
                        <a:noFill/>
                      </a:ln>
                    </wps:spPr>
                    <wps:txbx>
                      <w:txbxContent>
                        <w:p w:rsidRPr="00572985" w:rsidR="001846BD" w:rsidP="001846BD" w:rsidRDefault="001846BD" w14:paraId="341AA141" w14:textId="77777777">
                          <w:pPr>
                            <w:rPr>
                              <w:color w:val="FFFFFF"/>
                              <w:sz w:val="32"/>
                              <w:szCs w:val="32"/>
                            </w:rPr>
                          </w:pPr>
                          <w:r>
                            <w:rPr>
                              <w:b/>
                              <w:color w:val="FFFFFF"/>
                              <w:sz w:val="24"/>
                              <w:szCs w:val="24"/>
                            </w:rPr>
                            <w:t>Extension</w:t>
                          </w:r>
                          <w:r w:rsidRPr="00910B4C">
                            <w:rPr>
                              <w:b/>
                              <w:color w:val="FFFFFF"/>
                              <w:sz w:val="24"/>
                              <w:szCs w:val="24"/>
                            </w:rPr>
                            <w:t xml:space="preserve"> </w:t>
                          </w:r>
                          <w:r>
                            <w:rPr>
                              <w:b/>
                              <w:color w:val="FFFFFF"/>
                              <w:sz w:val="24"/>
                              <w:szCs w:val="24"/>
                            </w:rPr>
                            <w:t>Specification</w:t>
                          </w:r>
                          <w:r>
                            <w:rPr>
                              <w:color w:val="FFFFFF"/>
                              <w:sz w:val="24"/>
                              <w:szCs w:val="24"/>
                            </w:rPr>
                            <w:tab/>
                          </w:r>
                          <w:r>
                            <w:rPr>
                              <w:color w:val="FFFFFF"/>
                              <w:sz w:val="24"/>
                              <w:szCs w:val="24"/>
                            </w:rPr>
                            <w:tab/>
                          </w:r>
                          <w:r>
                            <w:rPr>
                              <w:color w:val="FFFFFF"/>
                              <w:sz w:val="24"/>
                              <w:szCs w:val="24"/>
                            </w:rPr>
                            <w:t xml:space="preserve">   </w:t>
                          </w:r>
                          <w:r>
                            <w:rPr>
                              <w:color w:val="FFFFFF"/>
                              <w:sz w:val="24"/>
                              <w:szCs w:val="24"/>
                            </w:rPr>
                            <w:tab/>
                          </w:r>
                          <w:r>
                            <w:rPr>
                              <w:color w:val="FFFFFF"/>
                              <w:sz w:val="24"/>
                              <w:szCs w:val="24"/>
                            </w:rPr>
                            <w:tab/>
                          </w:r>
                          <w:r>
                            <w:rPr>
                              <w:color w:val="FFFFFF"/>
                              <w:sz w:val="24"/>
                              <w:szCs w:val="24"/>
                            </w:rPr>
                            <w:tab/>
                          </w:r>
                          <w:r>
                            <w:rPr>
                              <w:color w:val="FFFFFF"/>
                              <w:sz w:val="24"/>
                              <w:szCs w:val="24"/>
                            </w:rPr>
                            <w:t xml:space="preserve">       </w:t>
                          </w:r>
                          <w:r>
                            <w:rPr>
                              <w:color w:val="FFFFFF"/>
                              <w:sz w:val="24"/>
                              <w:szCs w:val="24"/>
                            </w:rPr>
                            <w:tab/>
                          </w:r>
                          <w:r>
                            <w:rPr>
                              <w:color w:val="FFFFFF"/>
                              <w:sz w:val="24"/>
                              <w:szCs w:val="24"/>
                            </w:rPr>
                            <w:tab/>
                          </w:r>
                          <w:r>
                            <w:rPr>
                              <w:color w:val="FFFFFF"/>
                              <w:sz w:val="24"/>
                              <w:szCs w:val="24"/>
                            </w:rPr>
                            <w:tab/>
                          </w:r>
                          <w:r>
                            <w:rPr>
                              <w:color w:val="FFFFFF"/>
                              <w:sz w:val="24"/>
                              <w:szCs w:val="24"/>
                            </w:rPr>
                            <w:tab/>
                          </w:r>
                          <w:r>
                            <w:rPr>
                              <w:color w:val="FFFFFF"/>
                              <w:sz w:val="24"/>
                              <w:szCs w:val="24"/>
                            </w:rPr>
                            <w:tab/>
                          </w:r>
                          <w:r>
                            <w:rPr>
                              <w:color w:val="FFFFFF"/>
                              <w:sz w:val="24"/>
                              <w:szCs w:val="24"/>
                            </w:rPr>
                            <w:t xml:space="preserve">        </w:t>
                          </w:r>
                          <w:r>
                            <w:rPr>
                              <w:noProof/>
                            </w:rPr>
                            <w:drawing>
                              <wp:inline distT="0" distB="0" distL="0" distR="0" wp14:anchorId="7CA911D4" wp14:editId="7D1DDC56">
                                <wp:extent cx="913491" cy="565150"/>
                                <wp:effectExtent l="0" t="0" r="1270" b="6350"/>
                                <wp:docPr id="1086031107" name="Picture 108603110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31107" name="Picture 1" descr="A close-up of a logo&#10;&#10;Description automatically generated"/>
                                        <pic:cNvPicPr/>
                                      </pic:nvPicPr>
                                      <pic:blipFill>
                                        <a:blip r:embed="rId1"/>
                                        <a:stretch>
                                          <a:fillRect/>
                                        </a:stretch>
                                      </pic:blipFill>
                                      <pic:spPr>
                                        <a:xfrm>
                                          <a:off x="0" y="0"/>
                                          <a:ext cx="916095" cy="566761"/>
                                        </a:xfrm>
                                        <a:prstGeom prst="rect">
                                          <a:avLst/>
                                        </a:prstGeom>
                                      </pic:spPr>
                                    </pic:pic>
                                  </a:graphicData>
                                </a:graphic>
                              </wp:inline>
                            </w:drawing>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p>
                      </w:txbxContent>
                    </wps:txbx>
                    <wps:bodyPr rot="0" vert="horz" wrap="square" lIns="45720" tIns="27432" rIns="4572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w14:anchorId="6E390E9C">
            <v:shapetype id="_x0000_t202" coordsize="21600,21600" o:spt="202" path="m,l,21600r21600,l21600,xe" w14:anchorId="575B88A2">
              <v:stroke joinstyle="miter"/>
              <v:path gradientshapeok="t" o:connecttype="rect"/>
            </v:shapetype>
            <v:shape id="Text Box 248" style="position:absolute;margin-left:-17.5pt;margin-top:-16.3pt;width:8in;height:5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3a404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">
              <v:textbox inset="3.6pt,2.16pt,3.6pt">
                <w:txbxContent>
                  <w:p w:rsidRPr="00572985" w:rsidR="001846BD" w:rsidP="001846BD" w:rsidRDefault="001846BD" w14:paraId="1375B672" w14:textId="77777777">
                    <w:pPr>
                      <w:rPr>
                        <w:color w:val="FFFFFF"/>
                        <w:sz w:val="32"/>
                        <w:szCs w:val="32"/>
                      </w:rPr>
                    </w:pPr>
                    <w:r>
                      <w:rPr>
                        <w:b/>
                        <w:color w:val="FFFFFF"/>
                        <w:sz w:val="24"/>
                        <w:szCs w:val="24"/>
                      </w:rPr>
                      <w:t>Extension</w:t>
                    </w:r>
                    <w:r w:rsidRPr="00910B4C">
                      <w:rPr>
                        <w:b/>
                        <w:color w:val="FFFFFF"/>
                        <w:sz w:val="24"/>
                        <w:szCs w:val="24"/>
                      </w:rPr>
                      <w:t xml:space="preserve"> </w:t>
                    </w:r>
                    <w:r>
                      <w:rPr>
                        <w:b/>
                        <w:color w:val="FFFFFF"/>
                        <w:sz w:val="24"/>
                        <w:szCs w:val="24"/>
                      </w:rPr>
                      <w:t>Specification</w:t>
                    </w:r>
                    <w:r>
                      <w:rPr>
                        <w:color w:val="FFFFFF"/>
                        <w:sz w:val="24"/>
                        <w:szCs w:val="24"/>
                      </w:rPr>
                      <w:tab/>
                    </w:r>
                    <w:r>
                      <w:rPr>
                        <w:color w:val="FFFFFF"/>
                        <w:sz w:val="24"/>
                        <w:szCs w:val="24"/>
                      </w:rPr>
                      <w:tab/>
                    </w:r>
                    <w:r>
                      <w:rPr>
                        <w:color w:val="FFFFFF"/>
                        <w:sz w:val="24"/>
                        <w:szCs w:val="24"/>
                      </w:rPr>
                      <w:t xml:space="preserve">   </w:t>
                    </w:r>
                    <w:r>
                      <w:rPr>
                        <w:color w:val="FFFFFF"/>
                        <w:sz w:val="24"/>
                        <w:szCs w:val="24"/>
                      </w:rPr>
                      <w:tab/>
                    </w:r>
                    <w:r>
                      <w:rPr>
                        <w:color w:val="FFFFFF"/>
                        <w:sz w:val="24"/>
                        <w:szCs w:val="24"/>
                      </w:rPr>
                      <w:tab/>
                    </w:r>
                    <w:r>
                      <w:rPr>
                        <w:color w:val="FFFFFF"/>
                        <w:sz w:val="24"/>
                        <w:szCs w:val="24"/>
                      </w:rPr>
                      <w:tab/>
                    </w:r>
                    <w:r>
                      <w:rPr>
                        <w:color w:val="FFFFFF"/>
                        <w:sz w:val="24"/>
                        <w:szCs w:val="24"/>
                      </w:rPr>
                      <w:t xml:space="preserve">       </w:t>
                    </w:r>
                    <w:r>
                      <w:rPr>
                        <w:color w:val="FFFFFF"/>
                        <w:sz w:val="24"/>
                        <w:szCs w:val="24"/>
                      </w:rPr>
                      <w:tab/>
                    </w:r>
                    <w:r>
                      <w:rPr>
                        <w:color w:val="FFFFFF"/>
                        <w:sz w:val="24"/>
                        <w:szCs w:val="24"/>
                      </w:rPr>
                      <w:tab/>
                    </w:r>
                    <w:r>
                      <w:rPr>
                        <w:color w:val="FFFFFF"/>
                        <w:sz w:val="24"/>
                        <w:szCs w:val="24"/>
                      </w:rPr>
                      <w:tab/>
                    </w:r>
                    <w:r>
                      <w:rPr>
                        <w:color w:val="FFFFFF"/>
                        <w:sz w:val="24"/>
                        <w:szCs w:val="24"/>
                      </w:rPr>
                      <w:tab/>
                    </w:r>
                    <w:r>
                      <w:rPr>
                        <w:color w:val="FFFFFF"/>
                        <w:sz w:val="24"/>
                        <w:szCs w:val="24"/>
                      </w:rPr>
                      <w:tab/>
                    </w:r>
                    <w:r>
                      <w:rPr>
                        <w:color w:val="FFFFFF"/>
                        <w:sz w:val="24"/>
                        <w:szCs w:val="24"/>
                      </w:rPr>
                      <w:t xml:space="preserve">        </w:t>
                    </w:r>
                    <w:r>
                      <w:rPr>
                        <w:noProof/>
                      </w:rPr>
                      <w:drawing>
                        <wp:inline distT="0" distB="0" distL="0" distR="0" wp14:anchorId="329941BA" wp14:editId="7D1DDC56">
                          <wp:extent cx="913491" cy="565150"/>
                          <wp:effectExtent l="0" t="0" r="1270" b="6350"/>
                          <wp:docPr id="614092752" name="Picture 108603110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31107" name="Picture 1" descr="A close-up of a logo&#10;&#10;Description automatically generated"/>
                                  <pic:cNvPicPr/>
                                </pic:nvPicPr>
                                <pic:blipFill>
                                  <a:blip r:embed="rId2"/>
                                  <a:stretch>
                                    <a:fillRect/>
                                  </a:stretch>
                                </pic:blipFill>
                                <pic:spPr>
                                  <a:xfrm>
                                    <a:off x="0" y="0"/>
                                    <a:ext cx="916095" cy="566761"/>
                                  </a:xfrm>
                                  <a:prstGeom prst="rect">
                                    <a:avLst/>
                                  </a:prstGeom>
                                </pic:spPr>
                              </pic:pic>
                            </a:graphicData>
                          </a:graphic>
                        </wp:inline>
                      </w:drawing>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r>
                      <w:rPr>
                        <w:b/>
                        <w:color w:val="FFFFFF"/>
                        <w:sz w:val="24"/>
                        <w:szCs w:val="24"/>
                      </w:rPr>
                      <w:tab/>
                    </w:r>
                  </w:p>
                </w:txbxContent>
              </v:textbox>
            </v:shape>
          </w:pict>
        </mc:Fallback>
      </mc:AlternateContent>
    </w:r>
    <w:r w:rsidRPr="00056C80">
      <w:rPr>
        <w:noProof/>
      </w:rPr>
      <w:drawing>
        <wp:anchor distT="0" distB="0" distL="114300" distR="114300" simplePos="0" relativeHeight="251658242" behindDoc="0" locked="0" layoutInCell="1" allowOverlap="1" wp14:anchorId="1E4D6D18" wp14:editId="1B5EF0E3">
          <wp:simplePos x="0" y="0"/>
          <wp:positionH relativeFrom="column">
            <wp:posOffset>-228600</wp:posOffset>
          </wp:positionH>
          <wp:positionV relativeFrom="paragraph">
            <wp:posOffset>-129540</wp:posOffset>
          </wp:positionV>
          <wp:extent cx="3040380" cy="2882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Manhattan-Active-Clear-Logo.gif"/>
                  <pic:cNvPicPr/>
                </pic:nvPicPr>
                <pic:blipFill>
                  <a:blip r:embed="rId3">
                    <a:extLst>
                      <a:ext uri="{28A0092B-C50C-407E-A947-70E740481C1C}">
                        <a14:useLocalDpi xmlns:a14="http://schemas.microsoft.com/office/drawing/2010/main" val="0"/>
                      </a:ext>
                    </a:extLst>
                  </a:blip>
                  <a:stretch>
                    <a:fillRect/>
                  </a:stretch>
                </pic:blipFill>
                <pic:spPr>
                  <a:xfrm>
                    <a:off x="0" y="0"/>
                    <a:ext cx="3040380" cy="288290"/>
                  </a:xfrm>
                  <a:prstGeom prst="rect">
                    <a:avLst/>
                  </a:prstGeom>
                </pic:spPr>
              </pic:pic>
            </a:graphicData>
          </a:graphic>
          <wp14:sizeRelH relativeFrom="margin">
            <wp14:pctWidth>0</wp14:pctWidth>
          </wp14:sizeRelH>
          <wp14:sizeRelV relativeFrom="margin">
            <wp14:pctHeight>0</wp14:pctHeight>
          </wp14:sizeRelV>
        </wp:anchor>
      </w:drawing>
    </w:r>
  </w:p>
  <w:sdt>
    <w:sdtPr>
      <w:id w:val="968752352"/>
      <w:placeholder>
        <w:docPart w:val="8648345D615F43FB89B743DF778983D0"/>
      </w:placeholder>
      <w:temporary/>
      <w:showingPlcHdr/>
      <w15:appearance w15:val="hidden"/>
    </w:sdtPr>
    <w:sdtContent>
      <w:p w:rsidR="001846BD" w:rsidP="001846BD" w:rsidRDefault="001846BD" w14:paraId="35A52AB7" w14:textId="77777777">
        <w:pPr>
          <w:pStyle w:val="Header"/>
        </w:pPr>
        <w:r>
          <w:t>[Type here]</w:t>
        </w:r>
      </w:p>
    </w:sdtContent>
  </w:sdt>
  <w:p w:rsidRPr="00056C80" w:rsidR="001846BD" w:rsidP="001846BD" w:rsidRDefault="001846BD" w14:paraId="1C648553" w14:textId="77777777">
    <w:pPr>
      <w:pStyle w:val="Header"/>
    </w:pPr>
  </w:p>
  <w:p w:rsidRPr="001846BD" w:rsidR="00E270B7" w:rsidP="001846BD" w:rsidRDefault="00E270B7" w14:paraId="6990618A" w14:textId="2B9FFF8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HDmijVxv" int2:invalidationBookmarkName="" int2:hashCode="8Z3EBP4/qHMfnH" int2:id="KJgmmAP7">
      <int2:state int2:value="Rejected" int2:type="AugLoop_Text_Critique"/>
    </int2:bookmark>
    <int2:bookmark int2:bookmarkName="_Int_tmVZ8idf" int2:invalidationBookmarkName="" int2:hashCode="Z5LPoerJMAEOyH" int2:id="bPx9jn7a">
      <int2:state int2:value="Rejected" int2:type="AugLoop_Text_Critique"/>
    </int2:bookmark>
    <int2:bookmark int2:bookmarkName="_Int_sUIWOSa8" int2:invalidationBookmarkName="" int2:hashCode="77fxucL5ZTDXF2" int2:id="ylf4uMZ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C5CD9AE"/>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0A43E10"/>
    <w:multiLevelType w:val="hybridMultilevel"/>
    <w:tmpl w:val="7936A57A"/>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B101DB"/>
    <w:multiLevelType w:val="hybridMultilevel"/>
    <w:tmpl w:val="9A08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B0397"/>
    <w:multiLevelType w:val="hybridMultilevel"/>
    <w:tmpl w:val="D74E5BF0"/>
    <w:lvl w:ilvl="0" w:tplc="04090005">
      <w:start w:val="1"/>
      <w:numFmt w:val="bullet"/>
      <w:lvlText w:val=""/>
      <w:lvlJc w:val="left"/>
      <w:pPr>
        <w:ind w:left="1296" w:hanging="360"/>
      </w:pPr>
      <w:rPr>
        <w:rFonts w:hint="default" w:ascii="Wingdings" w:hAnsi="Wingdings"/>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4" w15:restartNumberingAfterBreak="0">
    <w:nsid w:val="13DA5020"/>
    <w:multiLevelType w:val="hybridMultilevel"/>
    <w:tmpl w:val="41188DB6"/>
    <w:lvl w:ilvl="0" w:tplc="04090005">
      <w:start w:val="1"/>
      <w:numFmt w:val="bullet"/>
      <w:lvlText w:val=""/>
      <w:lvlJc w:val="left"/>
      <w:pPr>
        <w:ind w:left="1296" w:hanging="360"/>
      </w:pPr>
      <w:rPr>
        <w:rFonts w:hint="default" w:ascii="Wingdings" w:hAnsi="Wingdings"/>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5" w15:restartNumberingAfterBreak="0">
    <w:nsid w:val="152A1E88"/>
    <w:multiLevelType w:val="hybridMultilevel"/>
    <w:tmpl w:val="00DC48E2"/>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432048"/>
    <w:multiLevelType w:val="hybridMultilevel"/>
    <w:tmpl w:val="4908054A"/>
    <w:lvl w:ilvl="0" w:tplc="04090005">
      <w:start w:val="1"/>
      <w:numFmt w:val="bullet"/>
      <w:lvlText w:val=""/>
      <w:lvlJc w:val="left"/>
      <w:pPr>
        <w:ind w:left="1296" w:hanging="360"/>
      </w:pPr>
      <w:rPr>
        <w:rFonts w:hint="default" w:ascii="Wingdings" w:hAnsi="Wingdings"/>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7" w15:restartNumberingAfterBreak="0">
    <w:nsid w:val="19411304"/>
    <w:multiLevelType w:val="multilevel"/>
    <w:tmpl w:val="C64E266A"/>
    <w:name w:val="Bullets"/>
    <w:lvl w:ilvl="0">
      <w:start w:val="1"/>
      <w:numFmt w:val="bullet"/>
      <w:pStyle w:val="StyleListBulletTimesNewRoman"/>
      <w:lvlText w:val=""/>
      <w:lvlJc w:val="left"/>
      <w:pPr>
        <w:tabs>
          <w:tab w:val="num" w:pos="1080"/>
        </w:tabs>
        <w:ind w:left="1080" w:hanging="360"/>
      </w:pPr>
      <w:rPr>
        <w:rFonts w:hint="default" w:ascii="Symbol" w:hAnsi="Symbol"/>
      </w:rPr>
    </w:lvl>
    <w:lvl w:ilvl="1">
      <w:start w:val="1"/>
      <w:numFmt w:val="bullet"/>
      <w:lvlText w:val=""/>
      <w:lvlJc w:val="left"/>
      <w:pPr>
        <w:tabs>
          <w:tab w:val="num" w:pos="1440"/>
        </w:tabs>
        <w:ind w:left="1440" w:hanging="360"/>
      </w:pPr>
      <w:rPr>
        <w:rFonts w:hint="default" w:ascii="Symbol" w:hAnsi="Symbol"/>
      </w:rPr>
    </w:lvl>
    <w:lvl w:ilvl="2">
      <w:start w:val="1"/>
      <w:numFmt w:val="bullet"/>
      <w:lvlText w:val=""/>
      <w:lvlJc w:val="left"/>
      <w:pPr>
        <w:tabs>
          <w:tab w:val="num" w:pos="1800"/>
        </w:tabs>
        <w:ind w:left="1800" w:hanging="360"/>
      </w:pPr>
      <w:rPr>
        <w:rFonts w:hint="default" w:ascii="Symbol" w:hAnsi="Symbol"/>
      </w:rPr>
    </w:lvl>
    <w:lvl w:ilvl="3">
      <w:start w:val="1"/>
      <w:numFmt w:val="bullet"/>
      <w:lvlText w:val=""/>
      <w:lvlJc w:val="left"/>
      <w:pPr>
        <w:tabs>
          <w:tab w:val="num" w:pos="2160"/>
        </w:tabs>
        <w:ind w:left="2160" w:hanging="360"/>
      </w:pPr>
      <w:rPr>
        <w:rFonts w:hint="default" w:ascii="Symbol" w:hAnsi="Symbol"/>
      </w:rPr>
    </w:lvl>
    <w:lvl w:ilvl="4">
      <w:start w:val="1"/>
      <w:numFmt w:val="bullet"/>
      <w:lvlText w:val=""/>
      <w:lvlJc w:val="left"/>
      <w:pPr>
        <w:tabs>
          <w:tab w:val="num" w:pos="2520"/>
        </w:tabs>
        <w:ind w:left="2520" w:hanging="360"/>
      </w:pPr>
      <w:rPr>
        <w:rFonts w:hint="default" w:ascii="Symbol" w:hAnsi="Symbol"/>
      </w:rPr>
    </w:lvl>
    <w:lvl w:ilvl="5">
      <w:start w:val="1"/>
      <w:numFmt w:val="none"/>
      <w:lvlText w:val=""/>
      <w:lvlJc w:val="left"/>
      <w:pPr>
        <w:tabs>
          <w:tab w:val="num" w:pos="2880"/>
        </w:tabs>
        <w:ind w:left="2880" w:hanging="360"/>
      </w:pPr>
      <w:rPr>
        <w:rFonts w:hint="default"/>
      </w:rPr>
    </w:lvl>
    <w:lvl w:ilvl="6">
      <w:start w:val="1"/>
      <w:numFmt w:val="none"/>
      <w:lvlText w:val=""/>
      <w:lvlJc w:val="left"/>
      <w:pPr>
        <w:tabs>
          <w:tab w:val="num" w:pos="3240"/>
        </w:tabs>
        <w:ind w:left="3240" w:hanging="360"/>
      </w:pPr>
      <w:rPr>
        <w:rFonts w:hint="default"/>
      </w:rPr>
    </w:lvl>
    <w:lvl w:ilvl="7">
      <w:start w:val="1"/>
      <w:numFmt w:val="none"/>
      <w:lvlText w:val=""/>
      <w:lvlJc w:val="left"/>
      <w:pPr>
        <w:tabs>
          <w:tab w:val="num" w:pos="3600"/>
        </w:tabs>
        <w:ind w:left="3600" w:hanging="360"/>
      </w:pPr>
      <w:rPr>
        <w:rFonts w:hint="default"/>
      </w:rPr>
    </w:lvl>
    <w:lvl w:ilvl="8">
      <w:start w:val="1"/>
      <w:numFmt w:val="none"/>
      <w:lvlText w:val=""/>
      <w:lvlJc w:val="left"/>
      <w:pPr>
        <w:tabs>
          <w:tab w:val="num" w:pos="3960"/>
        </w:tabs>
        <w:ind w:left="3960" w:hanging="360"/>
      </w:pPr>
      <w:rPr>
        <w:rFonts w:hint="default"/>
      </w:rPr>
    </w:lvl>
  </w:abstractNum>
  <w:abstractNum w:abstractNumId="8" w15:restartNumberingAfterBreak="0">
    <w:nsid w:val="1F1115B5"/>
    <w:multiLevelType w:val="hybridMultilevel"/>
    <w:tmpl w:val="5998B296"/>
    <w:lvl w:ilvl="0" w:tplc="FFFFFFFF">
      <w:start w:val="1"/>
      <w:numFmt w:val="bullet"/>
      <w:pStyle w:val="Bullet2"/>
      <w:lvlText w:val=""/>
      <w:lvlJc w:val="left"/>
      <w:pPr>
        <w:tabs>
          <w:tab w:val="num" w:pos="360"/>
        </w:tabs>
        <w:ind w:left="360" w:hanging="360"/>
      </w:pPr>
      <w:rPr>
        <w:rFonts w:hint="default" w:ascii="Symbol" w:hAnsi="Symbol"/>
      </w:rPr>
    </w:lvl>
    <w:lvl w:ilvl="1" w:tplc="FFFFFFFF">
      <w:start w:val="1"/>
      <w:numFmt w:val="bullet"/>
      <w:lvlText w:val="o"/>
      <w:lvlJc w:val="left"/>
      <w:pPr>
        <w:tabs>
          <w:tab w:val="num" w:pos="1080"/>
        </w:tabs>
        <w:ind w:left="1080" w:hanging="360"/>
      </w:pPr>
      <w:rPr>
        <w:rFonts w:hint="default" w:ascii="Courier New" w:hAnsi="Courier New"/>
      </w:rPr>
    </w:lvl>
    <w:lvl w:ilvl="2" w:tplc="FFFFFFFF" w:tentative="1">
      <w:start w:val="1"/>
      <w:numFmt w:val="bullet"/>
      <w:lvlText w:val=""/>
      <w:lvlJc w:val="left"/>
      <w:pPr>
        <w:tabs>
          <w:tab w:val="num" w:pos="1800"/>
        </w:tabs>
        <w:ind w:left="1800" w:hanging="360"/>
      </w:pPr>
      <w:rPr>
        <w:rFonts w:hint="default" w:ascii="Wingdings" w:hAnsi="Wingdings"/>
      </w:rPr>
    </w:lvl>
    <w:lvl w:ilvl="3" w:tplc="FFFFFFFF" w:tentative="1">
      <w:start w:val="1"/>
      <w:numFmt w:val="bullet"/>
      <w:lvlText w:val=""/>
      <w:lvlJc w:val="left"/>
      <w:pPr>
        <w:tabs>
          <w:tab w:val="num" w:pos="2520"/>
        </w:tabs>
        <w:ind w:left="2520" w:hanging="360"/>
      </w:pPr>
      <w:rPr>
        <w:rFonts w:hint="default" w:ascii="Symbol" w:hAnsi="Symbol"/>
      </w:rPr>
    </w:lvl>
    <w:lvl w:ilvl="4" w:tplc="FFFFFFFF" w:tentative="1">
      <w:start w:val="1"/>
      <w:numFmt w:val="bullet"/>
      <w:lvlText w:val="o"/>
      <w:lvlJc w:val="left"/>
      <w:pPr>
        <w:tabs>
          <w:tab w:val="num" w:pos="3240"/>
        </w:tabs>
        <w:ind w:left="3240" w:hanging="360"/>
      </w:pPr>
      <w:rPr>
        <w:rFonts w:hint="default" w:ascii="Courier New" w:hAnsi="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9" w15:restartNumberingAfterBreak="0">
    <w:nsid w:val="28586817"/>
    <w:multiLevelType w:val="multilevel"/>
    <w:tmpl w:val="07BC2D0E"/>
    <w:lvl w:ilvl="0">
      <w:start w:val="1"/>
      <w:numFmt w:val="decimal"/>
      <w:pStyle w:val="MAH1"/>
      <w:suff w:val="space"/>
      <w:lvlText w:val="%1"/>
      <w:lvlJc w:val="left"/>
      <w:pPr>
        <w:ind w:left="0" w:firstLine="0"/>
      </w:pPr>
      <w:rPr>
        <w:rFonts w:hint="default" w:ascii="Arial" w:hAnsi="Arial"/>
        <w:b/>
        <w:color w:val="1F497D"/>
        <w:sz w:val="24"/>
      </w:rPr>
    </w:lvl>
    <w:lvl w:ilvl="1">
      <w:start w:val="1"/>
      <w:numFmt w:val="decimal"/>
      <w:pStyle w:val="MAH2"/>
      <w:suff w:val="space"/>
      <w:lvlText w:val="%1.%2"/>
      <w:lvlJc w:val="left"/>
      <w:pPr>
        <w:ind w:left="0" w:firstLine="0"/>
      </w:pPr>
      <w:rPr>
        <w:rFonts w:hint="default" w:ascii="Arial" w:hAnsi="Arial"/>
        <w:b/>
        <w:sz w:val="22"/>
      </w:rPr>
    </w:lvl>
    <w:lvl w:ilvl="2">
      <w:start w:val="1"/>
      <w:numFmt w:val="decimal"/>
      <w:pStyle w:val="MAH3"/>
      <w:suff w:val="space"/>
      <w:lvlText w:val="%1.%2.%3"/>
      <w:lvlJc w:val="left"/>
      <w:pPr>
        <w:ind w:left="0" w:firstLine="0"/>
      </w:pPr>
      <w:rPr>
        <w:rFonts w:hint="default" w:ascii="Arial" w:hAnsi="Arial"/>
        <w:sz w:val="22"/>
      </w:rPr>
    </w:lvl>
    <w:lvl w:ilvl="3">
      <w:start w:val="1"/>
      <w:numFmt w:val="decimal"/>
      <w:pStyle w:val="MAH4"/>
      <w:suff w:val="space"/>
      <w:lvlText w:val="%1.%2.%3.%4"/>
      <w:lvlJc w:val="left"/>
      <w:pPr>
        <w:ind w:left="0" w:firstLine="0"/>
      </w:pPr>
      <w:rPr>
        <w:rFonts w:hint="default" w:ascii="Arial" w:hAnsi="Arial"/>
        <w:sz w:val="22"/>
      </w:rPr>
    </w:lvl>
    <w:lvl w:ilvl="4">
      <w:start w:val="1"/>
      <w:numFmt w:val="decimal"/>
      <w:pStyle w:val="MAH5"/>
      <w:suff w:val="space"/>
      <w:lvlText w:val="%1.%2.%3.%4.%5"/>
      <w:lvlJc w:val="left"/>
      <w:pPr>
        <w:ind w:left="0" w:firstLine="0"/>
      </w:pPr>
      <w:rPr>
        <w:rFonts w:hint="default" w:ascii="Arial" w:hAnsi="Arial"/>
        <w:color w:val="1F497D"/>
        <w:sz w:val="22"/>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22C11F1"/>
    <w:multiLevelType w:val="hybridMultilevel"/>
    <w:tmpl w:val="21226BFE"/>
    <w:lvl w:ilvl="0" w:tplc="04090001">
      <w:start w:val="1"/>
      <w:numFmt w:val="bullet"/>
      <w:lvlText w:val=""/>
      <w:lvlJc w:val="left"/>
      <w:pPr>
        <w:ind w:left="1296" w:hanging="360"/>
      </w:pPr>
      <w:rPr>
        <w:rFonts w:hint="default" w:ascii="Symbol" w:hAnsi="Symbol"/>
      </w:rPr>
    </w:lvl>
    <w:lvl w:ilvl="1" w:tplc="04090003">
      <w:start w:val="1"/>
      <w:numFmt w:val="bullet"/>
      <w:lvlText w:val="o"/>
      <w:lvlJc w:val="left"/>
      <w:pPr>
        <w:ind w:left="2016" w:hanging="360"/>
      </w:pPr>
      <w:rPr>
        <w:rFonts w:hint="default" w:ascii="Courier New" w:hAnsi="Courier New" w:cs="Courier New"/>
      </w:rPr>
    </w:lvl>
    <w:lvl w:ilvl="2" w:tplc="04090005">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1" w15:restartNumberingAfterBreak="0">
    <w:nsid w:val="41410C14"/>
    <w:multiLevelType w:val="hybridMultilevel"/>
    <w:tmpl w:val="FAE02BB8"/>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2" w15:restartNumberingAfterBreak="0">
    <w:nsid w:val="4260283B"/>
    <w:multiLevelType w:val="hybridMultilevel"/>
    <w:tmpl w:val="2C68EAFC"/>
    <w:lvl w:ilvl="0" w:tplc="04090005">
      <w:start w:val="1"/>
      <w:numFmt w:val="bullet"/>
      <w:lvlText w:val=""/>
      <w:lvlJc w:val="left"/>
      <w:pPr>
        <w:ind w:left="1296" w:hanging="360"/>
      </w:pPr>
      <w:rPr>
        <w:rFonts w:hint="default" w:ascii="Wingdings" w:hAnsi="Wingdings"/>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3" w15:restartNumberingAfterBreak="0">
    <w:nsid w:val="4CD434D0"/>
    <w:multiLevelType w:val="hybridMultilevel"/>
    <w:tmpl w:val="7B1C888E"/>
    <w:lvl w:ilvl="0" w:tplc="04090005">
      <w:start w:val="1"/>
      <w:numFmt w:val="bullet"/>
      <w:lvlText w:val=""/>
      <w:lvlJc w:val="left"/>
      <w:pPr>
        <w:ind w:left="1296" w:hanging="360"/>
      </w:pPr>
      <w:rPr>
        <w:rFonts w:hint="default" w:ascii="Wingdings" w:hAnsi="Wingdings"/>
      </w:rPr>
    </w:lvl>
    <w:lvl w:ilvl="1" w:tplc="04090003">
      <w:start w:val="1"/>
      <w:numFmt w:val="bullet"/>
      <w:lvlText w:val="o"/>
      <w:lvlJc w:val="left"/>
      <w:pPr>
        <w:ind w:left="2016" w:hanging="360"/>
      </w:pPr>
      <w:rPr>
        <w:rFonts w:hint="default" w:ascii="Courier New" w:hAnsi="Courier New" w:cs="Courier New"/>
      </w:rPr>
    </w:lvl>
    <w:lvl w:ilvl="2" w:tplc="04090005">
      <w:start w:val="1"/>
      <w:numFmt w:val="bullet"/>
      <w:lvlText w:val=""/>
      <w:lvlJc w:val="left"/>
      <w:pPr>
        <w:ind w:left="2736" w:hanging="360"/>
      </w:pPr>
      <w:rPr>
        <w:rFonts w:hint="default" w:ascii="Wingdings" w:hAnsi="Wingdings"/>
      </w:rPr>
    </w:lvl>
    <w:lvl w:ilvl="3" w:tplc="0409000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4" w15:restartNumberingAfterBreak="0">
    <w:nsid w:val="4E5B3062"/>
    <w:multiLevelType w:val="hybridMultilevel"/>
    <w:tmpl w:val="C8506236"/>
    <w:lvl w:ilvl="0" w:tplc="04090005">
      <w:start w:val="1"/>
      <w:numFmt w:val="bullet"/>
      <w:lvlText w:val=""/>
      <w:lvlJc w:val="left"/>
      <w:pPr>
        <w:ind w:left="1296" w:hanging="360"/>
      </w:pPr>
      <w:rPr>
        <w:rFonts w:hint="default" w:ascii="Wingdings" w:hAnsi="Wingdings"/>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5" w15:restartNumberingAfterBreak="0">
    <w:nsid w:val="54074FAC"/>
    <w:multiLevelType w:val="hybridMultilevel"/>
    <w:tmpl w:val="9CF6FF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6D0424F"/>
    <w:multiLevelType w:val="hybridMultilevel"/>
    <w:tmpl w:val="D4BCE076"/>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7" w15:restartNumberingAfterBreak="0">
    <w:nsid w:val="5AE549C0"/>
    <w:multiLevelType w:val="hybridMultilevel"/>
    <w:tmpl w:val="11CE8DA0"/>
    <w:lvl w:ilvl="0" w:tplc="04090005">
      <w:start w:val="1"/>
      <w:numFmt w:val="bullet"/>
      <w:lvlText w:val=""/>
      <w:lvlJc w:val="left"/>
      <w:pPr>
        <w:ind w:left="1296" w:hanging="360"/>
      </w:pPr>
      <w:rPr>
        <w:rFonts w:hint="default" w:ascii="Wingdings" w:hAnsi="Wingdings"/>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8" w15:restartNumberingAfterBreak="0">
    <w:nsid w:val="5CB55B7F"/>
    <w:multiLevelType w:val="hybridMultilevel"/>
    <w:tmpl w:val="1D1ADE76"/>
    <w:lvl w:ilvl="0" w:tplc="04090005">
      <w:start w:val="1"/>
      <w:numFmt w:val="bullet"/>
      <w:lvlText w:val=""/>
      <w:lvlJc w:val="left"/>
      <w:pPr>
        <w:ind w:left="1296" w:hanging="360"/>
      </w:pPr>
      <w:rPr>
        <w:rFonts w:hint="default" w:ascii="Wingdings" w:hAnsi="Wingdings"/>
      </w:rPr>
    </w:lvl>
    <w:lvl w:ilvl="1" w:tplc="04090003">
      <w:start w:val="1"/>
      <w:numFmt w:val="bullet"/>
      <w:lvlText w:val="o"/>
      <w:lvlJc w:val="left"/>
      <w:pPr>
        <w:ind w:left="2016" w:hanging="360"/>
      </w:pPr>
      <w:rPr>
        <w:rFonts w:hint="default" w:ascii="Courier New" w:hAnsi="Courier New" w:cs="Courier New"/>
      </w:rPr>
    </w:lvl>
    <w:lvl w:ilvl="2" w:tplc="04090005">
      <w:start w:val="1"/>
      <w:numFmt w:val="bullet"/>
      <w:lvlText w:val=""/>
      <w:lvlJc w:val="left"/>
      <w:pPr>
        <w:ind w:left="2736" w:hanging="360"/>
      </w:pPr>
      <w:rPr>
        <w:rFonts w:hint="default" w:ascii="Wingdings" w:hAnsi="Wingdings"/>
      </w:rPr>
    </w:lvl>
    <w:lvl w:ilvl="3" w:tplc="0409000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19" w15:restartNumberingAfterBreak="0">
    <w:nsid w:val="68361A0D"/>
    <w:multiLevelType w:val="hybridMultilevel"/>
    <w:tmpl w:val="8AC09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922F7"/>
    <w:multiLevelType w:val="hybridMultilevel"/>
    <w:tmpl w:val="FC70DE36"/>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AE51F55"/>
    <w:multiLevelType w:val="hybridMultilevel"/>
    <w:tmpl w:val="512A216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C5433E2"/>
    <w:multiLevelType w:val="hybridMultilevel"/>
    <w:tmpl w:val="3BBE320C"/>
    <w:lvl w:ilvl="0" w:tplc="04090005">
      <w:start w:val="1"/>
      <w:numFmt w:val="bullet"/>
      <w:lvlText w:val=""/>
      <w:lvlJc w:val="left"/>
      <w:pPr>
        <w:ind w:left="1296" w:hanging="360"/>
      </w:pPr>
      <w:rPr>
        <w:rFonts w:hint="default" w:ascii="Wingdings" w:hAnsi="Wingdings"/>
      </w:rPr>
    </w:lvl>
    <w:lvl w:ilvl="1" w:tplc="04090003">
      <w:start w:val="1"/>
      <w:numFmt w:val="bullet"/>
      <w:lvlText w:val="o"/>
      <w:lvlJc w:val="left"/>
      <w:pPr>
        <w:ind w:left="2016" w:hanging="360"/>
      </w:pPr>
      <w:rPr>
        <w:rFonts w:hint="default" w:ascii="Courier New" w:hAnsi="Courier New" w:cs="Courier New"/>
      </w:rPr>
    </w:lvl>
    <w:lvl w:ilvl="2" w:tplc="04090005">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23" w15:restartNumberingAfterBreak="0">
    <w:nsid w:val="76B9596E"/>
    <w:multiLevelType w:val="hybridMultilevel"/>
    <w:tmpl w:val="4EA478F4"/>
    <w:lvl w:ilvl="0" w:tplc="04090003">
      <w:start w:val="1"/>
      <w:numFmt w:val="bullet"/>
      <w:lvlText w:val="o"/>
      <w:lvlJc w:val="left"/>
      <w:pPr>
        <w:ind w:left="2016" w:hanging="360"/>
      </w:pPr>
      <w:rPr>
        <w:rFonts w:hint="default" w:ascii="Courier New" w:hAnsi="Courier New" w:cs="Courier New"/>
      </w:rPr>
    </w:lvl>
    <w:lvl w:ilvl="1" w:tplc="04090003" w:tentative="1">
      <w:start w:val="1"/>
      <w:numFmt w:val="bullet"/>
      <w:lvlText w:val="o"/>
      <w:lvlJc w:val="left"/>
      <w:pPr>
        <w:ind w:left="2736" w:hanging="360"/>
      </w:pPr>
      <w:rPr>
        <w:rFonts w:hint="default" w:ascii="Courier New" w:hAnsi="Courier New" w:cs="Courier New"/>
      </w:rPr>
    </w:lvl>
    <w:lvl w:ilvl="2" w:tplc="04090005" w:tentative="1">
      <w:start w:val="1"/>
      <w:numFmt w:val="bullet"/>
      <w:lvlText w:val=""/>
      <w:lvlJc w:val="left"/>
      <w:pPr>
        <w:ind w:left="3456" w:hanging="360"/>
      </w:pPr>
      <w:rPr>
        <w:rFonts w:hint="default" w:ascii="Wingdings" w:hAnsi="Wingdings"/>
      </w:rPr>
    </w:lvl>
    <w:lvl w:ilvl="3" w:tplc="04090001" w:tentative="1">
      <w:start w:val="1"/>
      <w:numFmt w:val="bullet"/>
      <w:lvlText w:val=""/>
      <w:lvlJc w:val="left"/>
      <w:pPr>
        <w:ind w:left="4176" w:hanging="360"/>
      </w:pPr>
      <w:rPr>
        <w:rFonts w:hint="default" w:ascii="Symbol" w:hAnsi="Symbol"/>
      </w:rPr>
    </w:lvl>
    <w:lvl w:ilvl="4" w:tplc="04090003" w:tentative="1">
      <w:start w:val="1"/>
      <w:numFmt w:val="bullet"/>
      <w:lvlText w:val="o"/>
      <w:lvlJc w:val="left"/>
      <w:pPr>
        <w:ind w:left="4896" w:hanging="360"/>
      </w:pPr>
      <w:rPr>
        <w:rFonts w:hint="default" w:ascii="Courier New" w:hAnsi="Courier New" w:cs="Courier New"/>
      </w:rPr>
    </w:lvl>
    <w:lvl w:ilvl="5" w:tplc="04090005" w:tentative="1">
      <w:start w:val="1"/>
      <w:numFmt w:val="bullet"/>
      <w:lvlText w:val=""/>
      <w:lvlJc w:val="left"/>
      <w:pPr>
        <w:ind w:left="5616" w:hanging="360"/>
      </w:pPr>
      <w:rPr>
        <w:rFonts w:hint="default" w:ascii="Wingdings" w:hAnsi="Wingdings"/>
      </w:rPr>
    </w:lvl>
    <w:lvl w:ilvl="6" w:tplc="04090001" w:tentative="1">
      <w:start w:val="1"/>
      <w:numFmt w:val="bullet"/>
      <w:lvlText w:val=""/>
      <w:lvlJc w:val="left"/>
      <w:pPr>
        <w:ind w:left="6336" w:hanging="360"/>
      </w:pPr>
      <w:rPr>
        <w:rFonts w:hint="default" w:ascii="Symbol" w:hAnsi="Symbol"/>
      </w:rPr>
    </w:lvl>
    <w:lvl w:ilvl="7" w:tplc="04090003" w:tentative="1">
      <w:start w:val="1"/>
      <w:numFmt w:val="bullet"/>
      <w:lvlText w:val="o"/>
      <w:lvlJc w:val="left"/>
      <w:pPr>
        <w:ind w:left="7056" w:hanging="360"/>
      </w:pPr>
      <w:rPr>
        <w:rFonts w:hint="default" w:ascii="Courier New" w:hAnsi="Courier New" w:cs="Courier New"/>
      </w:rPr>
    </w:lvl>
    <w:lvl w:ilvl="8" w:tplc="04090005" w:tentative="1">
      <w:start w:val="1"/>
      <w:numFmt w:val="bullet"/>
      <w:lvlText w:val=""/>
      <w:lvlJc w:val="left"/>
      <w:pPr>
        <w:ind w:left="7776" w:hanging="360"/>
      </w:pPr>
      <w:rPr>
        <w:rFonts w:hint="default" w:ascii="Wingdings" w:hAnsi="Wingdings"/>
      </w:rPr>
    </w:lvl>
  </w:abstractNum>
  <w:abstractNum w:abstractNumId="24" w15:restartNumberingAfterBreak="0">
    <w:nsid w:val="7DBB3CB6"/>
    <w:multiLevelType w:val="hybridMultilevel"/>
    <w:tmpl w:val="9A309516"/>
    <w:lvl w:ilvl="0" w:tplc="04090005">
      <w:start w:val="1"/>
      <w:numFmt w:val="bullet"/>
      <w:lvlText w:val=""/>
      <w:lvlJc w:val="left"/>
      <w:pPr>
        <w:ind w:left="1296" w:hanging="360"/>
      </w:pPr>
      <w:rPr>
        <w:rFonts w:hint="default" w:ascii="Wingdings" w:hAnsi="Wingdings"/>
      </w:rPr>
    </w:lvl>
    <w:lvl w:ilvl="1" w:tplc="04090003">
      <w:start w:val="1"/>
      <w:numFmt w:val="bullet"/>
      <w:lvlText w:val="o"/>
      <w:lvlJc w:val="left"/>
      <w:pPr>
        <w:ind w:left="2016" w:hanging="360"/>
      </w:pPr>
      <w:rPr>
        <w:rFonts w:hint="default" w:ascii="Courier New" w:hAnsi="Courier New" w:cs="Courier New"/>
      </w:rPr>
    </w:lvl>
    <w:lvl w:ilvl="2" w:tplc="04090005">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25" w15:restartNumberingAfterBreak="0">
    <w:nsid w:val="7ED21EC2"/>
    <w:multiLevelType w:val="multilevel"/>
    <w:tmpl w:val="175C61F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F245AEA"/>
    <w:multiLevelType w:val="hybridMultilevel"/>
    <w:tmpl w:val="34E83AF6"/>
    <w:lvl w:ilvl="0" w:tplc="04090005">
      <w:start w:val="1"/>
      <w:numFmt w:val="bullet"/>
      <w:lvlText w:val=""/>
      <w:lvlJc w:val="left"/>
      <w:pPr>
        <w:ind w:left="1296" w:hanging="360"/>
      </w:pPr>
      <w:rPr>
        <w:rFonts w:hint="default" w:ascii="Wingdings" w:hAnsi="Wingdings"/>
      </w:rPr>
    </w:lvl>
    <w:lvl w:ilvl="1" w:tplc="04090003">
      <w:start w:val="1"/>
      <w:numFmt w:val="bullet"/>
      <w:lvlText w:val="o"/>
      <w:lvlJc w:val="left"/>
      <w:pPr>
        <w:ind w:left="2016" w:hanging="360"/>
      </w:pPr>
      <w:rPr>
        <w:rFonts w:hint="default" w:ascii="Courier New" w:hAnsi="Courier New" w:cs="Courier New"/>
      </w:rPr>
    </w:lvl>
    <w:lvl w:ilvl="2" w:tplc="04090005">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num w:numId="1" w16cid:durableId="1484738530">
    <w:abstractNumId w:val="8"/>
  </w:num>
  <w:num w:numId="2" w16cid:durableId="1323655783">
    <w:abstractNumId w:val="0"/>
  </w:num>
  <w:num w:numId="3" w16cid:durableId="1359163874">
    <w:abstractNumId w:val="25"/>
  </w:num>
  <w:num w:numId="4" w16cid:durableId="1950316072">
    <w:abstractNumId w:val="7"/>
  </w:num>
  <w:num w:numId="5" w16cid:durableId="292712351">
    <w:abstractNumId w:val="9"/>
  </w:num>
  <w:num w:numId="6" w16cid:durableId="162740419">
    <w:abstractNumId w:val="16"/>
  </w:num>
  <w:num w:numId="7" w16cid:durableId="1234703896">
    <w:abstractNumId w:val="15"/>
  </w:num>
  <w:num w:numId="8" w16cid:durableId="241719993">
    <w:abstractNumId w:val="19"/>
  </w:num>
  <w:num w:numId="9" w16cid:durableId="960961982">
    <w:abstractNumId w:val="11"/>
  </w:num>
  <w:num w:numId="10" w16cid:durableId="1937519801">
    <w:abstractNumId w:val="1"/>
  </w:num>
  <w:num w:numId="11" w16cid:durableId="572012548">
    <w:abstractNumId w:val="20"/>
  </w:num>
  <w:num w:numId="12" w16cid:durableId="1004674864">
    <w:abstractNumId w:val="10"/>
  </w:num>
  <w:num w:numId="13" w16cid:durableId="1753162183">
    <w:abstractNumId w:val="23"/>
  </w:num>
  <w:num w:numId="14" w16cid:durableId="421032448">
    <w:abstractNumId w:val="5"/>
  </w:num>
  <w:num w:numId="15" w16cid:durableId="1617323268">
    <w:abstractNumId w:val="2"/>
  </w:num>
  <w:num w:numId="16" w16cid:durableId="12046608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3208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538180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121585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299615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73269811">
    <w:abstractNumId w:val="24"/>
  </w:num>
  <w:num w:numId="22" w16cid:durableId="1729451856">
    <w:abstractNumId w:val="18"/>
  </w:num>
  <w:num w:numId="23" w16cid:durableId="1552959841">
    <w:abstractNumId w:val="12"/>
  </w:num>
  <w:num w:numId="24" w16cid:durableId="933174287">
    <w:abstractNumId w:val="4"/>
  </w:num>
  <w:num w:numId="25" w16cid:durableId="727343158">
    <w:abstractNumId w:val="14"/>
  </w:num>
  <w:num w:numId="26" w16cid:durableId="14608741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07053901">
    <w:abstractNumId w:val="22"/>
  </w:num>
  <w:num w:numId="28" w16cid:durableId="1087969096">
    <w:abstractNumId w:val="13"/>
  </w:num>
  <w:num w:numId="29" w16cid:durableId="144053835">
    <w:abstractNumId w:val="21"/>
  </w:num>
  <w:num w:numId="30" w16cid:durableId="1675642279">
    <w:abstractNumId w:val="17"/>
  </w:num>
  <w:num w:numId="31" w16cid:durableId="1512335684">
    <w:abstractNumId w:val="6"/>
  </w:num>
  <w:num w:numId="32" w16cid:durableId="1323269341">
    <w:abstractNumId w:val="26"/>
  </w:num>
  <w:num w:numId="33" w16cid:durableId="1994411296">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mur Cetindag">
    <w15:presenceInfo w15:providerId="AD" w15:userId="S::tcetindag@manh.com::3c042b3d-2331-44a6-b671-83c6f39a8f31"/>
  </w15:person>
  <w15:person w15:author="Michael Wilson">
    <w15:presenceInfo w15:providerId="AD" w15:userId="S::mwilson@manh.com::63df2338-b5ac-46a8-b293-29a84e0a4dd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2050">
      <o:colormru v:ext="edit" colors="blue"/>
    </o:shapedefaults>
  </w:hdrShapeDefaults>
  <w:footnotePr>
    <w:pos w:val="beneathTex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43D"/>
    <w:rsid w:val="000003E6"/>
    <w:rsid w:val="00003E92"/>
    <w:rsid w:val="000046D3"/>
    <w:rsid w:val="0000478D"/>
    <w:rsid w:val="00004B06"/>
    <w:rsid w:val="00005643"/>
    <w:rsid w:val="000057CA"/>
    <w:rsid w:val="00007F73"/>
    <w:rsid w:val="00011BA6"/>
    <w:rsid w:val="000124A8"/>
    <w:rsid w:val="00012B88"/>
    <w:rsid w:val="000132A5"/>
    <w:rsid w:val="0001394C"/>
    <w:rsid w:val="00013D88"/>
    <w:rsid w:val="000179D7"/>
    <w:rsid w:val="00017DA9"/>
    <w:rsid w:val="000201B6"/>
    <w:rsid w:val="00021474"/>
    <w:rsid w:val="000221AB"/>
    <w:rsid w:val="00022827"/>
    <w:rsid w:val="00022C44"/>
    <w:rsid w:val="00023D29"/>
    <w:rsid w:val="000245AB"/>
    <w:rsid w:val="000246C7"/>
    <w:rsid w:val="0002581D"/>
    <w:rsid w:val="00025F12"/>
    <w:rsid w:val="00026904"/>
    <w:rsid w:val="000269A7"/>
    <w:rsid w:val="00027152"/>
    <w:rsid w:val="00030081"/>
    <w:rsid w:val="00030668"/>
    <w:rsid w:val="00030B2E"/>
    <w:rsid w:val="0003167F"/>
    <w:rsid w:val="00031768"/>
    <w:rsid w:val="00031EE7"/>
    <w:rsid w:val="000326B8"/>
    <w:rsid w:val="00032CAE"/>
    <w:rsid w:val="0003335A"/>
    <w:rsid w:val="000341B2"/>
    <w:rsid w:val="00034B15"/>
    <w:rsid w:val="00035107"/>
    <w:rsid w:val="0003527D"/>
    <w:rsid w:val="00035377"/>
    <w:rsid w:val="00035816"/>
    <w:rsid w:val="000359ED"/>
    <w:rsid w:val="00036AD6"/>
    <w:rsid w:val="0003746E"/>
    <w:rsid w:val="00037BD8"/>
    <w:rsid w:val="0004018B"/>
    <w:rsid w:val="00040526"/>
    <w:rsid w:val="0004063A"/>
    <w:rsid w:val="00041974"/>
    <w:rsid w:val="0004236E"/>
    <w:rsid w:val="00042858"/>
    <w:rsid w:val="000430A2"/>
    <w:rsid w:val="0004370B"/>
    <w:rsid w:val="00043E5E"/>
    <w:rsid w:val="000445B0"/>
    <w:rsid w:val="00045021"/>
    <w:rsid w:val="0004519D"/>
    <w:rsid w:val="00045EE3"/>
    <w:rsid w:val="0004733A"/>
    <w:rsid w:val="00047D75"/>
    <w:rsid w:val="00053841"/>
    <w:rsid w:val="00054105"/>
    <w:rsid w:val="00055201"/>
    <w:rsid w:val="00055881"/>
    <w:rsid w:val="000561BF"/>
    <w:rsid w:val="00056C80"/>
    <w:rsid w:val="000579C4"/>
    <w:rsid w:val="0006009A"/>
    <w:rsid w:val="0006042A"/>
    <w:rsid w:val="00060BA5"/>
    <w:rsid w:val="000612F4"/>
    <w:rsid w:val="00061460"/>
    <w:rsid w:val="00061E88"/>
    <w:rsid w:val="000627B9"/>
    <w:rsid w:val="00064B37"/>
    <w:rsid w:val="00065314"/>
    <w:rsid w:val="00065A46"/>
    <w:rsid w:val="000667BD"/>
    <w:rsid w:val="0007018C"/>
    <w:rsid w:val="000712E0"/>
    <w:rsid w:val="000718A2"/>
    <w:rsid w:val="00071F18"/>
    <w:rsid w:val="00072933"/>
    <w:rsid w:val="0007386F"/>
    <w:rsid w:val="000747C1"/>
    <w:rsid w:val="000753B5"/>
    <w:rsid w:val="00076C5C"/>
    <w:rsid w:val="0007743D"/>
    <w:rsid w:val="000808D4"/>
    <w:rsid w:val="00080A9D"/>
    <w:rsid w:val="0008223F"/>
    <w:rsid w:val="00082C52"/>
    <w:rsid w:val="00083061"/>
    <w:rsid w:val="00084327"/>
    <w:rsid w:val="00086685"/>
    <w:rsid w:val="00087097"/>
    <w:rsid w:val="00087BD3"/>
    <w:rsid w:val="00090756"/>
    <w:rsid w:val="00090A65"/>
    <w:rsid w:val="0009110A"/>
    <w:rsid w:val="0009153F"/>
    <w:rsid w:val="00091632"/>
    <w:rsid w:val="000933EB"/>
    <w:rsid w:val="00094383"/>
    <w:rsid w:val="000951D8"/>
    <w:rsid w:val="00096140"/>
    <w:rsid w:val="00096CB9"/>
    <w:rsid w:val="00096DE2"/>
    <w:rsid w:val="000A071A"/>
    <w:rsid w:val="000A1A14"/>
    <w:rsid w:val="000A1C4E"/>
    <w:rsid w:val="000A22C9"/>
    <w:rsid w:val="000A2A84"/>
    <w:rsid w:val="000A7B96"/>
    <w:rsid w:val="000B03ED"/>
    <w:rsid w:val="000B083B"/>
    <w:rsid w:val="000B20E7"/>
    <w:rsid w:val="000B27AC"/>
    <w:rsid w:val="000B2D7D"/>
    <w:rsid w:val="000B3147"/>
    <w:rsid w:val="000B35D4"/>
    <w:rsid w:val="000B3CE5"/>
    <w:rsid w:val="000B6788"/>
    <w:rsid w:val="000B67D9"/>
    <w:rsid w:val="000B6CEE"/>
    <w:rsid w:val="000B6CFA"/>
    <w:rsid w:val="000B7924"/>
    <w:rsid w:val="000C04F9"/>
    <w:rsid w:val="000C0CA9"/>
    <w:rsid w:val="000C3B22"/>
    <w:rsid w:val="000C5DAD"/>
    <w:rsid w:val="000D157B"/>
    <w:rsid w:val="000D4A63"/>
    <w:rsid w:val="000D6612"/>
    <w:rsid w:val="000E0169"/>
    <w:rsid w:val="000E0B6C"/>
    <w:rsid w:val="000E0DE5"/>
    <w:rsid w:val="000E106D"/>
    <w:rsid w:val="000E1D3F"/>
    <w:rsid w:val="000E350D"/>
    <w:rsid w:val="000E43DE"/>
    <w:rsid w:val="000E48C5"/>
    <w:rsid w:val="000E4B3C"/>
    <w:rsid w:val="000E5248"/>
    <w:rsid w:val="000E63D1"/>
    <w:rsid w:val="000E65E6"/>
    <w:rsid w:val="000E67A6"/>
    <w:rsid w:val="000E7E64"/>
    <w:rsid w:val="000F24AF"/>
    <w:rsid w:val="000F2507"/>
    <w:rsid w:val="000F271C"/>
    <w:rsid w:val="000F290F"/>
    <w:rsid w:val="000F3759"/>
    <w:rsid w:val="000F5DBA"/>
    <w:rsid w:val="000F5ECC"/>
    <w:rsid w:val="000F64D1"/>
    <w:rsid w:val="000F6626"/>
    <w:rsid w:val="000F6772"/>
    <w:rsid w:val="000F7D09"/>
    <w:rsid w:val="00102365"/>
    <w:rsid w:val="001025F5"/>
    <w:rsid w:val="00102775"/>
    <w:rsid w:val="00103253"/>
    <w:rsid w:val="00103E5D"/>
    <w:rsid w:val="00105754"/>
    <w:rsid w:val="0010584A"/>
    <w:rsid w:val="00106C2B"/>
    <w:rsid w:val="00107456"/>
    <w:rsid w:val="00111D55"/>
    <w:rsid w:val="00113474"/>
    <w:rsid w:val="00113DF9"/>
    <w:rsid w:val="00114141"/>
    <w:rsid w:val="001146BA"/>
    <w:rsid w:val="00114B1C"/>
    <w:rsid w:val="00114F9A"/>
    <w:rsid w:val="00115A5A"/>
    <w:rsid w:val="0011705A"/>
    <w:rsid w:val="00117BEE"/>
    <w:rsid w:val="0012135F"/>
    <w:rsid w:val="001216D8"/>
    <w:rsid w:val="001218D9"/>
    <w:rsid w:val="00121A71"/>
    <w:rsid w:val="00121F6A"/>
    <w:rsid w:val="00122FD7"/>
    <w:rsid w:val="001240E8"/>
    <w:rsid w:val="00125A4E"/>
    <w:rsid w:val="00125FAB"/>
    <w:rsid w:val="00127FCD"/>
    <w:rsid w:val="00130EE0"/>
    <w:rsid w:val="00131F7A"/>
    <w:rsid w:val="0013247B"/>
    <w:rsid w:val="00132EE7"/>
    <w:rsid w:val="001332FD"/>
    <w:rsid w:val="00134A7C"/>
    <w:rsid w:val="001364AE"/>
    <w:rsid w:val="00136D4C"/>
    <w:rsid w:val="00137C58"/>
    <w:rsid w:val="00137CC8"/>
    <w:rsid w:val="001402DE"/>
    <w:rsid w:val="00140435"/>
    <w:rsid w:val="001421BE"/>
    <w:rsid w:val="001430AE"/>
    <w:rsid w:val="001434A1"/>
    <w:rsid w:val="001434FD"/>
    <w:rsid w:val="00145E71"/>
    <w:rsid w:val="00146482"/>
    <w:rsid w:val="00147BD7"/>
    <w:rsid w:val="00150895"/>
    <w:rsid w:val="00151CBB"/>
    <w:rsid w:val="00154E0A"/>
    <w:rsid w:val="00155107"/>
    <w:rsid w:val="00155C45"/>
    <w:rsid w:val="00155C46"/>
    <w:rsid w:val="001569B8"/>
    <w:rsid w:val="00160964"/>
    <w:rsid w:val="001619CF"/>
    <w:rsid w:val="0016247D"/>
    <w:rsid w:val="00163255"/>
    <w:rsid w:val="001633FA"/>
    <w:rsid w:val="0016382E"/>
    <w:rsid w:val="00163DEC"/>
    <w:rsid w:val="0016490B"/>
    <w:rsid w:val="001651FC"/>
    <w:rsid w:val="00165A41"/>
    <w:rsid w:val="00166CC7"/>
    <w:rsid w:val="00167535"/>
    <w:rsid w:val="0017065F"/>
    <w:rsid w:val="00171FE7"/>
    <w:rsid w:val="00173058"/>
    <w:rsid w:val="001734B2"/>
    <w:rsid w:val="00174C2A"/>
    <w:rsid w:val="00175053"/>
    <w:rsid w:val="001751C9"/>
    <w:rsid w:val="001808E0"/>
    <w:rsid w:val="0018146D"/>
    <w:rsid w:val="00181DBB"/>
    <w:rsid w:val="00181EEB"/>
    <w:rsid w:val="00182794"/>
    <w:rsid w:val="001828F8"/>
    <w:rsid w:val="00182C97"/>
    <w:rsid w:val="00184077"/>
    <w:rsid w:val="001846BD"/>
    <w:rsid w:val="00184ADD"/>
    <w:rsid w:val="00184E19"/>
    <w:rsid w:val="0018558D"/>
    <w:rsid w:val="0018702A"/>
    <w:rsid w:val="00187487"/>
    <w:rsid w:val="001946DF"/>
    <w:rsid w:val="00194AEA"/>
    <w:rsid w:val="001955D4"/>
    <w:rsid w:val="00196564"/>
    <w:rsid w:val="00197330"/>
    <w:rsid w:val="001975AA"/>
    <w:rsid w:val="001977F2"/>
    <w:rsid w:val="001A1328"/>
    <w:rsid w:val="001A20A2"/>
    <w:rsid w:val="001A2549"/>
    <w:rsid w:val="001A3B9A"/>
    <w:rsid w:val="001A4490"/>
    <w:rsid w:val="001A503E"/>
    <w:rsid w:val="001A79DD"/>
    <w:rsid w:val="001A7A37"/>
    <w:rsid w:val="001B0761"/>
    <w:rsid w:val="001B0D80"/>
    <w:rsid w:val="001B171C"/>
    <w:rsid w:val="001B2275"/>
    <w:rsid w:val="001B2618"/>
    <w:rsid w:val="001B543C"/>
    <w:rsid w:val="001B5EA5"/>
    <w:rsid w:val="001B6DCA"/>
    <w:rsid w:val="001B74A8"/>
    <w:rsid w:val="001B793C"/>
    <w:rsid w:val="001B7C0A"/>
    <w:rsid w:val="001C0BE5"/>
    <w:rsid w:val="001C1623"/>
    <w:rsid w:val="001C1A91"/>
    <w:rsid w:val="001C1BB8"/>
    <w:rsid w:val="001C1BFA"/>
    <w:rsid w:val="001C2F2E"/>
    <w:rsid w:val="001C54D5"/>
    <w:rsid w:val="001C5ADF"/>
    <w:rsid w:val="001C5AF0"/>
    <w:rsid w:val="001C6E9E"/>
    <w:rsid w:val="001C72E7"/>
    <w:rsid w:val="001C7E88"/>
    <w:rsid w:val="001D1CA0"/>
    <w:rsid w:val="001D21C7"/>
    <w:rsid w:val="001D28EF"/>
    <w:rsid w:val="001D2C39"/>
    <w:rsid w:val="001D2D81"/>
    <w:rsid w:val="001D2DF2"/>
    <w:rsid w:val="001D4111"/>
    <w:rsid w:val="001D48A3"/>
    <w:rsid w:val="001D66F3"/>
    <w:rsid w:val="001D772C"/>
    <w:rsid w:val="001E053B"/>
    <w:rsid w:val="001E1DA8"/>
    <w:rsid w:val="001E248E"/>
    <w:rsid w:val="001E3A1C"/>
    <w:rsid w:val="001E44F1"/>
    <w:rsid w:val="001E57FB"/>
    <w:rsid w:val="001F0129"/>
    <w:rsid w:val="001F026C"/>
    <w:rsid w:val="001F3F50"/>
    <w:rsid w:val="001F464B"/>
    <w:rsid w:val="001F4EF4"/>
    <w:rsid w:val="001F65C0"/>
    <w:rsid w:val="001F6FB0"/>
    <w:rsid w:val="0020033B"/>
    <w:rsid w:val="00200CF7"/>
    <w:rsid w:val="00200CFB"/>
    <w:rsid w:val="00201B66"/>
    <w:rsid w:val="002030B0"/>
    <w:rsid w:val="00204569"/>
    <w:rsid w:val="002059A3"/>
    <w:rsid w:val="00205DA6"/>
    <w:rsid w:val="00205FB3"/>
    <w:rsid w:val="00205FBC"/>
    <w:rsid w:val="0020623F"/>
    <w:rsid w:val="0020646F"/>
    <w:rsid w:val="00210152"/>
    <w:rsid w:val="002126AD"/>
    <w:rsid w:val="00212968"/>
    <w:rsid w:val="00213B61"/>
    <w:rsid w:val="00215E4E"/>
    <w:rsid w:val="002160A3"/>
    <w:rsid w:val="002170EA"/>
    <w:rsid w:val="00217EE8"/>
    <w:rsid w:val="002201B1"/>
    <w:rsid w:val="00221B28"/>
    <w:rsid w:val="002225D4"/>
    <w:rsid w:val="00222637"/>
    <w:rsid w:val="00223091"/>
    <w:rsid w:val="0022464F"/>
    <w:rsid w:val="00224BE7"/>
    <w:rsid w:val="002270BE"/>
    <w:rsid w:val="002273E2"/>
    <w:rsid w:val="00230DF6"/>
    <w:rsid w:val="00230E51"/>
    <w:rsid w:val="0023346E"/>
    <w:rsid w:val="00233DCD"/>
    <w:rsid w:val="00233F2D"/>
    <w:rsid w:val="0023442E"/>
    <w:rsid w:val="00236D5A"/>
    <w:rsid w:val="00241587"/>
    <w:rsid w:val="002426C6"/>
    <w:rsid w:val="00243668"/>
    <w:rsid w:val="0024563D"/>
    <w:rsid w:val="00245DCE"/>
    <w:rsid w:val="002461B9"/>
    <w:rsid w:val="0024678D"/>
    <w:rsid w:val="002502B1"/>
    <w:rsid w:val="00250B72"/>
    <w:rsid w:val="00250E7C"/>
    <w:rsid w:val="002522FF"/>
    <w:rsid w:val="00253109"/>
    <w:rsid w:val="00253674"/>
    <w:rsid w:val="00254D4F"/>
    <w:rsid w:val="002556E9"/>
    <w:rsid w:val="00255AF6"/>
    <w:rsid w:val="00256BC8"/>
    <w:rsid w:val="002570FD"/>
    <w:rsid w:val="0025748C"/>
    <w:rsid w:val="00260183"/>
    <w:rsid w:val="00261DD9"/>
    <w:rsid w:val="00262BC3"/>
    <w:rsid w:val="0026311D"/>
    <w:rsid w:val="002633F6"/>
    <w:rsid w:val="00265D72"/>
    <w:rsid w:val="00266A26"/>
    <w:rsid w:val="00270634"/>
    <w:rsid w:val="002737B5"/>
    <w:rsid w:val="002738B2"/>
    <w:rsid w:val="00274896"/>
    <w:rsid w:val="00274ABD"/>
    <w:rsid w:val="002759BB"/>
    <w:rsid w:val="00275FD2"/>
    <w:rsid w:val="00276AF5"/>
    <w:rsid w:val="00277874"/>
    <w:rsid w:val="002778BB"/>
    <w:rsid w:val="00277E2F"/>
    <w:rsid w:val="002802A4"/>
    <w:rsid w:val="0028175D"/>
    <w:rsid w:val="002847A4"/>
    <w:rsid w:val="00286CCD"/>
    <w:rsid w:val="002875B4"/>
    <w:rsid w:val="002928DF"/>
    <w:rsid w:val="00292A16"/>
    <w:rsid w:val="0029346B"/>
    <w:rsid w:val="00293B86"/>
    <w:rsid w:val="0029524C"/>
    <w:rsid w:val="00295B4B"/>
    <w:rsid w:val="00295BEB"/>
    <w:rsid w:val="00296619"/>
    <w:rsid w:val="00297868"/>
    <w:rsid w:val="002A0587"/>
    <w:rsid w:val="002A14C5"/>
    <w:rsid w:val="002A1956"/>
    <w:rsid w:val="002A22C7"/>
    <w:rsid w:val="002A4094"/>
    <w:rsid w:val="002A46B6"/>
    <w:rsid w:val="002A46F4"/>
    <w:rsid w:val="002A4940"/>
    <w:rsid w:val="002A644E"/>
    <w:rsid w:val="002A69BE"/>
    <w:rsid w:val="002A6EB9"/>
    <w:rsid w:val="002A7218"/>
    <w:rsid w:val="002B06EF"/>
    <w:rsid w:val="002B165A"/>
    <w:rsid w:val="002B1CEE"/>
    <w:rsid w:val="002B24B7"/>
    <w:rsid w:val="002B31D3"/>
    <w:rsid w:val="002B50A8"/>
    <w:rsid w:val="002B53F3"/>
    <w:rsid w:val="002B5813"/>
    <w:rsid w:val="002B64E3"/>
    <w:rsid w:val="002B6CD7"/>
    <w:rsid w:val="002B75F5"/>
    <w:rsid w:val="002C0021"/>
    <w:rsid w:val="002C1A9F"/>
    <w:rsid w:val="002C1E82"/>
    <w:rsid w:val="002C2404"/>
    <w:rsid w:val="002C2495"/>
    <w:rsid w:val="002C320F"/>
    <w:rsid w:val="002C32EA"/>
    <w:rsid w:val="002C36AF"/>
    <w:rsid w:val="002C3719"/>
    <w:rsid w:val="002C5219"/>
    <w:rsid w:val="002C5CDB"/>
    <w:rsid w:val="002D0273"/>
    <w:rsid w:val="002D05CF"/>
    <w:rsid w:val="002D09EC"/>
    <w:rsid w:val="002D09F6"/>
    <w:rsid w:val="002D25FC"/>
    <w:rsid w:val="002D2B80"/>
    <w:rsid w:val="002D3FC2"/>
    <w:rsid w:val="002D4C77"/>
    <w:rsid w:val="002D53C1"/>
    <w:rsid w:val="002D5B91"/>
    <w:rsid w:val="002D6077"/>
    <w:rsid w:val="002D779B"/>
    <w:rsid w:val="002D7902"/>
    <w:rsid w:val="002E11CA"/>
    <w:rsid w:val="002E1563"/>
    <w:rsid w:val="002E2848"/>
    <w:rsid w:val="002E3F57"/>
    <w:rsid w:val="002E4AC0"/>
    <w:rsid w:val="002E644B"/>
    <w:rsid w:val="002E7D1E"/>
    <w:rsid w:val="002E7D25"/>
    <w:rsid w:val="002F02FF"/>
    <w:rsid w:val="002F0AE7"/>
    <w:rsid w:val="002F3F07"/>
    <w:rsid w:val="002F4106"/>
    <w:rsid w:val="002F472B"/>
    <w:rsid w:val="002F47EA"/>
    <w:rsid w:val="002F5E06"/>
    <w:rsid w:val="002F6437"/>
    <w:rsid w:val="00302299"/>
    <w:rsid w:val="003034D5"/>
    <w:rsid w:val="00304840"/>
    <w:rsid w:val="00304864"/>
    <w:rsid w:val="003049EC"/>
    <w:rsid w:val="00305810"/>
    <w:rsid w:val="00306747"/>
    <w:rsid w:val="003119AF"/>
    <w:rsid w:val="00311F59"/>
    <w:rsid w:val="00314C9C"/>
    <w:rsid w:val="00315D83"/>
    <w:rsid w:val="0032075B"/>
    <w:rsid w:val="00320861"/>
    <w:rsid w:val="00321BCC"/>
    <w:rsid w:val="00322BF2"/>
    <w:rsid w:val="003230DB"/>
    <w:rsid w:val="00323331"/>
    <w:rsid w:val="00323634"/>
    <w:rsid w:val="003251CD"/>
    <w:rsid w:val="003253A5"/>
    <w:rsid w:val="003255AE"/>
    <w:rsid w:val="00325A3B"/>
    <w:rsid w:val="00326FF5"/>
    <w:rsid w:val="003304B3"/>
    <w:rsid w:val="00330592"/>
    <w:rsid w:val="00334B42"/>
    <w:rsid w:val="00334DC3"/>
    <w:rsid w:val="003350E4"/>
    <w:rsid w:val="003358C8"/>
    <w:rsid w:val="00335D69"/>
    <w:rsid w:val="00336821"/>
    <w:rsid w:val="003404FB"/>
    <w:rsid w:val="00343FAF"/>
    <w:rsid w:val="003442E5"/>
    <w:rsid w:val="00345B4D"/>
    <w:rsid w:val="00346A51"/>
    <w:rsid w:val="00347022"/>
    <w:rsid w:val="00347178"/>
    <w:rsid w:val="00347199"/>
    <w:rsid w:val="00347B76"/>
    <w:rsid w:val="0035080D"/>
    <w:rsid w:val="00350A80"/>
    <w:rsid w:val="00350CBB"/>
    <w:rsid w:val="00350E4B"/>
    <w:rsid w:val="00352873"/>
    <w:rsid w:val="00352B24"/>
    <w:rsid w:val="00352F98"/>
    <w:rsid w:val="003530B3"/>
    <w:rsid w:val="00353929"/>
    <w:rsid w:val="00356C5B"/>
    <w:rsid w:val="00360A77"/>
    <w:rsid w:val="00360FB6"/>
    <w:rsid w:val="003610F1"/>
    <w:rsid w:val="00361DC3"/>
    <w:rsid w:val="00362024"/>
    <w:rsid w:val="00362324"/>
    <w:rsid w:val="00362C81"/>
    <w:rsid w:val="0036372D"/>
    <w:rsid w:val="00363D7B"/>
    <w:rsid w:val="00364C2F"/>
    <w:rsid w:val="0036564A"/>
    <w:rsid w:val="00366481"/>
    <w:rsid w:val="00366936"/>
    <w:rsid w:val="003675DC"/>
    <w:rsid w:val="003679F9"/>
    <w:rsid w:val="00367A28"/>
    <w:rsid w:val="003709F3"/>
    <w:rsid w:val="00370A8D"/>
    <w:rsid w:val="00370AB7"/>
    <w:rsid w:val="00370DE8"/>
    <w:rsid w:val="00371D3A"/>
    <w:rsid w:val="00372309"/>
    <w:rsid w:val="003724A4"/>
    <w:rsid w:val="0037266B"/>
    <w:rsid w:val="00373403"/>
    <w:rsid w:val="00373893"/>
    <w:rsid w:val="0037415F"/>
    <w:rsid w:val="0037501B"/>
    <w:rsid w:val="003754D7"/>
    <w:rsid w:val="00376617"/>
    <w:rsid w:val="0037707A"/>
    <w:rsid w:val="003807BD"/>
    <w:rsid w:val="003811C5"/>
    <w:rsid w:val="00381314"/>
    <w:rsid w:val="003815BF"/>
    <w:rsid w:val="003853EB"/>
    <w:rsid w:val="00385A0D"/>
    <w:rsid w:val="00385DCF"/>
    <w:rsid w:val="003902D6"/>
    <w:rsid w:val="00391406"/>
    <w:rsid w:val="00392372"/>
    <w:rsid w:val="003926E1"/>
    <w:rsid w:val="00392951"/>
    <w:rsid w:val="003929FA"/>
    <w:rsid w:val="00393061"/>
    <w:rsid w:val="003933FA"/>
    <w:rsid w:val="00393717"/>
    <w:rsid w:val="00396221"/>
    <w:rsid w:val="00397F27"/>
    <w:rsid w:val="003A3663"/>
    <w:rsid w:val="003A4207"/>
    <w:rsid w:val="003A4781"/>
    <w:rsid w:val="003A4DD0"/>
    <w:rsid w:val="003A5C02"/>
    <w:rsid w:val="003A5DDD"/>
    <w:rsid w:val="003A5E03"/>
    <w:rsid w:val="003A7A00"/>
    <w:rsid w:val="003B0A69"/>
    <w:rsid w:val="003B1636"/>
    <w:rsid w:val="003B1FE4"/>
    <w:rsid w:val="003B68D9"/>
    <w:rsid w:val="003B704A"/>
    <w:rsid w:val="003B7EA3"/>
    <w:rsid w:val="003C0A00"/>
    <w:rsid w:val="003C1065"/>
    <w:rsid w:val="003C2FFC"/>
    <w:rsid w:val="003C3CF7"/>
    <w:rsid w:val="003C43CC"/>
    <w:rsid w:val="003D2CF9"/>
    <w:rsid w:val="003D44E2"/>
    <w:rsid w:val="003D6E85"/>
    <w:rsid w:val="003D73EC"/>
    <w:rsid w:val="003E0CCF"/>
    <w:rsid w:val="003E14D4"/>
    <w:rsid w:val="003E1901"/>
    <w:rsid w:val="003E2417"/>
    <w:rsid w:val="003E3551"/>
    <w:rsid w:val="003E3DDA"/>
    <w:rsid w:val="003E44BF"/>
    <w:rsid w:val="003E45B0"/>
    <w:rsid w:val="003E532C"/>
    <w:rsid w:val="003E69DD"/>
    <w:rsid w:val="003E6D36"/>
    <w:rsid w:val="003E7363"/>
    <w:rsid w:val="003F094A"/>
    <w:rsid w:val="003F36EC"/>
    <w:rsid w:val="003F3E5A"/>
    <w:rsid w:val="003F46A2"/>
    <w:rsid w:val="003F4D2F"/>
    <w:rsid w:val="003F56B3"/>
    <w:rsid w:val="003F6700"/>
    <w:rsid w:val="003F689E"/>
    <w:rsid w:val="003F6B84"/>
    <w:rsid w:val="003F738E"/>
    <w:rsid w:val="00400E68"/>
    <w:rsid w:val="00401C89"/>
    <w:rsid w:val="0040437A"/>
    <w:rsid w:val="00404E16"/>
    <w:rsid w:val="00406807"/>
    <w:rsid w:val="00406B41"/>
    <w:rsid w:val="0040731D"/>
    <w:rsid w:val="00411453"/>
    <w:rsid w:val="00412195"/>
    <w:rsid w:val="00412F17"/>
    <w:rsid w:val="00415487"/>
    <w:rsid w:val="00415566"/>
    <w:rsid w:val="0041694D"/>
    <w:rsid w:val="0041703C"/>
    <w:rsid w:val="00417757"/>
    <w:rsid w:val="004222E3"/>
    <w:rsid w:val="00422311"/>
    <w:rsid w:val="00424972"/>
    <w:rsid w:val="00424A3A"/>
    <w:rsid w:val="00425958"/>
    <w:rsid w:val="00430A96"/>
    <w:rsid w:val="004328AA"/>
    <w:rsid w:val="004329B5"/>
    <w:rsid w:val="00435AF3"/>
    <w:rsid w:val="00436C1F"/>
    <w:rsid w:val="0044037D"/>
    <w:rsid w:val="00441707"/>
    <w:rsid w:val="0044199B"/>
    <w:rsid w:val="00441CFA"/>
    <w:rsid w:val="00442257"/>
    <w:rsid w:val="004442DB"/>
    <w:rsid w:val="00444786"/>
    <w:rsid w:val="00444883"/>
    <w:rsid w:val="00445B05"/>
    <w:rsid w:val="00446932"/>
    <w:rsid w:val="0045088A"/>
    <w:rsid w:val="00450CA1"/>
    <w:rsid w:val="00451846"/>
    <w:rsid w:val="004528B2"/>
    <w:rsid w:val="00452CDA"/>
    <w:rsid w:val="00452E04"/>
    <w:rsid w:val="004548D3"/>
    <w:rsid w:val="00456168"/>
    <w:rsid w:val="00456664"/>
    <w:rsid w:val="004608B6"/>
    <w:rsid w:val="00460B9D"/>
    <w:rsid w:val="00464090"/>
    <w:rsid w:val="00465C2A"/>
    <w:rsid w:val="00465D87"/>
    <w:rsid w:val="004666C2"/>
    <w:rsid w:val="00466D5A"/>
    <w:rsid w:val="00467097"/>
    <w:rsid w:val="0046782D"/>
    <w:rsid w:val="00470141"/>
    <w:rsid w:val="00470D51"/>
    <w:rsid w:val="0047173F"/>
    <w:rsid w:val="00472330"/>
    <w:rsid w:val="004727A8"/>
    <w:rsid w:val="004728CF"/>
    <w:rsid w:val="00472DB0"/>
    <w:rsid w:val="0047452A"/>
    <w:rsid w:val="00474697"/>
    <w:rsid w:val="004749CA"/>
    <w:rsid w:val="00475F93"/>
    <w:rsid w:val="004768DD"/>
    <w:rsid w:val="00477248"/>
    <w:rsid w:val="004774D2"/>
    <w:rsid w:val="00480CB2"/>
    <w:rsid w:val="00480F75"/>
    <w:rsid w:val="0048158F"/>
    <w:rsid w:val="00482950"/>
    <w:rsid w:val="004829AB"/>
    <w:rsid w:val="004835D6"/>
    <w:rsid w:val="00483C7A"/>
    <w:rsid w:val="00485AF6"/>
    <w:rsid w:val="00485FDF"/>
    <w:rsid w:val="00487079"/>
    <w:rsid w:val="00487A0D"/>
    <w:rsid w:val="004916A0"/>
    <w:rsid w:val="00492368"/>
    <w:rsid w:val="00493A0B"/>
    <w:rsid w:val="0049502E"/>
    <w:rsid w:val="004954C4"/>
    <w:rsid w:val="0049585E"/>
    <w:rsid w:val="0049596D"/>
    <w:rsid w:val="00496569"/>
    <w:rsid w:val="00496CE0"/>
    <w:rsid w:val="0049757A"/>
    <w:rsid w:val="00497641"/>
    <w:rsid w:val="004A11FB"/>
    <w:rsid w:val="004A183D"/>
    <w:rsid w:val="004A2620"/>
    <w:rsid w:val="004A31A2"/>
    <w:rsid w:val="004A375C"/>
    <w:rsid w:val="004A401B"/>
    <w:rsid w:val="004A4100"/>
    <w:rsid w:val="004A66D4"/>
    <w:rsid w:val="004A7A8E"/>
    <w:rsid w:val="004A7C7D"/>
    <w:rsid w:val="004A7E7C"/>
    <w:rsid w:val="004B0101"/>
    <w:rsid w:val="004B01AA"/>
    <w:rsid w:val="004B05CE"/>
    <w:rsid w:val="004B0CF5"/>
    <w:rsid w:val="004B3854"/>
    <w:rsid w:val="004B4223"/>
    <w:rsid w:val="004B4294"/>
    <w:rsid w:val="004B48EF"/>
    <w:rsid w:val="004B4FF1"/>
    <w:rsid w:val="004C0341"/>
    <w:rsid w:val="004C0AE9"/>
    <w:rsid w:val="004C1518"/>
    <w:rsid w:val="004C25E7"/>
    <w:rsid w:val="004C27D8"/>
    <w:rsid w:val="004C370F"/>
    <w:rsid w:val="004C481A"/>
    <w:rsid w:val="004C5D0E"/>
    <w:rsid w:val="004C6049"/>
    <w:rsid w:val="004C6FFF"/>
    <w:rsid w:val="004C7413"/>
    <w:rsid w:val="004C7805"/>
    <w:rsid w:val="004D1371"/>
    <w:rsid w:val="004D1EDF"/>
    <w:rsid w:val="004D28AC"/>
    <w:rsid w:val="004D3034"/>
    <w:rsid w:val="004D4C95"/>
    <w:rsid w:val="004D5803"/>
    <w:rsid w:val="004D68F2"/>
    <w:rsid w:val="004D79D1"/>
    <w:rsid w:val="004D7BE0"/>
    <w:rsid w:val="004E1314"/>
    <w:rsid w:val="004E369D"/>
    <w:rsid w:val="004E4847"/>
    <w:rsid w:val="004E4987"/>
    <w:rsid w:val="004E5A65"/>
    <w:rsid w:val="004E6BC0"/>
    <w:rsid w:val="004E6CE0"/>
    <w:rsid w:val="004E6E5A"/>
    <w:rsid w:val="004F0342"/>
    <w:rsid w:val="004F1A35"/>
    <w:rsid w:val="004F1CB5"/>
    <w:rsid w:val="004F1E09"/>
    <w:rsid w:val="004F2C47"/>
    <w:rsid w:val="004F3464"/>
    <w:rsid w:val="004F39C1"/>
    <w:rsid w:val="004F3AF2"/>
    <w:rsid w:val="004F3E70"/>
    <w:rsid w:val="004F3FF8"/>
    <w:rsid w:val="004F4028"/>
    <w:rsid w:val="004F497B"/>
    <w:rsid w:val="004F4BBB"/>
    <w:rsid w:val="004F4E08"/>
    <w:rsid w:val="004F5399"/>
    <w:rsid w:val="004F56DB"/>
    <w:rsid w:val="004F58A8"/>
    <w:rsid w:val="004F5A63"/>
    <w:rsid w:val="004F7DED"/>
    <w:rsid w:val="005002C7"/>
    <w:rsid w:val="005027F6"/>
    <w:rsid w:val="00503A94"/>
    <w:rsid w:val="0050543C"/>
    <w:rsid w:val="005057D1"/>
    <w:rsid w:val="00505DC4"/>
    <w:rsid w:val="00505E0F"/>
    <w:rsid w:val="0050612E"/>
    <w:rsid w:val="0050634C"/>
    <w:rsid w:val="00510468"/>
    <w:rsid w:val="005107EE"/>
    <w:rsid w:val="00510C89"/>
    <w:rsid w:val="00510EB7"/>
    <w:rsid w:val="005112E8"/>
    <w:rsid w:val="0051143E"/>
    <w:rsid w:val="00511F60"/>
    <w:rsid w:val="0051205D"/>
    <w:rsid w:val="0051388E"/>
    <w:rsid w:val="00515C0F"/>
    <w:rsid w:val="005175C9"/>
    <w:rsid w:val="005203D5"/>
    <w:rsid w:val="00520B41"/>
    <w:rsid w:val="00521808"/>
    <w:rsid w:val="00521E77"/>
    <w:rsid w:val="005224B8"/>
    <w:rsid w:val="00522F90"/>
    <w:rsid w:val="0052338E"/>
    <w:rsid w:val="005252ED"/>
    <w:rsid w:val="0052553B"/>
    <w:rsid w:val="00525ABC"/>
    <w:rsid w:val="0052644B"/>
    <w:rsid w:val="00526BE1"/>
    <w:rsid w:val="00526F8B"/>
    <w:rsid w:val="00527BFB"/>
    <w:rsid w:val="00530732"/>
    <w:rsid w:val="00530D42"/>
    <w:rsid w:val="0053101D"/>
    <w:rsid w:val="005313F9"/>
    <w:rsid w:val="0053147A"/>
    <w:rsid w:val="005317DD"/>
    <w:rsid w:val="00532C17"/>
    <w:rsid w:val="00533CE3"/>
    <w:rsid w:val="00533E84"/>
    <w:rsid w:val="005350CD"/>
    <w:rsid w:val="00536208"/>
    <w:rsid w:val="0053698F"/>
    <w:rsid w:val="00536DB7"/>
    <w:rsid w:val="0054062B"/>
    <w:rsid w:val="005411BE"/>
    <w:rsid w:val="005414E7"/>
    <w:rsid w:val="00541EE2"/>
    <w:rsid w:val="00542D1E"/>
    <w:rsid w:val="00543C9C"/>
    <w:rsid w:val="005449ED"/>
    <w:rsid w:val="00544A64"/>
    <w:rsid w:val="00545158"/>
    <w:rsid w:val="00545562"/>
    <w:rsid w:val="00545B9E"/>
    <w:rsid w:val="005462AD"/>
    <w:rsid w:val="005465EF"/>
    <w:rsid w:val="00546FD1"/>
    <w:rsid w:val="00547176"/>
    <w:rsid w:val="005472D3"/>
    <w:rsid w:val="00547ECD"/>
    <w:rsid w:val="00550390"/>
    <w:rsid w:val="00551F86"/>
    <w:rsid w:val="00552359"/>
    <w:rsid w:val="00552458"/>
    <w:rsid w:val="00552F35"/>
    <w:rsid w:val="005579D9"/>
    <w:rsid w:val="00561629"/>
    <w:rsid w:val="00562B74"/>
    <w:rsid w:val="0056389D"/>
    <w:rsid w:val="00563E18"/>
    <w:rsid w:val="00566870"/>
    <w:rsid w:val="00566C7E"/>
    <w:rsid w:val="00570C49"/>
    <w:rsid w:val="00571A62"/>
    <w:rsid w:val="00572449"/>
    <w:rsid w:val="00572529"/>
    <w:rsid w:val="0057293A"/>
    <w:rsid w:val="005738E5"/>
    <w:rsid w:val="00573A8E"/>
    <w:rsid w:val="00573F10"/>
    <w:rsid w:val="00574D2C"/>
    <w:rsid w:val="0057502A"/>
    <w:rsid w:val="005752C7"/>
    <w:rsid w:val="00576513"/>
    <w:rsid w:val="00577294"/>
    <w:rsid w:val="00581D4A"/>
    <w:rsid w:val="00583849"/>
    <w:rsid w:val="00583F0E"/>
    <w:rsid w:val="0058457A"/>
    <w:rsid w:val="00584735"/>
    <w:rsid w:val="00584C7A"/>
    <w:rsid w:val="00585BA6"/>
    <w:rsid w:val="0058614B"/>
    <w:rsid w:val="005866B3"/>
    <w:rsid w:val="0058745E"/>
    <w:rsid w:val="00587567"/>
    <w:rsid w:val="00587A07"/>
    <w:rsid w:val="00590CC8"/>
    <w:rsid w:val="00590DFB"/>
    <w:rsid w:val="00590EA1"/>
    <w:rsid w:val="00592438"/>
    <w:rsid w:val="005932CD"/>
    <w:rsid w:val="005944E3"/>
    <w:rsid w:val="005950A9"/>
    <w:rsid w:val="005953CB"/>
    <w:rsid w:val="00595E82"/>
    <w:rsid w:val="005A05E2"/>
    <w:rsid w:val="005A1E65"/>
    <w:rsid w:val="005A1F23"/>
    <w:rsid w:val="005A2748"/>
    <w:rsid w:val="005A31B2"/>
    <w:rsid w:val="005A3E50"/>
    <w:rsid w:val="005A474E"/>
    <w:rsid w:val="005A5FA7"/>
    <w:rsid w:val="005A6355"/>
    <w:rsid w:val="005A649D"/>
    <w:rsid w:val="005A72E8"/>
    <w:rsid w:val="005A7C40"/>
    <w:rsid w:val="005B1D1F"/>
    <w:rsid w:val="005B30FE"/>
    <w:rsid w:val="005B3EB9"/>
    <w:rsid w:val="005B50DC"/>
    <w:rsid w:val="005B5F45"/>
    <w:rsid w:val="005B66A1"/>
    <w:rsid w:val="005B6E0A"/>
    <w:rsid w:val="005B79AE"/>
    <w:rsid w:val="005B7D4E"/>
    <w:rsid w:val="005C0500"/>
    <w:rsid w:val="005C0C08"/>
    <w:rsid w:val="005C1A06"/>
    <w:rsid w:val="005C1D49"/>
    <w:rsid w:val="005C3B04"/>
    <w:rsid w:val="005C5611"/>
    <w:rsid w:val="005C5617"/>
    <w:rsid w:val="005C74B8"/>
    <w:rsid w:val="005C75BA"/>
    <w:rsid w:val="005C76A6"/>
    <w:rsid w:val="005C7A15"/>
    <w:rsid w:val="005D2383"/>
    <w:rsid w:val="005D333A"/>
    <w:rsid w:val="005D333B"/>
    <w:rsid w:val="005D3E36"/>
    <w:rsid w:val="005D4F3C"/>
    <w:rsid w:val="005D728B"/>
    <w:rsid w:val="005D78FC"/>
    <w:rsid w:val="005E0F9D"/>
    <w:rsid w:val="005E1D16"/>
    <w:rsid w:val="005E2450"/>
    <w:rsid w:val="005E2E87"/>
    <w:rsid w:val="005E38E5"/>
    <w:rsid w:val="005E45F7"/>
    <w:rsid w:val="005E4B7C"/>
    <w:rsid w:val="005E5543"/>
    <w:rsid w:val="005E5F5F"/>
    <w:rsid w:val="005E7AE6"/>
    <w:rsid w:val="005F0378"/>
    <w:rsid w:val="005F0907"/>
    <w:rsid w:val="005F0992"/>
    <w:rsid w:val="005F2308"/>
    <w:rsid w:val="005F27A8"/>
    <w:rsid w:val="005F5C0B"/>
    <w:rsid w:val="005F5E2B"/>
    <w:rsid w:val="005F67A7"/>
    <w:rsid w:val="005F7077"/>
    <w:rsid w:val="005F719E"/>
    <w:rsid w:val="00600083"/>
    <w:rsid w:val="00601D6E"/>
    <w:rsid w:val="006021DD"/>
    <w:rsid w:val="00602716"/>
    <w:rsid w:val="00604794"/>
    <w:rsid w:val="00604A67"/>
    <w:rsid w:val="00604C4D"/>
    <w:rsid w:val="00605892"/>
    <w:rsid w:val="0060726E"/>
    <w:rsid w:val="006105B4"/>
    <w:rsid w:val="00611AB6"/>
    <w:rsid w:val="00611FBB"/>
    <w:rsid w:val="00612ADF"/>
    <w:rsid w:val="00614620"/>
    <w:rsid w:val="006156B0"/>
    <w:rsid w:val="00616A66"/>
    <w:rsid w:val="00616CB2"/>
    <w:rsid w:val="00617CC6"/>
    <w:rsid w:val="00621CB4"/>
    <w:rsid w:val="006220DE"/>
    <w:rsid w:val="00623828"/>
    <w:rsid w:val="00623AEF"/>
    <w:rsid w:val="006241D5"/>
    <w:rsid w:val="00624481"/>
    <w:rsid w:val="00624585"/>
    <w:rsid w:val="006250D3"/>
    <w:rsid w:val="00625815"/>
    <w:rsid w:val="00625A6A"/>
    <w:rsid w:val="00626225"/>
    <w:rsid w:val="0062727C"/>
    <w:rsid w:val="0062750C"/>
    <w:rsid w:val="006275A0"/>
    <w:rsid w:val="006300F2"/>
    <w:rsid w:val="00630189"/>
    <w:rsid w:val="006305A9"/>
    <w:rsid w:val="00630641"/>
    <w:rsid w:val="00630768"/>
    <w:rsid w:val="00630F0F"/>
    <w:rsid w:val="00632837"/>
    <w:rsid w:val="0063444C"/>
    <w:rsid w:val="00635485"/>
    <w:rsid w:val="006370C9"/>
    <w:rsid w:val="00637607"/>
    <w:rsid w:val="006403B1"/>
    <w:rsid w:val="0064205B"/>
    <w:rsid w:val="00642DCD"/>
    <w:rsid w:val="006430C1"/>
    <w:rsid w:val="00643191"/>
    <w:rsid w:val="00643836"/>
    <w:rsid w:val="006442F5"/>
    <w:rsid w:val="00644AEC"/>
    <w:rsid w:val="006452BC"/>
    <w:rsid w:val="00645A66"/>
    <w:rsid w:val="00646724"/>
    <w:rsid w:val="00647B5F"/>
    <w:rsid w:val="00647CF5"/>
    <w:rsid w:val="006528BF"/>
    <w:rsid w:val="00652D79"/>
    <w:rsid w:val="0065646D"/>
    <w:rsid w:val="006579E5"/>
    <w:rsid w:val="00657A69"/>
    <w:rsid w:val="00657F44"/>
    <w:rsid w:val="00660043"/>
    <w:rsid w:val="00660456"/>
    <w:rsid w:val="0066086F"/>
    <w:rsid w:val="00661355"/>
    <w:rsid w:val="00661703"/>
    <w:rsid w:val="00661DE0"/>
    <w:rsid w:val="0066367D"/>
    <w:rsid w:val="00663F78"/>
    <w:rsid w:val="00664C7C"/>
    <w:rsid w:val="00664FD2"/>
    <w:rsid w:val="0067011F"/>
    <w:rsid w:val="00670398"/>
    <w:rsid w:val="006707DD"/>
    <w:rsid w:val="00672102"/>
    <w:rsid w:val="00672816"/>
    <w:rsid w:val="00672AA0"/>
    <w:rsid w:val="00674100"/>
    <w:rsid w:val="00674B60"/>
    <w:rsid w:val="00676794"/>
    <w:rsid w:val="00676D3D"/>
    <w:rsid w:val="00677134"/>
    <w:rsid w:val="006800E7"/>
    <w:rsid w:val="00680EF7"/>
    <w:rsid w:val="00681D24"/>
    <w:rsid w:val="006825E7"/>
    <w:rsid w:val="00684E82"/>
    <w:rsid w:val="00685BF6"/>
    <w:rsid w:val="00685F38"/>
    <w:rsid w:val="0068648E"/>
    <w:rsid w:val="006871F8"/>
    <w:rsid w:val="00690B09"/>
    <w:rsid w:val="00690F0B"/>
    <w:rsid w:val="0069213E"/>
    <w:rsid w:val="0069465A"/>
    <w:rsid w:val="00694DE6"/>
    <w:rsid w:val="00695E21"/>
    <w:rsid w:val="00695EA5"/>
    <w:rsid w:val="006A09C9"/>
    <w:rsid w:val="006A10F1"/>
    <w:rsid w:val="006A12EB"/>
    <w:rsid w:val="006A2F37"/>
    <w:rsid w:val="006A3408"/>
    <w:rsid w:val="006A4E51"/>
    <w:rsid w:val="006A5717"/>
    <w:rsid w:val="006A7477"/>
    <w:rsid w:val="006A7A4B"/>
    <w:rsid w:val="006A7C68"/>
    <w:rsid w:val="006B029C"/>
    <w:rsid w:val="006B06A8"/>
    <w:rsid w:val="006B0AF0"/>
    <w:rsid w:val="006B111B"/>
    <w:rsid w:val="006B1A2F"/>
    <w:rsid w:val="006B222B"/>
    <w:rsid w:val="006B23CF"/>
    <w:rsid w:val="006B2EDA"/>
    <w:rsid w:val="006B3009"/>
    <w:rsid w:val="006B31E0"/>
    <w:rsid w:val="006B3C0B"/>
    <w:rsid w:val="006C0334"/>
    <w:rsid w:val="006C08B1"/>
    <w:rsid w:val="006C0B43"/>
    <w:rsid w:val="006C2053"/>
    <w:rsid w:val="006C3D1A"/>
    <w:rsid w:val="006C4B1F"/>
    <w:rsid w:val="006C4EC1"/>
    <w:rsid w:val="006C553D"/>
    <w:rsid w:val="006C5F7E"/>
    <w:rsid w:val="006C60D2"/>
    <w:rsid w:val="006C63AE"/>
    <w:rsid w:val="006C6C3F"/>
    <w:rsid w:val="006C70D1"/>
    <w:rsid w:val="006D071E"/>
    <w:rsid w:val="006D0A3D"/>
    <w:rsid w:val="006D17FE"/>
    <w:rsid w:val="006D2218"/>
    <w:rsid w:val="006D2280"/>
    <w:rsid w:val="006D2594"/>
    <w:rsid w:val="006D4974"/>
    <w:rsid w:val="006D4F4B"/>
    <w:rsid w:val="006D530F"/>
    <w:rsid w:val="006D53D5"/>
    <w:rsid w:val="006D5FB7"/>
    <w:rsid w:val="006D74A0"/>
    <w:rsid w:val="006E020C"/>
    <w:rsid w:val="006E0C35"/>
    <w:rsid w:val="006E0C58"/>
    <w:rsid w:val="006E1F83"/>
    <w:rsid w:val="006E4993"/>
    <w:rsid w:val="006E55CF"/>
    <w:rsid w:val="006E7959"/>
    <w:rsid w:val="006F0F04"/>
    <w:rsid w:val="006F1AC8"/>
    <w:rsid w:val="006F1E44"/>
    <w:rsid w:val="006F1EE3"/>
    <w:rsid w:val="006F2BA7"/>
    <w:rsid w:val="006F3147"/>
    <w:rsid w:val="006F363C"/>
    <w:rsid w:val="006F3AA2"/>
    <w:rsid w:val="006F3DE2"/>
    <w:rsid w:val="006F622C"/>
    <w:rsid w:val="006F6623"/>
    <w:rsid w:val="006F678D"/>
    <w:rsid w:val="006F7FD2"/>
    <w:rsid w:val="007000E4"/>
    <w:rsid w:val="00700B4B"/>
    <w:rsid w:val="00701B74"/>
    <w:rsid w:val="00702AC6"/>
    <w:rsid w:val="00703414"/>
    <w:rsid w:val="007059BF"/>
    <w:rsid w:val="00705CB5"/>
    <w:rsid w:val="007069A8"/>
    <w:rsid w:val="00706DBB"/>
    <w:rsid w:val="007071D7"/>
    <w:rsid w:val="00707522"/>
    <w:rsid w:val="00710C08"/>
    <w:rsid w:val="007112F4"/>
    <w:rsid w:val="007128DE"/>
    <w:rsid w:val="00713520"/>
    <w:rsid w:val="00713D8E"/>
    <w:rsid w:val="00716A62"/>
    <w:rsid w:val="00716B64"/>
    <w:rsid w:val="00716C44"/>
    <w:rsid w:val="007176B1"/>
    <w:rsid w:val="0072035D"/>
    <w:rsid w:val="007214C7"/>
    <w:rsid w:val="0072167C"/>
    <w:rsid w:val="00723279"/>
    <w:rsid w:val="00723D89"/>
    <w:rsid w:val="007255F0"/>
    <w:rsid w:val="007256DB"/>
    <w:rsid w:val="00725C72"/>
    <w:rsid w:val="00727168"/>
    <w:rsid w:val="00727507"/>
    <w:rsid w:val="0072751F"/>
    <w:rsid w:val="00730320"/>
    <w:rsid w:val="007314BE"/>
    <w:rsid w:val="00732432"/>
    <w:rsid w:val="00734577"/>
    <w:rsid w:val="0073496F"/>
    <w:rsid w:val="007357B8"/>
    <w:rsid w:val="00736166"/>
    <w:rsid w:val="007372BE"/>
    <w:rsid w:val="0073731E"/>
    <w:rsid w:val="00741136"/>
    <w:rsid w:val="007434BF"/>
    <w:rsid w:val="0074378C"/>
    <w:rsid w:val="00744F11"/>
    <w:rsid w:val="007450D9"/>
    <w:rsid w:val="007466EA"/>
    <w:rsid w:val="0074675A"/>
    <w:rsid w:val="00746AC2"/>
    <w:rsid w:val="00746EBB"/>
    <w:rsid w:val="0075000B"/>
    <w:rsid w:val="00751851"/>
    <w:rsid w:val="00751AC8"/>
    <w:rsid w:val="00751C8F"/>
    <w:rsid w:val="00752708"/>
    <w:rsid w:val="00752A50"/>
    <w:rsid w:val="007539DC"/>
    <w:rsid w:val="0075508B"/>
    <w:rsid w:val="00755D5C"/>
    <w:rsid w:val="00757016"/>
    <w:rsid w:val="0075762B"/>
    <w:rsid w:val="0076200B"/>
    <w:rsid w:val="00762CA4"/>
    <w:rsid w:val="00763877"/>
    <w:rsid w:val="00763903"/>
    <w:rsid w:val="007641F6"/>
    <w:rsid w:val="00764BB7"/>
    <w:rsid w:val="00765032"/>
    <w:rsid w:val="00767777"/>
    <w:rsid w:val="00770CC3"/>
    <w:rsid w:val="00771367"/>
    <w:rsid w:val="00772472"/>
    <w:rsid w:val="007726A0"/>
    <w:rsid w:val="0077335D"/>
    <w:rsid w:val="007744EE"/>
    <w:rsid w:val="0077512C"/>
    <w:rsid w:val="00776261"/>
    <w:rsid w:val="00776914"/>
    <w:rsid w:val="00777A4B"/>
    <w:rsid w:val="0078007C"/>
    <w:rsid w:val="00780B14"/>
    <w:rsid w:val="007812B8"/>
    <w:rsid w:val="00782D11"/>
    <w:rsid w:val="007832C5"/>
    <w:rsid w:val="00784A40"/>
    <w:rsid w:val="00785483"/>
    <w:rsid w:val="0078568C"/>
    <w:rsid w:val="0078597E"/>
    <w:rsid w:val="007902C8"/>
    <w:rsid w:val="00790634"/>
    <w:rsid w:val="00793BC2"/>
    <w:rsid w:val="00793CD0"/>
    <w:rsid w:val="00794D10"/>
    <w:rsid w:val="00795060"/>
    <w:rsid w:val="00795417"/>
    <w:rsid w:val="00795877"/>
    <w:rsid w:val="007961DC"/>
    <w:rsid w:val="00796896"/>
    <w:rsid w:val="00796ADE"/>
    <w:rsid w:val="00796E20"/>
    <w:rsid w:val="00797018"/>
    <w:rsid w:val="007A014A"/>
    <w:rsid w:val="007A0BA2"/>
    <w:rsid w:val="007A0C64"/>
    <w:rsid w:val="007A157B"/>
    <w:rsid w:val="007A2C9A"/>
    <w:rsid w:val="007A343A"/>
    <w:rsid w:val="007A514B"/>
    <w:rsid w:val="007A52AE"/>
    <w:rsid w:val="007A605E"/>
    <w:rsid w:val="007A69D9"/>
    <w:rsid w:val="007A7529"/>
    <w:rsid w:val="007A7902"/>
    <w:rsid w:val="007A7EC5"/>
    <w:rsid w:val="007B012C"/>
    <w:rsid w:val="007B0DDE"/>
    <w:rsid w:val="007B1B4A"/>
    <w:rsid w:val="007B1C3E"/>
    <w:rsid w:val="007B2B1B"/>
    <w:rsid w:val="007B3620"/>
    <w:rsid w:val="007B37F7"/>
    <w:rsid w:val="007B777C"/>
    <w:rsid w:val="007B7DDE"/>
    <w:rsid w:val="007C0FC4"/>
    <w:rsid w:val="007C282B"/>
    <w:rsid w:val="007C2D34"/>
    <w:rsid w:val="007C35A5"/>
    <w:rsid w:val="007C393D"/>
    <w:rsid w:val="007C3CB4"/>
    <w:rsid w:val="007C44A4"/>
    <w:rsid w:val="007C4B2A"/>
    <w:rsid w:val="007C5344"/>
    <w:rsid w:val="007C5CC1"/>
    <w:rsid w:val="007C73E3"/>
    <w:rsid w:val="007D0033"/>
    <w:rsid w:val="007D1C2D"/>
    <w:rsid w:val="007D333D"/>
    <w:rsid w:val="007D46E8"/>
    <w:rsid w:val="007D4C8E"/>
    <w:rsid w:val="007D6BDC"/>
    <w:rsid w:val="007D726F"/>
    <w:rsid w:val="007D7BCB"/>
    <w:rsid w:val="007D7E95"/>
    <w:rsid w:val="007D7EBF"/>
    <w:rsid w:val="007E0155"/>
    <w:rsid w:val="007E123F"/>
    <w:rsid w:val="007E27A5"/>
    <w:rsid w:val="007E72BD"/>
    <w:rsid w:val="007E72CA"/>
    <w:rsid w:val="007F12E0"/>
    <w:rsid w:val="007F1563"/>
    <w:rsid w:val="007F1E85"/>
    <w:rsid w:val="007F250C"/>
    <w:rsid w:val="007F2ABA"/>
    <w:rsid w:val="007F2B2E"/>
    <w:rsid w:val="007F2CCC"/>
    <w:rsid w:val="007F33A7"/>
    <w:rsid w:val="007F44D2"/>
    <w:rsid w:val="007F523D"/>
    <w:rsid w:val="00800F94"/>
    <w:rsid w:val="00801B59"/>
    <w:rsid w:val="0080433A"/>
    <w:rsid w:val="00804FBA"/>
    <w:rsid w:val="00805D1B"/>
    <w:rsid w:val="00806382"/>
    <w:rsid w:val="00806387"/>
    <w:rsid w:val="008101CF"/>
    <w:rsid w:val="0081056A"/>
    <w:rsid w:val="00810ADC"/>
    <w:rsid w:val="00810ED0"/>
    <w:rsid w:val="00811612"/>
    <w:rsid w:val="008127CE"/>
    <w:rsid w:val="00813F90"/>
    <w:rsid w:val="00815C82"/>
    <w:rsid w:val="008168EF"/>
    <w:rsid w:val="00816B5D"/>
    <w:rsid w:val="00817A08"/>
    <w:rsid w:val="00817B4E"/>
    <w:rsid w:val="00817EC1"/>
    <w:rsid w:val="0082013A"/>
    <w:rsid w:val="00820225"/>
    <w:rsid w:val="008204B3"/>
    <w:rsid w:val="008205CE"/>
    <w:rsid w:val="0082189A"/>
    <w:rsid w:val="00821EB9"/>
    <w:rsid w:val="00822529"/>
    <w:rsid w:val="008234EE"/>
    <w:rsid w:val="008234F4"/>
    <w:rsid w:val="008237BA"/>
    <w:rsid w:val="00823EE2"/>
    <w:rsid w:val="00824729"/>
    <w:rsid w:val="00826858"/>
    <w:rsid w:val="00826C26"/>
    <w:rsid w:val="00830C3C"/>
    <w:rsid w:val="00830F8A"/>
    <w:rsid w:val="0083210D"/>
    <w:rsid w:val="00832DCF"/>
    <w:rsid w:val="00833308"/>
    <w:rsid w:val="00833C9C"/>
    <w:rsid w:val="00833EC5"/>
    <w:rsid w:val="00833F26"/>
    <w:rsid w:val="00834AC0"/>
    <w:rsid w:val="00836171"/>
    <w:rsid w:val="00836FB9"/>
    <w:rsid w:val="0083737A"/>
    <w:rsid w:val="008376DE"/>
    <w:rsid w:val="008400A9"/>
    <w:rsid w:val="0084158D"/>
    <w:rsid w:val="00841C51"/>
    <w:rsid w:val="0084429B"/>
    <w:rsid w:val="00844456"/>
    <w:rsid w:val="008449B4"/>
    <w:rsid w:val="00847AEE"/>
    <w:rsid w:val="0085026E"/>
    <w:rsid w:val="008524EE"/>
    <w:rsid w:val="00852A95"/>
    <w:rsid w:val="00852EA4"/>
    <w:rsid w:val="00853629"/>
    <w:rsid w:val="00853A3F"/>
    <w:rsid w:val="00853EF9"/>
    <w:rsid w:val="00854FCE"/>
    <w:rsid w:val="00855A06"/>
    <w:rsid w:val="00855B34"/>
    <w:rsid w:val="00860786"/>
    <w:rsid w:val="00861D34"/>
    <w:rsid w:val="008628C3"/>
    <w:rsid w:val="00862E12"/>
    <w:rsid w:val="0086395F"/>
    <w:rsid w:val="00863E16"/>
    <w:rsid w:val="00863ED5"/>
    <w:rsid w:val="008640DD"/>
    <w:rsid w:val="00865E11"/>
    <w:rsid w:val="00866DE7"/>
    <w:rsid w:val="0087042B"/>
    <w:rsid w:val="008707CC"/>
    <w:rsid w:val="00872D28"/>
    <w:rsid w:val="00873768"/>
    <w:rsid w:val="00876463"/>
    <w:rsid w:val="00876478"/>
    <w:rsid w:val="00876FA0"/>
    <w:rsid w:val="00877B4D"/>
    <w:rsid w:val="00877D96"/>
    <w:rsid w:val="008802CF"/>
    <w:rsid w:val="00880889"/>
    <w:rsid w:val="00880A28"/>
    <w:rsid w:val="00881607"/>
    <w:rsid w:val="008825E3"/>
    <w:rsid w:val="00882B47"/>
    <w:rsid w:val="0088371C"/>
    <w:rsid w:val="008837E2"/>
    <w:rsid w:val="00884912"/>
    <w:rsid w:val="00884E13"/>
    <w:rsid w:val="0088507A"/>
    <w:rsid w:val="008850E3"/>
    <w:rsid w:val="00885E76"/>
    <w:rsid w:val="00886061"/>
    <w:rsid w:val="00886CEE"/>
    <w:rsid w:val="00887CAA"/>
    <w:rsid w:val="008930B9"/>
    <w:rsid w:val="00893DF1"/>
    <w:rsid w:val="00893FEF"/>
    <w:rsid w:val="0089485D"/>
    <w:rsid w:val="00894C1B"/>
    <w:rsid w:val="00896A35"/>
    <w:rsid w:val="00896CA6"/>
    <w:rsid w:val="0089781F"/>
    <w:rsid w:val="00897CA7"/>
    <w:rsid w:val="00897E60"/>
    <w:rsid w:val="008A1C40"/>
    <w:rsid w:val="008A3015"/>
    <w:rsid w:val="008A5F42"/>
    <w:rsid w:val="008A64D4"/>
    <w:rsid w:val="008B0584"/>
    <w:rsid w:val="008B22C0"/>
    <w:rsid w:val="008B2F16"/>
    <w:rsid w:val="008B44AC"/>
    <w:rsid w:val="008B665D"/>
    <w:rsid w:val="008C19CD"/>
    <w:rsid w:val="008C20B3"/>
    <w:rsid w:val="008C22C8"/>
    <w:rsid w:val="008C33B5"/>
    <w:rsid w:val="008C3965"/>
    <w:rsid w:val="008C3AFF"/>
    <w:rsid w:val="008C3ECB"/>
    <w:rsid w:val="008C41C6"/>
    <w:rsid w:val="008C5863"/>
    <w:rsid w:val="008C61A9"/>
    <w:rsid w:val="008C678C"/>
    <w:rsid w:val="008C6AA1"/>
    <w:rsid w:val="008C7C2B"/>
    <w:rsid w:val="008D1448"/>
    <w:rsid w:val="008D2AFC"/>
    <w:rsid w:val="008D5D85"/>
    <w:rsid w:val="008E0562"/>
    <w:rsid w:val="008E0748"/>
    <w:rsid w:val="008E0CD1"/>
    <w:rsid w:val="008E1306"/>
    <w:rsid w:val="008E261D"/>
    <w:rsid w:val="008E300A"/>
    <w:rsid w:val="008E3247"/>
    <w:rsid w:val="008E3426"/>
    <w:rsid w:val="008E3BCD"/>
    <w:rsid w:val="008E4079"/>
    <w:rsid w:val="008E5476"/>
    <w:rsid w:val="008F1744"/>
    <w:rsid w:val="008F18E2"/>
    <w:rsid w:val="008F2CE7"/>
    <w:rsid w:val="008F2FE6"/>
    <w:rsid w:val="008F3942"/>
    <w:rsid w:val="008F3AAC"/>
    <w:rsid w:val="008F4704"/>
    <w:rsid w:val="008F6828"/>
    <w:rsid w:val="008F7BAF"/>
    <w:rsid w:val="00900341"/>
    <w:rsid w:val="00901039"/>
    <w:rsid w:val="00901460"/>
    <w:rsid w:val="00901712"/>
    <w:rsid w:val="00902336"/>
    <w:rsid w:val="00903A2F"/>
    <w:rsid w:val="0090439A"/>
    <w:rsid w:val="00905546"/>
    <w:rsid w:val="00905A95"/>
    <w:rsid w:val="00905DE3"/>
    <w:rsid w:val="00906A8D"/>
    <w:rsid w:val="00906DD0"/>
    <w:rsid w:val="009077B2"/>
    <w:rsid w:val="00907851"/>
    <w:rsid w:val="00907B2E"/>
    <w:rsid w:val="0091040A"/>
    <w:rsid w:val="009104D0"/>
    <w:rsid w:val="009105A4"/>
    <w:rsid w:val="009168DF"/>
    <w:rsid w:val="00917905"/>
    <w:rsid w:val="00917999"/>
    <w:rsid w:val="009209CF"/>
    <w:rsid w:val="00920F42"/>
    <w:rsid w:val="009234DD"/>
    <w:rsid w:val="0092356D"/>
    <w:rsid w:val="009254F7"/>
    <w:rsid w:val="00925F9B"/>
    <w:rsid w:val="00926760"/>
    <w:rsid w:val="00926858"/>
    <w:rsid w:val="00927F38"/>
    <w:rsid w:val="0093019B"/>
    <w:rsid w:val="009306EF"/>
    <w:rsid w:val="00930A79"/>
    <w:rsid w:val="009336E1"/>
    <w:rsid w:val="00933B76"/>
    <w:rsid w:val="009368E5"/>
    <w:rsid w:val="0093775B"/>
    <w:rsid w:val="009408BD"/>
    <w:rsid w:val="00941825"/>
    <w:rsid w:val="00941B32"/>
    <w:rsid w:val="0094214E"/>
    <w:rsid w:val="00942FB5"/>
    <w:rsid w:val="009435A5"/>
    <w:rsid w:val="009440D6"/>
    <w:rsid w:val="009444A9"/>
    <w:rsid w:val="00944D42"/>
    <w:rsid w:val="00944FFE"/>
    <w:rsid w:val="00945C93"/>
    <w:rsid w:val="009463DA"/>
    <w:rsid w:val="00951BC1"/>
    <w:rsid w:val="00951E7B"/>
    <w:rsid w:val="00952284"/>
    <w:rsid w:val="00952D13"/>
    <w:rsid w:val="009541C4"/>
    <w:rsid w:val="009546A5"/>
    <w:rsid w:val="00954701"/>
    <w:rsid w:val="00955B41"/>
    <w:rsid w:val="00956393"/>
    <w:rsid w:val="00956502"/>
    <w:rsid w:val="00960194"/>
    <w:rsid w:val="0096110C"/>
    <w:rsid w:val="00963567"/>
    <w:rsid w:val="00963EEA"/>
    <w:rsid w:val="00964662"/>
    <w:rsid w:val="00964AAB"/>
    <w:rsid w:val="00964AE1"/>
    <w:rsid w:val="0096645C"/>
    <w:rsid w:val="0096742E"/>
    <w:rsid w:val="00967733"/>
    <w:rsid w:val="009677B4"/>
    <w:rsid w:val="00967923"/>
    <w:rsid w:val="00967BCE"/>
    <w:rsid w:val="00970E70"/>
    <w:rsid w:val="0097109B"/>
    <w:rsid w:val="00971425"/>
    <w:rsid w:val="00971DCF"/>
    <w:rsid w:val="00972510"/>
    <w:rsid w:val="00972ED0"/>
    <w:rsid w:val="009731A6"/>
    <w:rsid w:val="009735BE"/>
    <w:rsid w:val="00973C35"/>
    <w:rsid w:val="00974C05"/>
    <w:rsid w:val="009758FC"/>
    <w:rsid w:val="00975976"/>
    <w:rsid w:val="00975E1A"/>
    <w:rsid w:val="00981D12"/>
    <w:rsid w:val="00981F21"/>
    <w:rsid w:val="00982299"/>
    <w:rsid w:val="0098230B"/>
    <w:rsid w:val="009837E4"/>
    <w:rsid w:val="009842A6"/>
    <w:rsid w:val="009861D3"/>
    <w:rsid w:val="00991F2D"/>
    <w:rsid w:val="00992DA7"/>
    <w:rsid w:val="009948E9"/>
    <w:rsid w:val="00995E3A"/>
    <w:rsid w:val="00996180"/>
    <w:rsid w:val="00997CC9"/>
    <w:rsid w:val="00997ECF"/>
    <w:rsid w:val="009A0447"/>
    <w:rsid w:val="009A0BC0"/>
    <w:rsid w:val="009A0F9C"/>
    <w:rsid w:val="009A1400"/>
    <w:rsid w:val="009A1534"/>
    <w:rsid w:val="009A2D6D"/>
    <w:rsid w:val="009A2EF9"/>
    <w:rsid w:val="009A658F"/>
    <w:rsid w:val="009B0AB4"/>
    <w:rsid w:val="009B0B5D"/>
    <w:rsid w:val="009B0E2A"/>
    <w:rsid w:val="009B15AE"/>
    <w:rsid w:val="009B1FEA"/>
    <w:rsid w:val="009B271A"/>
    <w:rsid w:val="009B2A62"/>
    <w:rsid w:val="009B2BF2"/>
    <w:rsid w:val="009B46AD"/>
    <w:rsid w:val="009B5197"/>
    <w:rsid w:val="009B5474"/>
    <w:rsid w:val="009C1889"/>
    <w:rsid w:val="009C1DAD"/>
    <w:rsid w:val="009C2E81"/>
    <w:rsid w:val="009C2ED2"/>
    <w:rsid w:val="009C3A3D"/>
    <w:rsid w:val="009C41E8"/>
    <w:rsid w:val="009C5167"/>
    <w:rsid w:val="009C5797"/>
    <w:rsid w:val="009C5B9A"/>
    <w:rsid w:val="009C60F4"/>
    <w:rsid w:val="009C6FB5"/>
    <w:rsid w:val="009C7294"/>
    <w:rsid w:val="009C7769"/>
    <w:rsid w:val="009C7CD2"/>
    <w:rsid w:val="009C7FAD"/>
    <w:rsid w:val="009D0238"/>
    <w:rsid w:val="009D1CC4"/>
    <w:rsid w:val="009D24EB"/>
    <w:rsid w:val="009D27E9"/>
    <w:rsid w:val="009D30DD"/>
    <w:rsid w:val="009D3141"/>
    <w:rsid w:val="009D46DD"/>
    <w:rsid w:val="009D499B"/>
    <w:rsid w:val="009D5BDB"/>
    <w:rsid w:val="009D76BF"/>
    <w:rsid w:val="009D7B18"/>
    <w:rsid w:val="009D7B72"/>
    <w:rsid w:val="009E0499"/>
    <w:rsid w:val="009E3DF2"/>
    <w:rsid w:val="009E3EC1"/>
    <w:rsid w:val="009E3FAB"/>
    <w:rsid w:val="009E418C"/>
    <w:rsid w:val="009E44C0"/>
    <w:rsid w:val="009E4812"/>
    <w:rsid w:val="009E4E19"/>
    <w:rsid w:val="009E5724"/>
    <w:rsid w:val="009E6054"/>
    <w:rsid w:val="009E7702"/>
    <w:rsid w:val="009F02C7"/>
    <w:rsid w:val="009F114D"/>
    <w:rsid w:val="009F1607"/>
    <w:rsid w:val="009F383E"/>
    <w:rsid w:val="009F4089"/>
    <w:rsid w:val="009F46AC"/>
    <w:rsid w:val="009F59F9"/>
    <w:rsid w:val="009F683A"/>
    <w:rsid w:val="009F6DCE"/>
    <w:rsid w:val="00A00A0C"/>
    <w:rsid w:val="00A01009"/>
    <w:rsid w:val="00A026F8"/>
    <w:rsid w:val="00A02F01"/>
    <w:rsid w:val="00A0392B"/>
    <w:rsid w:val="00A03932"/>
    <w:rsid w:val="00A03F60"/>
    <w:rsid w:val="00A040D1"/>
    <w:rsid w:val="00A0433C"/>
    <w:rsid w:val="00A05005"/>
    <w:rsid w:val="00A062C6"/>
    <w:rsid w:val="00A07693"/>
    <w:rsid w:val="00A110BF"/>
    <w:rsid w:val="00A1481F"/>
    <w:rsid w:val="00A150B1"/>
    <w:rsid w:val="00A17980"/>
    <w:rsid w:val="00A202B2"/>
    <w:rsid w:val="00A21D77"/>
    <w:rsid w:val="00A22072"/>
    <w:rsid w:val="00A22805"/>
    <w:rsid w:val="00A232C2"/>
    <w:rsid w:val="00A23621"/>
    <w:rsid w:val="00A23834"/>
    <w:rsid w:val="00A23E99"/>
    <w:rsid w:val="00A279E4"/>
    <w:rsid w:val="00A279EF"/>
    <w:rsid w:val="00A3075A"/>
    <w:rsid w:val="00A30F7A"/>
    <w:rsid w:val="00A31008"/>
    <w:rsid w:val="00A33DF0"/>
    <w:rsid w:val="00A36571"/>
    <w:rsid w:val="00A36C11"/>
    <w:rsid w:val="00A36E84"/>
    <w:rsid w:val="00A37953"/>
    <w:rsid w:val="00A40C48"/>
    <w:rsid w:val="00A41030"/>
    <w:rsid w:val="00A42415"/>
    <w:rsid w:val="00A428C6"/>
    <w:rsid w:val="00A4354D"/>
    <w:rsid w:val="00A43E25"/>
    <w:rsid w:val="00A43FB6"/>
    <w:rsid w:val="00A44A64"/>
    <w:rsid w:val="00A44E90"/>
    <w:rsid w:val="00A4512A"/>
    <w:rsid w:val="00A507D0"/>
    <w:rsid w:val="00A51A80"/>
    <w:rsid w:val="00A51B74"/>
    <w:rsid w:val="00A520CA"/>
    <w:rsid w:val="00A52974"/>
    <w:rsid w:val="00A530C8"/>
    <w:rsid w:val="00A5370E"/>
    <w:rsid w:val="00A53ECF"/>
    <w:rsid w:val="00A5404B"/>
    <w:rsid w:val="00A55D4A"/>
    <w:rsid w:val="00A55EED"/>
    <w:rsid w:val="00A56CDB"/>
    <w:rsid w:val="00A57714"/>
    <w:rsid w:val="00A57738"/>
    <w:rsid w:val="00A57961"/>
    <w:rsid w:val="00A5797D"/>
    <w:rsid w:val="00A619FF"/>
    <w:rsid w:val="00A61FAC"/>
    <w:rsid w:val="00A63F73"/>
    <w:rsid w:val="00A64C30"/>
    <w:rsid w:val="00A657F7"/>
    <w:rsid w:val="00A65D18"/>
    <w:rsid w:val="00A66577"/>
    <w:rsid w:val="00A66868"/>
    <w:rsid w:val="00A67B13"/>
    <w:rsid w:val="00A728BB"/>
    <w:rsid w:val="00A72F34"/>
    <w:rsid w:val="00A732B2"/>
    <w:rsid w:val="00A73FF3"/>
    <w:rsid w:val="00A75D7D"/>
    <w:rsid w:val="00A75EC9"/>
    <w:rsid w:val="00A76210"/>
    <w:rsid w:val="00A7680B"/>
    <w:rsid w:val="00A7686F"/>
    <w:rsid w:val="00A775F9"/>
    <w:rsid w:val="00A77724"/>
    <w:rsid w:val="00A8081F"/>
    <w:rsid w:val="00A81474"/>
    <w:rsid w:val="00A8194B"/>
    <w:rsid w:val="00A8317E"/>
    <w:rsid w:val="00A84740"/>
    <w:rsid w:val="00A84CCB"/>
    <w:rsid w:val="00A855C0"/>
    <w:rsid w:val="00A902E9"/>
    <w:rsid w:val="00A9379D"/>
    <w:rsid w:val="00A9386E"/>
    <w:rsid w:val="00A93FA1"/>
    <w:rsid w:val="00A94A58"/>
    <w:rsid w:val="00A95D1A"/>
    <w:rsid w:val="00A964EB"/>
    <w:rsid w:val="00AA121E"/>
    <w:rsid w:val="00AA28DA"/>
    <w:rsid w:val="00AA2CC6"/>
    <w:rsid w:val="00AA30DE"/>
    <w:rsid w:val="00AA4039"/>
    <w:rsid w:val="00AA4C31"/>
    <w:rsid w:val="00AA4D62"/>
    <w:rsid w:val="00AA50EB"/>
    <w:rsid w:val="00AA53BE"/>
    <w:rsid w:val="00AA5AD3"/>
    <w:rsid w:val="00AA600D"/>
    <w:rsid w:val="00AA6499"/>
    <w:rsid w:val="00AA6DFB"/>
    <w:rsid w:val="00AB06B3"/>
    <w:rsid w:val="00AB0B0E"/>
    <w:rsid w:val="00AB1ABA"/>
    <w:rsid w:val="00AB1D28"/>
    <w:rsid w:val="00AB2EE3"/>
    <w:rsid w:val="00AB2FD2"/>
    <w:rsid w:val="00AB371C"/>
    <w:rsid w:val="00AB3A05"/>
    <w:rsid w:val="00AB3B95"/>
    <w:rsid w:val="00AB5024"/>
    <w:rsid w:val="00AB56E4"/>
    <w:rsid w:val="00AB5F2E"/>
    <w:rsid w:val="00AB62B1"/>
    <w:rsid w:val="00AB6901"/>
    <w:rsid w:val="00AB6BA9"/>
    <w:rsid w:val="00AB725E"/>
    <w:rsid w:val="00AC1112"/>
    <w:rsid w:val="00AC1B63"/>
    <w:rsid w:val="00AC2814"/>
    <w:rsid w:val="00AC2F77"/>
    <w:rsid w:val="00AC3394"/>
    <w:rsid w:val="00AC36C6"/>
    <w:rsid w:val="00AC6B71"/>
    <w:rsid w:val="00AC72C8"/>
    <w:rsid w:val="00AC744E"/>
    <w:rsid w:val="00AD013E"/>
    <w:rsid w:val="00AD0AB6"/>
    <w:rsid w:val="00AD0DE9"/>
    <w:rsid w:val="00AD14BA"/>
    <w:rsid w:val="00AD1665"/>
    <w:rsid w:val="00AD2F7E"/>
    <w:rsid w:val="00AD48FB"/>
    <w:rsid w:val="00AD63D7"/>
    <w:rsid w:val="00AE0271"/>
    <w:rsid w:val="00AE1007"/>
    <w:rsid w:val="00AE1374"/>
    <w:rsid w:val="00AE1C2E"/>
    <w:rsid w:val="00AE1CEE"/>
    <w:rsid w:val="00AE1CF2"/>
    <w:rsid w:val="00AE2146"/>
    <w:rsid w:val="00AE24FC"/>
    <w:rsid w:val="00AE266C"/>
    <w:rsid w:val="00AE2B61"/>
    <w:rsid w:val="00AE4202"/>
    <w:rsid w:val="00AE4B81"/>
    <w:rsid w:val="00AE4C51"/>
    <w:rsid w:val="00AE5FE5"/>
    <w:rsid w:val="00AE657B"/>
    <w:rsid w:val="00AF07E4"/>
    <w:rsid w:val="00AF0999"/>
    <w:rsid w:val="00AF2500"/>
    <w:rsid w:val="00AF2E2B"/>
    <w:rsid w:val="00AF442D"/>
    <w:rsid w:val="00AF586B"/>
    <w:rsid w:val="00AF6475"/>
    <w:rsid w:val="00AF69B5"/>
    <w:rsid w:val="00AF6AA4"/>
    <w:rsid w:val="00AF6D96"/>
    <w:rsid w:val="00B002FC"/>
    <w:rsid w:val="00B023CB"/>
    <w:rsid w:val="00B02BDF"/>
    <w:rsid w:val="00B033C9"/>
    <w:rsid w:val="00B034CD"/>
    <w:rsid w:val="00B05FBA"/>
    <w:rsid w:val="00B0637F"/>
    <w:rsid w:val="00B06CE7"/>
    <w:rsid w:val="00B07BA1"/>
    <w:rsid w:val="00B11AA5"/>
    <w:rsid w:val="00B11BED"/>
    <w:rsid w:val="00B11EB1"/>
    <w:rsid w:val="00B12260"/>
    <w:rsid w:val="00B14422"/>
    <w:rsid w:val="00B1457C"/>
    <w:rsid w:val="00B14796"/>
    <w:rsid w:val="00B14A3F"/>
    <w:rsid w:val="00B15472"/>
    <w:rsid w:val="00B17C7F"/>
    <w:rsid w:val="00B206A0"/>
    <w:rsid w:val="00B21909"/>
    <w:rsid w:val="00B22464"/>
    <w:rsid w:val="00B24528"/>
    <w:rsid w:val="00B2648A"/>
    <w:rsid w:val="00B26E93"/>
    <w:rsid w:val="00B27BBD"/>
    <w:rsid w:val="00B316E5"/>
    <w:rsid w:val="00B328E9"/>
    <w:rsid w:val="00B34296"/>
    <w:rsid w:val="00B34898"/>
    <w:rsid w:val="00B3516E"/>
    <w:rsid w:val="00B40200"/>
    <w:rsid w:val="00B40CD8"/>
    <w:rsid w:val="00B42D29"/>
    <w:rsid w:val="00B4501D"/>
    <w:rsid w:val="00B46623"/>
    <w:rsid w:val="00B50981"/>
    <w:rsid w:val="00B50B8B"/>
    <w:rsid w:val="00B51EDE"/>
    <w:rsid w:val="00B524D8"/>
    <w:rsid w:val="00B53E84"/>
    <w:rsid w:val="00B55969"/>
    <w:rsid w:val="00B56157"/>
    <w:rsid w:val="00B56902"/>
    <w:rsid w:val="00B57797"/>
    <w:rsid w:val="00B577D5"/>
    <w:rsid w:val="00B60749"/>
    <w:rsid w:val="00B60B54"/>
    <w:rsid w:val="00B6287F"/>
    <w:rsid w:val="00B62B6C"/>
    <w:rsid w:val="00B62BF8"/>
    <w:rsid w:val="00B62E1F"/>
    <w:rsid w:val="00B62FC5"/>
    <w:rsid w:val="00B632C6"/>
    <w:rsid w:val="00B656BD"/>
    <w:rsid w:val="00B66E62"/>
    <w:rsid w:val="00B712D7"/>
    <w:rsid w:val="00B72C0B"/>
    <w:rsid w:val="00B72DFA"/>
    <w:rsid w:val="00B73F75"/>
    <w:rsid w:val="00B74683"/>
    <w:rsid w:val="00B746AC"/>
    <w:rsid w:val="00B74EE2"/>
    <w:rsid w:val="00B7575C"/>
    <w:rsid w:val="00B76D3A"/>
    <w:rsid w:val="00B806AE"/>
    <w:rsid w:val="00B81D13"/>
    <w:rsid w:val="00B82697"/>
    <w:rsid w:val="00B836D3"/>
    <w:rsid w:val="00B854A4"/>
    <w:rsid w:val="00B85936"/>
    <w:rsid w:val="00B86CE8"/>
    <w:rsid w:val="00B87551"/>
    <w:rsid w:val="00B87BFC"/>
    <w:rsid w:val="00B900E8"/>
    <w:rsid w:val="00B9178F"/>
    <w:rsid w:val="00B92C1C"/>
    <w:rsid w:val="00B93134"/>
    <w:rsid w:val="00B934F4"/>
    <w:rsid w:val="00B93DEC"/>
    <w:rsid w:val="00B94907"/>
    <w:rsid w:val="00B94B99"/>
    <w:rsid w:val="00B95960"/>
    <w:rsid w:val="00B96EB9"/>
    <w:rsid w:val="00B97629"/>
    <w:rsid w:val="00BA0954"/>
    <w:rsid w:val="00BA11DE"/>
    <w:rsid w:val="00BA15AB"/>
    <w:rsid w:val="00BA1A0C"/>
    <w:rsid w:val="00BA291E"/>
    <w:rsid w:val="00BA495D"/>
    <w:rsid w:val="00BA5237"/>
    <w:rsid w:val="00BA5B29"/>
    <w:rsid w:val="00BA62ED"/>
    <w:rsid w:val="00BA794E"/>
    <w:rsid w:val="00BB0C06"/>
    <w:rsid w:val="00BB192A"/>
    <w:rsid w:val="00BB1AB4"/>
    <w:rsid w:val="00BB5FFF"/>
    <w:rsid w:val="00BB6D8C"/>
    <w:rsid w:val="00BB79D8"/>
    <w:rsid w:val="00BC0387"/>
    <w:rsid w:val="00BC168C"/>
    <w:rsid w:val="00BC271F"/>
    <w:rsid w:val="00BC2D73"/>
    <w:rsid w:val="00BC2EE2"/>
    <w:rsid w:val="00BC312A"/>
    <w:rsid w:val="00BC466C"/>
    <w:rsid w:val="00BC5DF3"/>
    <w:rsid w:val="00BC74BC"/>
    <w:rsid w:val="00BC7959"/>
    <w:rsid w:val="00BD19A1"/>
    <w:rsid w:val="00BD21C3"/>
    <w:rsid w:val="00BD2407"/>
    <w:rsid w:val="00BD320C"/>
    <w:rsid w:val="00BD3A79"/>
    <w:rsid w:val="00BD4573"/>
    <w:rsid w:val="00BD5262"/>
    <w:rsid w:val="00BD526F"/>
    <w:rsid w:val="00BD69A3"/>
    <w:rsid w:val="00BD6A1A"/>
    <w:rsid w:val="00BD6D7F"/>
    <w:rsid w:val="00BD7758"/>
    <w:rsid w:val="00BD7DD7"/>
    <w:rsid w:val="00BE15E8"/>
    <w:rsid w:val="00BE2E95"/>
    <w:rsid w:val="00BE3277"/>
    <w:rsid w:val="00BE5467"/>
    <w:rsid w:val="00BE6150"/>
    <w:rsid w:val="00BE6D1A"/>
    <w:rsid w:val="00BF00FD"/>
    <w:rsid w:val="00BF03BC"/>
    <w:rsid w:val="00BF0DC9"/>
    <w:rsid w:val="00BF2F27"/>
    <w:rsid w:val="00BF32F5"/>
    <w:rsid w:val="00BF467E"/>
    <w:rsid w:val="00BF6E12"/>
    <w:rsid w:val="00BF6FBE"/>
    <w:rsid w:val="00C00E8E"/>
    <w:rsid w:val="00C011B3"/>
    <w:rsid w:val="00C03057"/>
    <w:rsid w:val="00C033B8"/>
    <w:rsid w:val="00C04828"/>
    <w:rsid w:val="00C054D1"/>
    <w:rsid w:val="00C06A5A"/>
    <w:rsid w:val="00C06FEE"/>
    <w:rsid w:val="00C0732A"/>
    <w:rsid w:val="00C0777B"/>
    <w:rsid w:val="00C108EA"/>
    <w:rsid w:val="00C11D14"/>
    <w:rsid w:val="00C11FDD"/>
    <w:rsid w:val="00C12553"/>
    <w:rsid w:val="00C1294F"/>
    <w:rsid w:val="00C1311D"/>
    <w:rsid w:val="00C15354"/>
    <w:rsid w:val="00C15382"/>
    <w:rsid w:val="00C15E4C"/>
    <w:rsid w:val="00C16346"/>
    <w:rsid w:val="00C165D3"/>
    <w:rsid w:val="00C167E9"/>
    <w:rsid w:val="00C16BFA"/>
    <w:rsid w:val="00C17EC3"/>
    <w:rsid w:val="00C21002"/>
    <w:rsid w:val="00C211E4"/>
    <w:rsid w:val="00C22ABD"/>
    <w:rsid w:val="00C230CC"/>
    <w:rsid w:val="00C23680"/>
    <w:rsid w:val="00C23EF1"/>
    <w:rsid w:val="00C24667"/>
    <w:rsid w:val="00C25767"/>
    <w:rsid w:val="00C27D0A"/>
    <w:rsid w:val="00C27E49"/>
    <w:rsid w:val="00C30EB3"/>
    <w:rsid w:val="00C31968"/>
    <w:rsid w:val="00C3301C"/>
    <w:rsid w:val="00C332DD"/>
    <w:rsid w:val="00C33433"/>
    <w:rsid w:val="00C34673"/>
    <w:rsid w:val="00C34858"/>
    <w:rsid w:val="00C34B73"/>
    <w:rsid w:val="00C354C2"/>
    <w:rsid w:val="00C35BCE"/>
    <w:rsid w:val="00C36C2E"/>
    <w:rsid w:val="00C414F8"/>
    <w:rsid w:val="00C4289C"/>
    <w:rsid w:val="00C42B82"/>
    <w:rsid w:val="00C43A13"/>
    <w:rsid w:val="00C43D83"/>
    <w:rsid w:val="00C43E91"/>
    <w:rsid w:val="00C4568F"/>
    <w:rsid w:val="00C45BB2"/>
    <w:rsid w:val="00C465A7"/>
    <w:rsid w:val="00C465FA"/>
    <w:rsid w:val="00C46FFF"/>
    <w:rsid w:val="00C47280"/>
    <w:rsid w:val="00C47542"/>
    <w:rsid w:val="00C5114D"/>
    <w:rsid w:val="00C5134E"/>
    <w:rsid w:val="00C51E82"/>
    <w:rsid w:val="00C52DD9"/>
    <w:rsid w:val="00C53187"/>
    <w:rsid w:val="00C535FB"/>
    <w:rsid w:val="00C53E04"/>
    <w:rsid w:val="00C541A8"/>
    <w:rsid w:val="00C54FBE"/>
    <w:rsid w:val="00C57C33"/>
    <w:rsid w:val="00C602C7"/>
    <w:rsid w:val="00C60F58"/>
    <w:rsid w:val="00C613F8"/>
    <w:rsid w:val="00C61D61"/>
    <w:rsid w:val="00C6236B"/>
    <w:rsid w:val="00C62670"/>
    <w:rsid w:val="00C6391F"/>
    <w:rsid w:val="00C644BB"/>
    <w:rsid w:val="00C64DF8"/>
    <w:rsid w:val="00C65E71"/>
    <w:rsid w:val="00C66C17"/>
    <w:rsid w:val="00C66E71"/>
    <w:rsid w:val="00C66F44"/>
    <w:rsid w:val="00C673F5"/>
    <w:rsid w:val="00C67436"/>
    <w:rsid w:val="00C704F9"/>
    <w:rsid w:val="00C717CE"/>
    <w:rsid w:val="00C72175"/>
    <w:rsid w:val="00C72649"/>
    <w:rsid w:val="00C73198"/>
    <w:rsid w:val="00C7471B"/>
    <w:rsid w:val="00C7473F"/>
    <w:rsid w:val="00C75674"/>
    <w:rsid w:val="00C75DF4"/>
    <w:rsid w:val="00C76BB9"/>
    <w:rsid w:val="00C77376"/>
    <w:rsid w:val="00C77D4A"/>
    <w:rsid w:val="00C77FBE"/>
    <w:rsid w:val="00C8031A"/>
    <w:rsid w:val="00C8190B"/>
    <w:rsid w:val="00C8256E"/>
    <w:rsid w:val="00C84163"/>
    <w:rsid w:val="00C843E9"/>
    <w:rsid w:val="00C848B9"/>
    <w:rsid w:val="00C8557D"/>
    <w:rsid w:val="00C85618"/>
    <w:rsid w:val="00C85C3D"/>
    <w:rsid w:val="00C85F0A"/>
    <w:rsid w:val="00C86DDC"/>
    <w:rsid w:val="00C87A55"/>
    <w:rsid w:val="00C9147E"/>
    <w:rsid w:val="00C92087"/>
    <w:rsid w:val="00C93DFA"/>
    <w:rsid w:val="00C941DE"/>
    <w:rsid w:val="00C94E18"/>
    <w:rsid w:val="00C96AA7"/>
    <w:rsid w:val="00CA02BB"/>
    <w:rsid w:val="00CA06E5"/>
    <w:rsid w:val="00CA12FB"/>
    <w:rsid w:val="00CA172C"/>
    <w:rsid w:val="00CA2A52"/>
    <w:rsid w:val="00CA3510"/>
    <w:rsid w:val="00CA37F6"/>
    <w:rsid w:val="00CA38B4"/>
    <w:rsid w:val="00CA7C7D"/>
    <w:rsid w:val="00CB00FE"/>
    <w:rsid w:val="00CB2C4E"/>
    <w:rsid w:val="00CB33E3"/>
    <w:rsid w:val="00CB4B90"/>
    <w:rsid w:val="00CB6E13"/>
    <w:rsid w:val="00CB7729"/>
    <w:rsid w:val="00CB7A0C"/>
    <w:rsid w:val="00CB7A7C"/>
    <w:rsid w:val="00CB7ADE"/>
    <w:rsid w:val="00CB7B2F"/>
    <w:rsid w:val="00CB7B45"/>
    <w:rsid w:val="00CB7EE9"/>
    <w:rsid w:val="00CC00E1"/>
    <w:rsid w:val="00CC02B3"/>
    <w:rsid w:val="00CC0C1E"/>
    <w:rsid w:val="00CC18E1"/>
    <w:rsid w:val="00CC1A6B"/>
    <w:rsid w:val="00CC1D2B"/>
    <w:rsid w:val="00CC1F35"/>
    <w:rsid w:val="00CC30A9"/>
    <w:rsid w:val="00CC3372"/>
    <w:rsid w:val="00CC3E8E"/>
    <w:rsid w:val="00CC52C0"/>
    <w:rsid w:val="00CC70DB"/>
    <w:rsid w:val="00CC7C03"/>
    <w:rsid w:val="00CD0C95"/>
    <w:rsid w:val="00CD212F"/>
    <w:rsid w:val="00CD3503"/>
    <w:rsid w:val="00CD3FB5"/>
    <w:rsid w:val="00CD454B"/>
    <w:rsid w:val="00CD5435"/>
    <w:rsid w:val="00CD58F2"/>
    <w:rsid w:val="00CD72C2"/>
    <w:rsid w:val="00CE0EB2"/>
    <w:rsid w:val="00CE10D5"/>
    <w:rsid w:val="00CE1586"/>
    <w:rsid w:val="00CE2FAB"/>
    <w:rsid w:val="00CE3752"/>
    <w:rsid w:val="00CE4E89"/>
    <w:rsid w:val="00CE5436"/>
    <w:rsid w:val="00CE7845"/>
    <w:rsid w:val="00CE799A"/>
    <w:rsid w:val="00CE7CC1"/>
    <w:rsid w:val="00CF006D"/>
    <w:rsid w:val="00CF0BAF"/>
    <w:rsid w:val="00CF20E0"/>
    <w:rsid w:val="00CF23E3"/>
    <w:rsid w:val="00CF249A"/>
    <w:rsid w:val="00CF2DD9"/>
    <w:rsid w:val="00CF3532"/>
    <w:rsid w:val="00CF37E3"/>
    <w:rsid w:val="00CF434A"/>
    <w:rsid w:val="00CF4EEA"/>
    <w:rsid w:val="00CF5DBA"/>
    <w:rsid w:val="00CF633C"/>
    <w:rsid w:val="00CF6F81"/>
    <w:rsid w:val="00D0038B"/>
    <w:rsid w:val="00D023E3"/>
    <w:rsid w:val="00D02422"/>
    <w:rsid w:val="00D02577"/>
    <w:rsid w:val="00D03369"/>
    <w:rsid w:val="00D0350B"/>
    <w:rsid w:val="00D06090"/>
    <w:rsid w:val="00D06FED"/>
    <w:rsid w:val="00D1025F"/>
    <w:rsid w:val="00D13082"/>
    <w:rsid w:val="00D14837"/>
    <w:rsid w:val="00D2023B"/>
    <w:rsid w:val="00D20A45"/>
    <w:rsid w:val="00D22282"/>
    <w:rsid w:val="00D23177"/>
    <w:rsid w:val="00D23930"/>
    <w:rsid w:val="00D23D51"/>
    <w:rsid w:val="00D23E71"/>
    <w:rsid w:val="00D246C0"/>
    <w:rsid w:val="00D248E3"/>
    <w:rsid w:val="00D24F34"/>
    <w:rsid w:val="00D25157"/>
    <w:rsid w:val="00D26255"/>
    <w:rsid w:val="00D26329"/>
    <w:rsid w:val="00D26796"/>
    <w:rsid w:val="00D27361"/>
    <w:rsid w:val="00D27363"/>
    <w:rsid w:val="00D2745C"/>
    <w:rsid w:val="00D27A6A"/>
    <w:rsid w:val="00D27B15"/>
    <w:rsid w:val="00D27C2E"/>
    <w:rsid w:val="00D30652"/>
    <w:rsid w:val="00D30B56"/>
    <w:rsid w:val="00D317BE"/>
    <w:rsid w:val="00D33313"/>
    <w:rsid w:val="00D33C55"/>
    <w:rsid w:val="00D34841"/>
    <w:rsid w:val="00D34BD1"/>
    <w:rsid w:val="00D35A36"/>
    <w:rsid w:val="00D36C70"/>
    <w:rsid w:val="00D37BE7"/>
    <w:rsid w:val="00D40AEF"/>
    <w:rsid w:val="00D4123F"/>
    <w:rsid w:val="00D4312B"/>
    <w:rsid w:val="00D43C98"/>
    <w:rsid w:val="00D43D25"/>
    <w:rsid w:val="00D44F38"/>
    <w:rsid w:val="00D4549A"/>
    <w:rsid w:val="00D45DBA"/>
    <w:rsid w:val="00D46A9D"/>
    <w:rsid w:val="00D46D64"/>
    <w:rsid w:val="00D47975"/>
    <w:rsid w:val="00D47DFD"/>
    <w:rsid w:val="00D51295"/>
    <w:rsid w:val="00D52020"/>
    <w:rsid w:val="00D526E2"/>
    <w:rsid w:val="00D5322B"/>
    <w:rsid w:val="00D540FD"/>
    <w:rsid w:val="00D559C4"/>
    <w:rsid w:val="00D55D5D"/>
    <w:rsid w:val="00D56733"/>
    <w:rsid w:val="00D56D6A"/>
    <w:rsid w:val="00D61F58"/>
    <w:rsid w:val="00D65493"/>
    <w:rsid w:val="00D658D9"/>
    <w:rsid w:val="00D671B8"/>
    <w:rsid w:val="00D6733D"/>
    <w:rsid w:val="00D71517"/>
    <w:rsid w:val="00D7214E"/>
    <w:rsid w:val="00D72281"/>
    <w:rsid w:val="00D73166"/>
    <w:rsid w:val="00D7443B"/>
    <w:rsid w:val="00D745AC"/>
    <w:rsid w:val="00D7488D"/>
    <w:rsid w:val="00D75BB8"/>
    <w:rsid w:val="00D75FBC"/>
    <w:rsid w:val="00D760DC"/>
    <w:rsid w:val="00D779BF"/>
    <w:rsid w:val="00D80959"/>
    <w:rsid w:val="00D814CC"/>
    <w:rsid w:val="00D81A2D"/>
    <w:rsid w:val="00D81F2B"/>
    <w:rsid w:val="00D83B5F"/>
    <w:rsid w:val="00D84E51"/>
    <w:rsid w:val="00D85ED8"/>
    <w:rsid w:val="00D86674"/>
    <w:rsid w:val="00D86B9A"/>
    <w:rsid w:val="00D90AF5"/>
    <w:rsid w:val="00D90B48"/>
    <w:rsid w:val="00D90E50"/>
    <w:rsid w:val="00D91CD5"/>
    <w:rsid w:val="00D91D76"/>
    <w:rsid w:val="00D92729"/>
    <w:rsid w:val="00D92746"/>
    <w:rsid w:val="00D92DFB"/>
    <w:rsid w:val="00D93F5C"/>
    <w:rsid w:val="00D9419A"/>
    <w:rsid w:val="00D94452"/>
    <w:rsid w:val="00D94C44"/>
    <w:rsid w:val="00D9533A"/>
    <w:rsid w:val="00D96C05"/>
    <w:rsid w:val="00D971EE"/>
    <w:rsid w:val="00D9779E"/>
    <w:rsid w:val="00D97DF8"/>
    <w:rsid w:val="00DA0E58"/>
    <w:rsid w:val="00DA0F5D"/>
    <w:rsid w:val="00DA1646"/>
    <w:rsid w:val="00DA2FCE"/>
    <w:rsid w:val="00DA380F"/>
    <w:rsid w:val="00DA3CC9"/>
    <w:rsid w:val="00DA547E"/>
    <w:rsid w:val="00DA75A4"/>
    <w:rsid w:val="00DB094C"/>
    <w:rsid w:val="00DB17BD"/>
    <w:rsid w:val="00DB1B67"/>
    <w:rsid w:val="00DB42B9"/>
    <w:rsid w:val="00DB4B3F"/>
    <w:rsid w:val="00DB567A"/>
    <w:rsid w:val="00DC1D4E"/>
    <w:rsid w:val="00DC29C7"/>
    <w:rsid w:val="00DC2CD6"/>
    <w:rsid w:val="00DC45A1"/>
    <w:rsid w:val="00DC47CF"/>
    <w:rsid w:val="00DC502C"/>
    <w:rsid w:val="00DC7C9E"/>
    <w:rsid w:val="00DD0D38"/>
    <w:rsid w:val="00DD1F3B"/>
    <w:rsid w:val="00DD395D"/>
    <w:rsid w:val="00DD4305"/>
    <w:rsid w:val="00DD5618"/>
    <w:rsid w:val="00DD6570"/>
    <w:rsid w:val="00DD6C8B"/>
    <w:rsid w:val="00DE0536"/>
    <w:rsid w:val="00DE0A2F"/>
    <w:rsid w:val="00DE1076"/>
    <w:rsid w:val="00DE11B8"/>
    <w:rsid w:val="00DE5006"/>
    <w:rsid w:val="00DE56CC"/>
    <w:rsid w:val="00DE5909"/>
    <w:rsid w:val="00DE5EA7"/>
    <w:rsid w:val="00DE71FE"/>
    <w:rsid w:val="00DE7AB9"/>
    <w:rsid w:val="00DF18DA"/>
    <w:rsid w:val="00DF29E0"/>
    <w:rsid w:val="00DF32DA"/>
    <w:rsid w:val="00DF4389"/>
    <w:rsid w:val="00DF4ABB"/>
    <w:rsid w:val="00DF5213"/>
    <w:rsid w:val="00DF58AB"/>
    <w:rsid w:val="00DF5B0F"/>
    <w:rsid w:val="00DF6A97"/>
    <w:rsid w:val="00DF7067"/>
    <w:rsid w:val="00DF707A"/>
    <w:rsid w:val="00DF7688"/>
    <w:rsid w:val="00E002A7"/>
    <w:rsid w:val="00E0108A"/>
    <w:rsid w:val="00E01F33"/>
    <w:rsid w:val="00E026CD"/>
    <w:rsid w:val="00E04631"/>
    <w:rsid w:val="00E06F6D"/>
    <w:rsid w:val="00E0795D"/>
    <w:rsid w:val="00E07DD3"/>
    <w:rsid w:val="00E14DC6"/>
    <w:rsid w:val="00E15222"/>
    <w:rsid w:val="00E152A1"/>
    <w:rsid w:val="00E1619C"/>
    <w:rsid w:val="00E1699B"/>
    <w:rsid w:val="00E17132"/>
    <w:rsid w:val="00E222E3"/>
    <w:rsid w:val="00E23BC5"/>
    <w:rsid w:val="00E23E5C"/>
    <w:rsid w:val="00E25F09"/>
    <w:rsid w:val="00E26D1A"/>
    <w:rsid w:val="00E270B7"/>
    <w:rsid w:val="00E30180"/>
    <w:rsid w:val="00E33E5F"/>
    <w:rsid w:val="00E343FC"/>
    <w:rsid w:val="00E361E9"/>
    <w:rsid w:val="00E361EF"/>
    <w:rsid w:val="00E36648"/>
    <w:rsid w:val="00E371C4"/>
    <w:rsid w:val="00E37502"/>
    <w:rsid w:val="00E42331"/>
    <w:rsid w:val="00E424CE"/>
    <w:rsid w:val="00E4291C"/>
    <w:rsid w:val="00E437B4"/>
    <w:rsid w:val="00E444AB"/>
    <w:rsid w:val="00E44AB0"/>
    <w:rsid w:val="00E44C9C"/>
    <w:rsid w:val="00E455D7"/>
    <w:rsid w:val="00E52518"/>
    <w:rsid w:val="00E53327"/>
    <w:rsid w:val="00E54B24"/>
    <w:rsid w:val="00E5505E"/>
    <w:rsid w:val="00E56B32"/>
    <w:rsid w:val="00E57D6A"/>
    <w:rsid w:val="00E6162B"/>
    <w:rsid w:val="00E61E29"/>
    <w:rsid w:val="00E62B11"/>
    <w:rsid w:val="00E646AC"/>
    <w:rsid w:val="00E64757"/>
    <w:rsid w:val="00E64915"/>
    <w:rsid w:val="00E64B91"/>
    <w:rsid w:val="00E66095"/>
    <w:rsid w:val="00E66AA5"/>
    <w:rsid w:val="00E67B49"/>
    <w:rsid w:val="00E704F6"/>
    <w:rsid w:val="00E70C42"/>
    <w:rsid w:val="00E71040"/>
    <w:rsid w:val="00E712FB"/>
    <w:rsid w:val="00E717C3"/>
    <w:rsid w:val="00E72AA2"/>
    <w:rsid w:val="00E758C9"/>
    <w:rsid w:val="00E75B76"/>
    <w:rsid w:val="00E767A4"/>
    <w:rsid w:val="00E77203"/>
    <w:rsid w:val="00E803A5"/>
    <w:rsid w:val="00E8080B"/>
    <w:rsid w:val="00E80B8C"/>
    <w:rsid w:val="00E81C4F"/>
    <w:rsid w:val="00E81D66"/>
    <w:rsid w:val="00E83122"/>
    <w:rsid w:val="00E83819"/>
    <w:rsid w:val="00E85578"/>
    <w:rsid w:val="00E855A7"/>
    <w:rsid w:val="00E85DDC"/>
    <w:rsid w:val="00E86754"/>
    <w:rsid w:val="00E9009D"/>
    <w:rsid w:val="00E901CF"/>
    <w:rsid w:val="00E9078C"/>
    <w:rsid w:val="00E91D37"/>
    <w:rsid w:val="00E92C3D"/>
    <w:rsid w:val="00E93A28"/>
    <w:rsid w:val="00E94FAD"/>
    <w:rsid w:val="00E963FF"/>
    <w:rsid w:val="00E96456"/>
    <w:rsid w:val="00E971FF"/>
    <w:rsid w:val="00E97369"/>
    <w:rsid w:val="00E977DE"/>
    <w:rsid w:val="00EA0D21"/>
    <w:rsid w:val="00EA2F5B"/>
    <w:rsid w:val="00EA3977"/>
    <w:rsid w:val="00EA51BF"/>
    <w:rsid w:val="00EA5A94"/>
    <w:rsid w:val="00EA6C4A"/>
    <w:rsid w:val="00EA6EB4"/>
    <w:rsid w:val="00EA763A"/>
    <w:rsid w:val="00EA7772"/>
    <w:rsid w:val="00EA7B90"/>
    <w:rsid w:val="00EB0627"/>
    <w:rsid w:val="00EB0A03"/>
    <w:rsid w:val="00EB159C"/>
    <w:rsid w:val="00EB1E26"/>
    <w:rsid w:val="00EB2974"/>
    <w:rsid w:val="00EB69E3"/>
    <w:rsid w:val="00EB77B3"/>
    <w:rsid w:val="00EB790C"/>
    <w:rsid w:val="00EB79F4"/>
    <w:rsid w:val="00EC1053"/>
    <w:rsid w:val="00EC1804"/>
    <w:rsid w:val="00EC1DCD"/>
    <w:rsid w:val="00EC1F2C"/>
    <w:rsid w:val="00EC28EA"/>
    <w:rsid w:val="00EC3391"/>
    <w:rsid w:val="00EC3D9F"/>
    <w:rsid w:val="00EC4B2C"/>
    <w:rsid w:val="00EC5200"/>
    <w:rsid w:val="00EC64D3"/>
    <w:rsid w:val="00EC739A"/>
    <w:rsid w:val="00EC769E"/>
    <w:rsid w:val="00EC7967"/>
    <w:rsid w:val="00EC7B49"/>
    <w:rsid w:val="00EC7E42"/>
    <w:rsid w:val="00EC7ED8"/>
    <w:rsid w:val="00ED40CC"/>
    <w:rsid w:val="00ED4D9D"/>
    <w:rsid w:val="00ED55F2"/>
    <w:rsid w:val="00ED719B"/>
    <w:rsid w:val="00EE0237"/>
    <w:rsid w:val="00EE2A3F"/>
    <w:rsid w:val="00EE3A00"/>
    <w:rsid w:val="00EE4E6E"/>
    <w:rsid w:val="00EE58C5"/>
    <w:rsid w:val="00EE5C26"/>
    <w:rsid w:val="00EE5F72"/>
    <w:rsid w:val="00EE69D7"/>
    <w:rsid w:val="00EE6FC4"/>
    <w:rsid w:val="00EF01CD"/>
    <w:rsid w:val="00EF1118"/>
    <w:rsid w:val="00EF1AA9"/>
    <w:rsid w:val="00EF1ED1"/>
    <w:rsid w:val="00EF26D7"/>
    <w:rsid w:val="00EF2BAB"/>
    <w:rsid w:val="00EF37D5"/>
    <w:rsid w:val="00EF4DFE"/>
    <w:rsid w:val="00EF5DB3"/>
    <w:rsid w:val="00EF610A"/>
    <w:rsid w:val="00EF6B79"/>
    <w:rsid w:val="00EF7014"/>
    <w:rsid w:val="00F021E6"/>
    <w:rsid w:val="00F02369"/>
    <w:rsid w:val="00F02806"/>
    <w:rsid w:val="00F04301"/>
    <w:rsid w:val="00F0580E"/>
    <w:rsid w:val="00F06182"/>
    <w:rsid w:val="00F06EF7"/>
    <w:rsid w:val="00F10620"/>
    <w:rsid w:val="00F10E5A"/>
    <w:rsid w:val="00F1134D"/>
    <w:rsid w:val="00F125AE"/>
    <w:rsid w:val="00F13A40"/>
    <w:rsid w:val="00F14C41"/>
    <w:rsid w:val="00F173D4"/>
    <w:rsid w:val="00F175B0"/>
    <w:rsid w:val="00F2021C"/>
    <w:rsid w:val="00F20254"/>
    <w:rsid w:val="00F204B7"/>
    <w:rsid w:val="00F20A7E"/>
    <w:rsid w:val="00F20DE2"/>
    <w:rsid w:val="00F2181B"/>
    <w:rsid w:val="00F21873"/>
    <w:rsid w:val="00F2194B"/>
    <w:rsid w:val="00F21F20"/>
    <w:rsid w:val="00F2239F"/>
    <w:rsid w:val="00F2248C"/>
    <w:rsid w:val="00F22491"/>
    <w:rsid w:val="00F228A8"/>
    <w:rsid w:val="00F22DF6"/>
    <w:rsid w:val="00F23F9A"/>
    <w:rsid w:val="00F24A81"/>
    <w:rsid w:val="00F250D3"/>
    <w:rsid w:val="00F27FD6"/>
    <w:rsid w:val="00F312B7"/>
    <w:rsid w:val="00F33202"/>
    <w:rsid w:val="00F37477"/>
    <w:rsid w:val="00F374ED"/>
    <w:rsid w:val="00F37586"/>
    <w:rsid w:val="00F37E81"/>
    <w:rsid w:val="00F401F8"/>
    <w:rsid w:val="00F405D0"/>
    <w:rsid w:val="00F40C67"/>
    <w:rsid w:val="00F41A47"/>
    <w:rsid w:val="00F420CD"/>
    <w:rsid w:val="00F420D3"/>
    <w:rsid w:val="00F44474"/>
    <w:rsid w:val="00F444B6"/>
    <w:rsid w:val="00F446CA"/>
    <w:rsid w:val="00F4520F"/>
    <w:rsid w:val="00F455D1"/>
    <w:rsid w:val="00F472C8"/>
    <w:rsid w:val="00F47AF6"/>
    <w:rsid w:val="00F47BB7"/>
    <w:rsid w:val="00F500A1"/>
    <w:rsid w:val="00F52AEF"/>
    <w:rsid w:val="00F53767"/>
    <w:rsid w:val="00F53B54"/>
    <w:rsid w:val="00F556DB"/>
    <w:rsid w:val="00F564D5"/>
    <w:rsid w:val="00F564D9"/>
    <w:rsid w:val="00F56C69"/>
    <w:rsid w:val="00F57E9E"/>
    <w:rsid w:val="00F609FD"/>
    <w:rsid w:val="00F620EF"/>
    <w:rsid w:val="00F62311"/>
    <w:rsid w:val="00F63679"/>
    <w:rsid w:val="00F651C4"/>
    <w:rsid w:val="00F6726A"/>
    <w:rsid w:val="00F672E0"/>
    <w:rsid w:val="00F678FF"/>
    <w:rsid w:val="00F6799D"/>
    <w:rsid w:val="00F67D3A"/>
    <w:rsid w:val="00F67ED7"/>
    <w:rsid w:val="00F701D0"/>
    <w:rsid w:val="00F70B82"/>
    <w:rsid w:val="00F71624"/>
    <w:rsid w:val="00F721EA"/>
    <w:rsid w:val="00F7222B"/>
    <w:rsid w:val="00F759D8"/>
    <w:rsid w:val="00F76724"/>
    <w:rsid w:val="00F76886"/>
    <w:rsid w:val="00F76E04"/>
    <w:rsid w:val="00F77074"/>
    <w:rsid w:val="00F80D1D"/>
    <w:rsid w:val="00F81708"/>
    <w:rsid w:val="00F824B8"/>
    <w:rsid w:val="00F839FD"/>
    <w:rsid w:val="00F843F3"/>
    <w:rsid w:val="00F843F9"/>
    <w:rsid w:val="00F849C2"/>
    <w:rsid w:val="00F85174"/>
    <w:rsid w:val="00F8571C"/>
    <w:rsid w:val="00F8678A"/>
    <w:rsid w:val="00F86F96"/>
    <w:rsid w:val="00F8797E"/>
    <w:rsid w:val="00F87EB3"/>
    <w:rsid w:val="00F90159"/>
    <w:rsid w:val="00F90E6D"/>
    <w:rsid w:val="00F91D7A"/>
    <w:rsid w:val="00F9292D"/>
    <w:rsid w:val="00F94797"/>
    <w:rsid w:val="00F95870"/>
    <w:rsid w:val="00F96A02"/>
    <w:rsid w:val="00F97051"/>
    <w:rsid w:val="00F97FAD"/>
    <w:rsid w:val="00FA1BC6"/>
    <w:rsid w:val="00FA1E31"/>
    <w:rsid w:val="00FA4694"/>
    <w:rsid w:val="00FA50E0"/>
    <w:rsid w:val="00FA55A4"/>
    <w:rsid w:val="00FA5A53"/>
    <w:rsid w:val="00FA601A"/>
    <w:rsid w:val="00FA7EF2"/>
    <w:rsid w:val="00FB1372"/>
    <w:rsid w:val="00FB1DCB"/>
    <w:rsid w:val="00FB2268"/>
    <w:rsid w:val="00FB2B9A"/>
    <w:rsid w:val="00FB2D90"/>
    <w:rsid w:val="00FB3149"/>
    <w:rsid w:val="00FB3581"/>
    <w:rsid w:val="00FB4048"/>
    <w:rsid w:val="00FB4FA0"/>
    <w:rsid w:val="00FB5CBD"/>
    <w:rsid w:val="00FB789E"/>
    <w:rsid w:val="00FC03FE"/>
    <w:rsid w:val="00FC0510"/>
    <w:rsid w:val="00FC06F6"/>
    <w:rsid w:val="00FC0902"/>
    <w:rsid w:val="00FC1A5D"/>
    <w:rsid w:val="00FC2108"/>
    <w:rsid w:val="00FC228B"/>
    <w:rsid w:val="00FC306F"/>
    <w:rsid w:val="00FC39D7"/>
    <w:rsid w:val="00FC4392"/>
    <w:rsid w:val="00FC4AF4"/>
    <w:rsid w:val="00FC6D24"/>
    <w:rsid w:val="00FD0255"/>
    <w:rsid w:val="00FD050E"/>
    <w:rsid w:val="00FD0729"/>
    <w:rsid w:val="00FD08CC"/>
    <w:rsid w:val="00FD0A88"/>
    <w:rsid w:val="00FD0C72"/>
    <w:rsid w:val="00FD4E38"/>
    <w:rsid w:val="00FD557D"/>
    <w:rsid w:val="00FD5CE7"/>
    <w:rsid w:val="00FD63F2"/>
    <w:rsid w:val="00FD70BB"/>
    <w:rsid w:val="00FD7F9F"/>
    <w:rsid w:val="00FE0006"/>
    <w:rsid w:val="00FE041E"/>
    <w:rsid w:val="00FE07C2"/>
    <w:rsid w:val="00FE0C62"/>
    <w:rsid w:val="00FE0CDA"/>
    <w:rsid w:val="00FE1641"/>
    <w:rsid w:val="00FE3248"/>
    <w:rsid w:val="00FE3249"/>
    <w:rsid w:val="00FE3283"/>
    <w:rsid w:val="00FE517D"/>
    <w:rsid w:val="00FE538F"/>
    <w:rsid w:val="00FE5626"/>
    <w:rsid w:val="00FE6D94"/>
    <w:rsid w:val="00FE7830"/>
    <w:rsid w:val="00FE7B4B"/>
    <w:rsid w:val="00FE7E07"/>
    <w:rsid w:val="00FF0117"/>
    <w:rsid w:val="00FF0684"/>
    <w:rsid w:val="00FF0908"/>
    <w:rsid w:val="00FF19A9"/>
    <w:rsid w:val="00FF4381"/>
    <w:rsid w:val="00FF5581"/>
    <w:rsid w:val="00FF6A63"/>
    <w:rsid w:val="00FF782D"/>
    <w:rsid w:val="00FF78BA"/>
    <w:rsid w:val="03BB9FFD"/>
    <w:rsid w:val="12EC3C5D"/>
    <w:rsid w:val="2ECC3E25"/>
    <w:rsid w:val="411261ED"/>
    <w:rsid w:val="4DBBBDEC"/>
    <w:rsid w:val="677E1030"/>
    <w:rsid w:val="6EC174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lue"/>
    </o:shapedefaults>
    <o:shapelayout v:ext="edit">
      <o:idmap v:ext="edit" data="2"/>
    </o:shapelayout>
  </w:shapeDefaults>
  <w:decimalSymbol w:val="."/>
  <w:listSeparator w:val=","/>
  <w14:docId w14:val="20FFEAC1"/>
  <w15:docId w15:val="{8C5562C9-0A6B-422F-BA40-5969297C1A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C5219"/>
    <w:pPr>
      <w:overflowPunct w:val="0"/>
      <w:autoSpaceDE w:val="0"/>
      <w:autoSpaceDN w:val="0"/>
      <w:adjustRightInd w:val="0"/>
      <w:spacing w:line="360" w:lineRule="auto"/>
      <w:textAlignment w:val="baseline"/>
    </w:pPr>
    <w:rPr>
      <w:rFonts w:ascii="Arial" w:hAnsi="Arial"/>
    </w:rPr>
  </w:style>
  <w:style w:type="paragraph" w:styleId="Heading1">
    <w:name w:val="heading 1"/>
    <w:basedOn w:val="Normal"/>
    <w:next w:val="Normal"/>
    <w:link w:val="Heading1Char"/>
    <w:qFormat/>
    <w:rsid w:val="00D56733"/>
    <w:pPr>
      <w:keepNext/>
      <w:numPr>
        <w:numId w:val="3"/>
      </w:numPr>
      <w:outlineLvl w:val="0"/>
    </w:pPr>
    <w:rPr>
      <w:b/>
      <w:color w:val="1F497D" w:themeColor="text2"/>
      <w:sz w:val="28"/>
    </w:rPr>
  </w:style>
  <w:style w:type="paragraph" w:styleId="Heading2">
    <w:name w:val="heading 2"/>
    <w:basedOn w:val="Heading1"/>
    <w:next w:val="Normal"/>
    <w:link w:val="Heading2Char"/>
    <w:qFormat/>
    <w:rsid w:val="00CC52C0"/>
    <w:pPr>
      <w:numPr>
        <w:ilvl w:val="1"/>
      </w:numPr>
      <w:tabs>
        <w:tab w:val="left" w:pos="864"/>
      </w:tabs>
      <w:outlineLvl w:val="1"/>
    </w:pPr>
    <w:rPr>
      <w:sz w:val="24"/>
    </w:rPr>
  </w:style>
  <w:style w:type="paragraph" w:styleId="Heading3">
    <w:name w:val="heading 3"/>
    <w:basedOn w:val="Heading2"/>
    <w:next w:val="Normal"/>
    <w:link w:val="Heading3Char"/>
    <w:qFormat/>
    <w:rsid w:val="00A619FF"/>
    <w:pPr>
      <w:numPr>
        <w:ilvl w:val="2"/>
      </w:numPr>
      <w:ind w:left="720"/>
      <w:outlineLvl w:val="2"/>
    </w:pPr>
  </w:style>
  <w:style w:type="paragraph" w:styleId="Heading4">
    <w:name w:val="heading 4"/>
    <w:basedOn w:val="Heading3"/>
    <w:next w:val="Normal"/>
    <w:link w:val="Heading4Char"/>
    <w:autoRedefine/>
    <w:qFormat/>
    <w:rsid w:val="00D13082"/>
    <w:pPr>
      <w:numPr>
        <w:ilvl w:val="3"/>
      </w:numPr>
      <w:tabs>
        <w:tab w:val="clear" w:pos="1224"/>
        <w:tab w:val="left" w:pos="1170"/>
      </w:tabs>
      <w:ind w:left="1440"/>
      <w:outlineLvl w:val="3"/>
    </w:pPr>
    <w:rPr>
      <w:rFonts w:cs="Arial"/>
      <w:b w:val="0"/>
    </w:rPr>
  </w:style>
  <w:style w:type="paragraph" w:styleId="Heading5">
    <w:name w:val="heading 5"/>
    <w:basedOn w:val="Heading2"/>
    <w:next w:val="Normal"/>
    <w:link w:val="Heading5Char"/>
    <w:qFormat/>
    <w:rsid w:val="002B24B7"/>
    <w:pPr>
      <w:numPr>
        <w:ilvl w:val="4"/>
      </w:numPr>
      <w:ind w:left="1584"/>
      <w:outlineLvl w:val="4"/>
    </w:pPr>
    <w:rPr>
      <w:b w:val="0"/>
      <w:i/>
      <w:sz w:val="22"/>
    </w:rPr>
  </w:style>
  <w:style w:type="paragraph" w:styleId="Heading6">
    <w:name w:val="heading 6"/>
    <w:basedOn w:val="Heading2"/>
    <w:next w:val="Normal"/>
    <w:link w:val="Heading6Char"/>
    <w:qFormat/>
    <w:rsid w:val="00FD557D"/>
    <w:pPr>
      <w:numPr>
        <w:ilvl w:val="5"/>
      </w:numPr>
      <w:ind w:left="1800" w:hanging="1224"/>
      <w:jc w:val="both"/>
      <w:outlineLvl w:val="5"/>
    </w:pPr>
    <w:rPr>
      <w:b w:val="0"/>
      <w:i/>
      <w:lang w:val="en-AU"/>
    </w:rPr>
  </w:style>
  <w:style w:type="paragraph" w:styleId="Heading7">
    <w:name w:val="heading 7"/>
    <w:basedOn w:val="Normal"/>
    <w:next w:val="Normal"/>
    <w:link w:val="Heading7Char"/>
    <w:qFormat/>
    <w:rsid w:val="00FD557D"/>
    <w:pPr>
      <w:keepNext/>
      <w:numPr>
        <w:ilvl w:val="6"/>
        <w:numId w:val="3"/>
      </w:numPr>
      <w:outlineLvl w:val="6"/>
    </w:pPr>
    <w:rPr>
      <w:b/>
      <w:color w:val="1F497D" w:themeColor="text2"/>
      <w:sz w:val="24"/>
    </w:rPr>
  </w:style>
  <w:style w:type="paragraph" w:styleId="Heading8">
    <w:name w:val="heading 8"/>
    <w:basedOn w:val="Normal"/>
    <w:next w:val="Normal"/>
    <w:link w:val="Heading8Char"/>
    <w:rsid w:val="00D56733"/>
    <w:pPr>
      <w:keepNext/>
      <w:numPr>
        <w:ilvl w:val="7"/>
        <w:numId w:val="3"/>
      </w:numPr>
      <w:outlineLvl w:val="7"/>
    </w:pPr>
    <w:rPr>
      <w:b/>
      <w:color w:val="000000"/>
      <w:sz w:val="24"/>
    </w:rPr>
  </w:style>
  <w:style w:type="paragraph" w:styleId="Heading9">
    <w:name w:val="heading 9"/>
    <w:basedOn w:val="Normal"/>
    <w:next w:val="Normal"/>
    <w:link w:val="Heading9Char"/>
    <w:rsid w:val="00D56733"/>
    <w:pPr>
      <w:keepNext/>
      <w:numPr>
        <w:ilvl w:val="8"/>
        <w:numId w:val="3"/>
      </w:numPr>
      <w:outlineLvl w:val="8"/>
    </w:pPr>
    <w:rPr>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aliases w:val="SV,SV1,SV2,SV11,SV3,SV12,SV4,SV13,SV5,SV14,SV6,SV15,SV7,SV16,SV8,SV17,SV9,SV18,SV10,SV19,SV20,SV110,SV21,SV111,SV22,SV112,SV23,SV113,SV24,SV114,SV25,SV115,SV26,SV116,SV27,SV117,SV28,SV118,SV29,SV119,SV30,SV120,SV31,SV121,SV32,SV122,SV33,SV123"/>
    <w:basedOn w:val="Normal"/>
    <w:link w:val="HeaderChar"/>
    <w:rsid w:val="00EF7014"/>
    <w:pPr>
      <w:tabs>
        <w:tab w:val="center" w:pos="4320"/>
        <w:tab w:val="right" w:pos="8640"/>
      </w:tabs>
    </w:pPr>
  </w:style>
  <w:style w:type="paragraph" w:styleId="Footer">
    <w:name w:val="footer"/>
    <w:basedOn w:val="Normal"/>
    <w:link w:val="FooterChar"/>
    <w:uiPriority w:val="99"/>
    <w:rsid w:val="00EF7014"/>
    <w:pPr>
      <w:tabs>
        <w:tab w:val="center" w:pos="4320"/>
        <w:tab w:val="right" w:pos="8640"/>
      </w:tabs>
    </w:pPr>
  </w:style>
  <w:style w:type="character" w:styleId="PageNumber">
    <w:name w:val="page number"/>
    <w:basedOn w:val="DefaultParagraphFont"/>
    <w:rsid w:val="00EF7014"/>
  </w:style>
  <w:style w:type="paragraph" w:styleId="CommentText">
    <w:name w:val="annotation text"/>
    <w:basedOn w:val="Normal"/>
    <w:link w:val="CommentTextChar"/>
    <w:semiHidden/>
    <w:rsid w:val="00EF7014"/>
  </w:style>
  <w:style w:type="paragraph" w:styleId="CommentSubject1" w:customStyle="1">
    <w:name w:val="Comment Subject1"/>
    <w:basedOn w:val="CommentText"/>
    <w:next w:val="CommentText"/>
    <w:rsid w:val="00EF7014"/>
    <w:rPr>
      <w:b/>
    </w:rPr>
  </w:style>
  <w:style w:type="paragraph" w:styleId="LEFTOFTWO" w:customStyle="1">
    <w:name w:val="LEFT OF TWO"/>
    <w:rsid w:val="00F67D3A"/>
    <w:pPr>
      <w:overflowPunct w:val="0"/>
      <w:autoSpaceDE w:val="0"/>
      <w:autoSpaceDN w:val="0"/>
      <w:adjustRightInd w:val="0"/>
      <w:spacing w:after="240"/>
      <w:ind w:right="4493"/>
      <w:textAlignment w:val="baseline"/>
    </w:pPr>
    <w:rPr>
      <w:rFonts w:ascii="Helv" w:hAnsi="Helv"/>
      <w:sz w:val="24"/>
    </w:rPr>
  </w:style>
  <w:style w:type="paragraph" w:styleId="BalloonText">
    <w:name w:val="Balloon Text"/>
    <w:basedOn w:val="Normal"/>
    <w:rsid w:val="00EF7014"/>
    <w:rPr>
      <w:rFonts w:ascii="Tahoma" w:hAnsi="Tahoma"/>
      <w:sz w:val="16"/>
    </w:rPr>
  </w:style>
  <w:style w:type="character" w:styleId="pmcgovern" w:customStyle="1">
    <w:name w:val="pmcgovern"/>
    <w:basedOn w:val="DefaultParagraphFont"/>
    <w:rsid w:val="00EF7014"/>
    <w:rPr>
      <w:rFonts w:ascii="Arial" w:hAnsi="Arial"/>
      <w:sz w:val="20"/>
    </w:rPr>
  </w:style>
  <w:style w:type="paragraph" w:styleId="DocumentMap">
    <w:name w:val="Document Map"/>
    <w:basedOn w:val="Normal"/>
    <w:semiHidden/>
    <w:rsid w:val="00EF7014"/>
    <w:pPr>
      <w:shd w:val="clear" w:color="auto" w:fill="000080"/>
    </w:pPr>
    <w:rPr>
      <w:rFonts w:ascii="Tahoma" w:hAnsi="Tahoma"/>
    </w:rPr>
  </w:style>
  <w:style w:type="paragraph" w:styleId="TOC4">
    <w:name w:val="toc 4"/>
    <w:basedOn w:val="Normal"/>
    <w:next w:val="Normal"/>
    <w:uiPriority w:val="39"/>
    <w:rsid w:val="00EF7014"/>
    <w:pPr>
      <w:ind w:left="600"/>
    </w:pPr>
  </w:style>
  <w:style w:type="paragraph" w:styleId="TOC1">
    <w:name w:val="toc 1"/>
    <w:basedOn w:val="Normal"/>
    <w:next w:val="Normal"/>
    <w:uiPriority w:val="39"/>
    <w:rsid w:val="00545B9E"/>
    <w:pPr>
      <w:tabs>
        <w:tab w:val="left" w:pos="720"/>
        <w:tab w:val="right" w:leader="dot" w:pos="10800"/>
      </w:tabs>
    </w:pPr>
    <w:rPr>
      <w:sz w:val="24"/>
    </w:rPr>
  </w:style>
  <w:style w:type="paragraph" w:styleId="TOC2">
    <w:name w:val="toc 2"/>
    <w:basedOn w:val="Normal"/>
    <w:next w:val="Normal"/>
    <w:uiPriority w:val="39"/>
    <w:rsid w:val="00F620EF"/>
    <w:pPr>
      <w:tabs>
        <w:tab w:val="left" w:pos="720"/>
        <w:tab w:val="right" w:leader="dot" w:pos="10800"/>
      </w:tabs>
      <w:ind w:left="288"/>
    </w:pPr>
  </w:style>
  <w:style w:type="paragraph" w:styleId="TOC3">
    <w:name w:val="toc 3"/>
    <w:basedOn w:val="Normal"/>
    <w:next w:val="Normal"/>
    <w:uiPriority w:val="39"/>
    <w:rsid w:val="00F620EF"/>
    <w:pPr>
      <w:tabs>
        <w:tab w:val="left" w:pos="1080"/>
        <w:tab w:val="right" w:leader="dot" w:pos="10800"/>
      </w:tabs>
      <w:ind w:left="720"/>
    </w:pPr>
  </w:style>
  <w:style w:type="paragraph" w:styleId="TOC5">
    <w:name w:val="toc 5"/>
    <w:basedOn w:val="Normal"/>
    <w:next w:val="Normal"/>
    <w:uiPriority w:val="39"/>
    <w:rsid w:val="00EF7014"/>
    <w:pPr>
      <w:ind w:left="800"/>
    </w:pPr>
  </w:style>
  <w:style w:type="paragraph" w:styleId="TOC6">
    <w:name w:val="toc 6"/>
    <w:basedOn w:val="Normal"/>
    <w:next w:val="Normal"/>
    <w:uiPriority w:val="39"/>
    <w:rsid w:val="00EF7014"/>
    <w:pPr>
      <w:ind w:left="1000"/>
    </w:pPr>
  </w:style>
  <w:style w:type="paragraph" w:styleId="TOC7">
    <w:name w:val="toc 7"/>
    <w:basedOn w:val="Normal"/>
    <w:next w:val="Normal"/>
    <w:uiPriority w:val="39"/>
    <w:rsid w:val="00EF7014"/>
    <w:pPr>
      <w:ind w:left="1200"/>
    </w:pPr>
  </w:style>
  <w:style w:type="paragraph" w:styleId="TOC8">
    <w:name w:val="toc 8"/>
    <w:basedOn w:val="Normal"/>
    <w:next w:val="Normal"/>
    <w:uiPriority w:val="39"/>
    <w:rsid w:val="00EF7014"/>
    <w:pPr>
      <w:ind w:left="1400"/>
    </w:pPr>
  </w:style>
  <w:style w:type="paragraph" w:styleId="TOC9">
    <w:name w:val="toc 9"/>
    <w:basedOn w:val="Normal"/>
    <w:next w:val="Normal"/>
    <w:uiPriority w:val="39"/>
    <w:rsid w:val="00EF7014"/>
    <w:pPr>
      <w:ind w:left="1600"/>
    </w:pPr>
  </w:style>
  <w:style w:type="paragraph" w:styleId="Title">
    <w:name w:val="Title"/>
    <w:basedOn w:val="Normal"/>
    <w:link w:val="TitleChar"/>
    <w:rsid w:val="00D56733"/>
    <w:pPr>
      <w:jc w:val="center"/>
    </w:pPr>
    <w:rPr>
      <w:sz w:val="28"/>
    </w:rPr>
  </w:style>
  <w:style w:type="paragraph" w:styleId="Subtitle">
    <w:name w:val="Subtitle"/>
    <w:basedOn w:val="Normal"/>
    <w:link w:val="SubtitleChar"/>
    <w:rsid w:val="00D56733"/>
    <w:pPr>
      <w:jc w:val="center"/>
    </w:pPr>
    <w:rPr>
      <w:rFonts w:eastAsiaTheme="majorEastAsia" w:cstheme="majorBidi"/>
      <w:b/>
      <w:sz w:val="28"/>
    </w:rPr>
  </w:style>
  <w:style w:type="character" w:styleId="CommentReference">
    <w:name w:val="annotation reference"/>
    <w:basedOn w:val="DefaultParagraphFont"/>
    <w:semiHidden/>
    <w:rsid w:val="00EF7014"/>
    <w:rPr>
      <w:sz w:val="16"/>
    </w:rPr>
  </w:style>
  <w:style w:type="paragraph" w:styleId="BodyText">
    <w:name w:val="Body Text"/>
    <w:basedOn w:val="Normal"/>
    <w:rsid w:val="00EF7014"/>
    <w:pPr>
      <w:overflowPunct/>
      <w:autoSpaceDE/>
      <w:autoSpaceDN/>
      <w:adjustRightInd/>
      <w:jc w:val="center"/>
      <w:textAlignment w:val="auto"/>
    </w:pPr>
    <w:rPr>
      <w:rFonts w:ascii="Georgia" w:hAnsi="Georgia"/>
      <w:sz w:val="28"/>
    </w:rPr>
  </w:style>
  <w:style w:type="paragraph" w:styleId="BodyText2">
    <w:name w:val="Body Text 2"/>
    <w:basedOn w:val="Normal"/>
    <w:rsid w:val="00EF7014"/>
    <w:pPr>
      <w:tabs>
        <w:tab w:val="left" w:pos="0"/>
        <w:tab w:val="left" w:pos="720"/>
        <w:tab w:val="left" w:pos="1440"/>
        <w:tab w:val="left" w:pos="2160"/>
        <w:tab w:val="left" w:pos="2880"/>
        <w:tab w:val="left" w:pos="3600"/>
        <w:tab w:val="left" w:pos="4320"/>
        <w:tab w:val="left" w:pos="10080"/>
      </w:tabs>
      <w:overflowPunct/>
      <w:autoSpaceDE/>
      <w:autoSpaceDN/>
      <w:adjustRightInd/>
      <w:spacing w:line="240" w:lineRule="atLeast"/>
      <w:ind w:right="-1530"/>
      <w:textAlignment w:val="auto"/>
    </w:pPr>
    <w:rPr>
      <w:rFonts w:ascii="Georgia" w:hAnsi="Georgia"/>
      <w:snapToGrid w:val="0"/>
      <w:color w:val="000000"/>
      <w:sz w:val="24"/>
    </w:rPr>
  </w:style>
  <w:style w:type="paragraph" w:styleId="CommentSubject">
    <w:name w:val="annotation subject"/>
    <w:basedOn w:val="CommentText"/>
    <w:next w:val="CommentText"/>
    <w:semiHidden/>
    <w:rsid w:val="00EF7014"/>
    <w:rPr>
      <w:b/>
      <w:bCs/>
    </w:rPr>
  </w:style>
  <w:style w:type="paragraph" w:styleId="BodyTextIndent">
    <w:name w:val="Body Text Indent"/>
    <w:basedOn w:val="Normal"/>
    <w:rsid w:val="00EF7014"/>
    <w:pPr>
      <w:spacing w:after="120"/>
      <w:ind w:left="360"/>
    </w:pPr>
  </w:style>
  <w:style w:type="paragraph" w:styleId="Caption">
    <w:name w:val="caption"/>
    <w:basedOn w:val="Normal"/>
    <w:next w:val="Normal"/>
    <w:rsid w:val="00D56733"/>
    <w:pPr>
      <w:tabs>
        <w:tab w:val="left" w:pos="1260"/>
        <w:tab w:val="left" w:pos="5040"/>
        <w:tab w:val="left" w:pos="6120"/>
      </w:tabs>
      <w:overflowPunct/>
      <w:autoSpaceDE/>
      <w:autoSpaceDN/>
      <w:adjustRightInd/>
      <w:spacing w:before="60"/>
      <w:jc w:val="both"/>
      <w:textAlignment w:val="auto"/>
    </w:pPr>
    <w:rPr>
      <w:b/>
    </w:rPr>
  </w:style>
  <w:style w:type="paragraph" w:styleId="Heading" w:customStyle="1">
    <w:name w:val="Heading"/>
    <w:basedOn w:val="Normal"/>
    <w:rsid w:val="00EF7014"/>
    <w:pPr>
      <w:keepNext/>
      <w:pageBreakBefore/>
      <w:pBdr>
        <w:top w:val="single" w:color="auto" w:sz="6" w:space="5"/>
        <w:left w:val="single" w:color="auto" w:sz="6" w:space="5"/>
        <w:bottom w:val="single" w:color="auto" w:sz="6" w:space="5"/>
        <w:right w:val="single" w:color="auto" w:sz="6" w:space="5"/>
      </w:pBdr>
      <w:spacing w:after="280"/>
      <w:jc w:val="center"/>
    </w:pPr>
    <w:rPr>
      <w:b/>
      <w:sz w:val="28"/>
      <w:lang w:eastAsia="fr-FR"/>
    </w:rPr>
  </w:style>
  <w:style w:type="paragraph" w:styleId="DefaultTableSpace" w:customStyle="1">
    <w:name w:val="Default Table Space"/>
    <w:basedOn w:val="Normal"/>
    <w:rsid w:val="00EF7014"/>
    <w:pPr>
      <w:spacing w:before="110" w:after="110"/>
    </w:pPr>
    <w:rPr>
      <w:i/>
      <w:sz w:val="22"/>
      <w:lang w:eastAsia="fr-FR"/>
    </w:rPr>
  </w:style>
  <w:style w:type="paragraph" w:styleId="TableHeading" w:customStyle="1">
    <w:name w:val="Table Heading"/>
    <w:basedOn w:val="Normal"/>
    <w:rsid w:val="00EF7014"/>
    <w:rPr>
      <w:b/>
      <w:lang w:eastAsia="fr-FR"/>
    </w:rPr>
  </w:style>
  <w:style w:type="paragraph" w:styleId="TableText" w:customStyle="1">
    <w:name w:val="Table Text"/>
    <w:basedOn w:val="Normal"/>
    <w:rsid w:val="00EF7014"/>
    <w:rPr>
      <w:lang w:eastAsia="fr-FR"/>
    </w:rPr>
  </w:style>
  <w:style w:type="paragraph" w:styleId="DefaultText" w:customStyle="1">
    <w:name w:val="Default Text"/>
    <w:basedOn w:val="Normal"/>
    <w:rsid w:val="00EF7014"/>
    <w:rPr>
      <w:sz w:val="22"/>
      <w:lang w:eastAsia="fr-FR"/>
    </w:rPr>
  </w:style>
  <w:style w:type="paragraph" w:styleId="FootnoteText">
    <w:name w:val="footnote text"/>
    <w:basedOn w:val="Normal"/>
    <w:semiHidden/>
    <w:rsid w:val="00861D34"/>
  </w:style>
  <w:style w:type="character" w:styleId="FootnoteReference">
    <w:name w:val="footnote reference"/>
    <w:basedOn w:val="DefaultParagraphFont"/>
    <w:semiHidden/>
    <w:rsid w:val="00861D34"/>
    <w:rPr>
      <w:vertAlign w:val="superscript"/>
    </w:rPr>
  </w:style>
  <w:style w:type="paragraph" w:styleId="EndnoteText">
    <w:name w:val="endnote text"/>
    <w:basedOn w:val="Normal"/>
    <w:semiHidden/>
    <w:rsid w:val="00861D34"/>
  </w:style>
  <w:style w:type="character" w:styleId="EndnoteReference">
    <w:name w:val="endnote reference"/>
    <w:basedOn w:val="DefaultParagraphFont"/>
    <w:semiHidden/>
    <w:rsid w:val="00861D34"/>
    <w:rPr>
      <w:vertAlign w:val="superscript"/>
    </w:rPr>
  </w:style>
  <w:style w:type="paragraph" w:styleId="BlockText">
    <w:name w:val="Block Text"/>
    <w:basedOn w:val="Normal"/>
    <w:rsid w:val="00893DF1"/>
    <w:pPr>
      <w:overflowPunct/>
      <w:autoSpaceDE/>
      <w:autoSpaceDN/>
      <w:adjustRightInd/>
      <w:textAlignment w:val="auto"/>
    </w:pPr>
    <w:rPr>
      <w:rFonts w:ascii="Tms Rmn" w:hAnsi="Tms Rmn"/>
      <w:sz w:val="24"/>
    </w:rPr>
  </w:style>
  <w:style w:type="paragraph" w:styleId="ListParagraph">
    <w:name w:val="List Paragraph"/>
    <w:aliases w:val="01. List Paragraph,Mini Brow,List 1 OpFlow"/>
    <w:basedOn w:val="Normal"/>
    <w:link w:val="ListParagraphChar"/>
    <w:uiPriority w:val="34"/>
    <w:qFormat/>
    <w:rsid w:val="002C5219"/>
    <w:pPr>
      <w:ind w:left="720"/>
    </w:pPr>
  </w:style>
  <w:style w:type="paragraph" w:styleId="Revision">
    <w:name w:val="Revision"/>
    <w:hidden/>
    <w:uiPriority w:val="99"/>
    <w:semiHidden/>
    <w:rsid w:val="00F67D3A"/>
  </w:style>
  <w:style w:type="table" w:styleId="TableGrid">
    <w:name w:val="Table Grid"/>
    <w:basedOn w:val="TableNormal"/>
    <w:uiPriority w:val="59"/>
    <w:rsid w:val="00E81D6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OCHeading">
    <w:name w:val="TOC Heading"/>
    <w:basedOn w:val="Heading1"/>
    <w:next w:val="Normal"/>
    <w:uiPriority w:val="39"/>
    <w:unhideWhenUsed/>
    <w:qFormat/>
    <w:rsid w:val="00D56733"/>
    <w:pPr>
      <w:keepLines/>
      <w:numPr>
        <w:numId w:val="0"/>
      </w:numPr>
      <w:overflowPunct/>
      <w:autoSpaceDE/>
      <w:autoSpaceDN/>
      <w:adjustRightInd/>
      <w:spacing w:before="480" w:line="276" w:lineRule="auto"/>
      <w:textAlignment w:val="auto"/>
      <w:outlineLvl w:val="9"/>
    </w:pPr>
    <w:rPr>
      <w:rFonts w:ascii="Cambria" w:hAnsi="Cambria"/>
      <w:bCs/>
      <w:color w:val="365F91"/>
      <w:szCs w:val="28"/>
    </w:rPr>
  </w:style>
  <w:style w:type="character" w:styleId="Hyperlink">
    <w:name w:val="Hyperlink"/>
    <w:basedOn w:val="DefaultParagraphFont"/>
    <w:uiPriority w:val="99"/>
    <w:unhideWhenUsed/>
    <w:rsid w:val="007D726F"/>
    <w:rPr>
      <w:color w:val="0000FF"/>
      <w:u w:val="single"/>
    </w:rPr>
  </w:style>
  <w:style w:type="paragraph" w:styleId="Heading21" w:customStyle="1">
    <w:name w:val="Heading 21"/>
    <w:basedOn w:val="Normal"/>
    <w:next w:val="Normal"/>
    <w:rsid w:val="00D56733"/>
    <w:pPr>
      <w:keepNext/>
      <w:outlineLvl w:val="1"/>
    </w:pPr>
    <w:rPr>
      <w:sz w:val="24"/>
      <w:u w:val="single"/>
    </w:rPr>
  </w:style>
  <w:style w:type="paragraph" w:styleId="Bullet2" w:customStyle="1">
    <w:name w:val="Bullet 2"/>
    <w:basedOn w:val="Normal"/>
    <w:rsid w:val="00EA51BF"/>
    <w:pPr>
      <w:numPr>
        <w:numId w:val="1"/>
      </w:numPr>
      <w:overflowPunct/>
      <w:autoSpaceDE/>
      <w:autoSpaceDN/>
      <w:adjustRightInd/>
      <w:textAlignment w:val="auto"/>
    </w:pPr>
    <w:rPr>
      <w:sz w:val="18"/>
    </w:rPr>
  </w:style>
  <w:style w:type="character" w:styleId="PlaceholderText">
    <w:name w:val="Placeholder Text"/>
    <w:basedOn w:val="DefaultParagraphFont"/>
    <w:uiPriority w:val="99"/>
    <w:semiHidden/>
    <w:rsid w:val="00545B9E"/>
    <w:rPr>
      <w:color w:val="808080"/>
    </w:rPr>
  </w:style>
  <w:style w:type="paragraph" w:styleId="ListBullet">
    <w:name w:val="List Bullet"/>
    <w:basedOn w:val="Normal"/>
    <w:rsid w:val="00826C26"/>
    <w:pPr>
      <w:numPr>
        <w:numId w:val="2"/>
      </w:numPr>
      <w:contextualSpacing/>
    </w:pPr>
  </w:style>
  <w:style w:type="character" w:styleId="Heading1Char" w:customStyle="1">
    <w:name w:val="Heading 1 Char"/>
    <w:basedOn w:val="DefaultParagraphFont"/>
    <w:link w:val="Heading1"/>
    <w:rsid w:val="00D56733"/>
    <w:rPr>
      <w:rFonts w:ascii="Arial" w:hAnsi="Arial"/>
      <w:b/>
      <w:color w:val="1F497D" w:themeColor="text2"/>
      <w:sz w:val="28"/>
    </w:rPr>
  </w:style>
  <w:style w:type="character" w:styleId="Heading2Char" w:customStyle="1">
    <w:name w:val="Heading 2 Char"/>
    <w:basedOn w:val="DefaultParagraphFont"/>
    <w:link w:val="Heading2"/>
    <w:rsid w:val="00CC52C0"/>
    <w:rPr>
      <w:rFonts w:ascii="Arial" w:hAnsi="Arial"/>
      <w:b/>
      <w:color w:val="1F497D" w:themeColor="text2"/>
      <w:sz w:val="24"/>
    </w:rPr>
  </w:style>
  <w:style w:type="character" w:styleId="Heading3Char" w:customStyle="1">
    <w:name w:val="Heading 3 Char"/>
    <w:basedOn w:val="DefaultParagraphFont"/>
    <w:link w:val="Heading3"/>
    <w:rsid w:val="00A619FF"/>
    <w:rPr>
      <w:rFonts w:ascii="Arial" w:hAnsi="Arial"/>
      <w:b/>
      <w:color w:val="1F497D" w:themeColor="text2"/>
      <w:sz w:val="24"/>
    </w:rPr>
  </w:style>
  <w:style w:type="character" w:styleId="Heading4Char" w:customStyle="1">
    <w:name w:val="Heading 4 Char"/>
    <w:basedOn w:val="DefaultParagraphFont"/>
    <w:link w:val="Heading4"/>
    <w:rsid w:val="00D13082"/>
    <w:rPr>
      <w:rFonts w:ascii="Arial" w:hAnsi="Arial" w:cs="Arial"/>
      <w:color w:val="1F497D" w:themeColor="text2"/>
      <w:sz w:val="24"/>
    </w:rPr>
  </w:style>
  <w:style w:type="character" w:styleId="Heading5Char" w:customStyle="1">
    <w:name w:val="Heading 5 Char"/>
    <w:basedOn w:val="DefaultParagraphFont"/>
    <w:link w:val="Heading5"/>
    <w:rsid w:val="002B24B7"/>
    <w:rPr>
      <w:rFonts w:ascii="Arial" w:hAnsi="Arial"/>
      <w:i/>
      <w:color w:val="1F497D" w:themeColor="text2"/>
      <w:sz w:val="22"/>
    </w:rPr>
  </w:style>
  <w:style w:type="character" w:styleId="Heading6Char" w:customStyle="1">
    <w:name w:val="Heading 6 Char"/>
    <w:basedOn w:val="DefaultParagraphFont"/>
    <w:link w:val="Heading6"/>
    <w:rsid w:val="00FD557D"/>
    <w:rPr>
      <w:rFonts w:ascii="Arial" w:hAnsi="Arial"/>
      <w:i/>
      <w:color w:val="1F497D" w:themeColor="text2"/>
      <w:sz w:val="24"/>
      <w:lang w:val="en-AU"/>
    </w:rPr>
  </w:style>
  <w:style w:type="character" w:styleId="Heading7Char" w:customStyle="1">
    <w:name w:val="Heading 7 Char"/>
    <w:basedOn w:val="DefaultParagraphFont"/>
    <w:link w:val="Heading7"/>
    <w:rsid w:val="00FD557D"/>
    <w:rPr>
      <w:rFonts w:ascii="Arial" w:hAnsi="Arial"/>
      <w:b/>
      <w:color w:val="1F497D" w:themeColor="text2"/>
      <w:sz w:val="24"/>
    </w:rPr>
  </w:style>
  <w:style w:type="character" w:styleId="Heading8Char" w:customStyle="1">
    <w:name w:val="Heading 8 Char"/>
    <w:basedOn w:val="DefaultParagraphFont"/>
    <w:link w:val="Heading8"/>
    <w:rsid w:val="00D56733"/>
    <w:rPr>
      <w:rFonts w:ascii="Arial" w:hAnsi="Arial"/>
      <w:b/>
      <w:color w:val="000000"/>
      <w:sz w:val="24"/>
    </w:rPr>
  </w:style>
  <w:style w:type="character" w:styleId="Heading9Char" w:customStyle="1">
    <w:name w:val="Heading 9 Char"/>
    <w:basedOn w:val="DefaultParagraphFont"/>
    <w:link w:val="Heading9"/>
    <w:rsid w:val="00D56733"/>
    <w:rPr>
      <w:rFonts w:ascii="Arial" w:hAnsi="Arial"/>
      <w:b/>
      <w:color w:val="000000"/>
    </w:rPr>
  </w:style>
  <w:style w:type="character" w:styleId="TitleChar" w:customStyle="1">
    <w:name w:val="Title Char"/>
    <w:basedOn w:val="DefaultParagraphFont"/>
    <w:link w:val="Title"/>
    <w:rsid w:val="00D56733"/>
    <w:rPr>
      <w:rFonts w:ascii="Arial" w:hAnsi="Arial"/>
      <w:sz w:val="28"/>
    </w:rPr>
  </w:style>
  <w:style w:type="character" w:styleId="SubtitleChar" w:customStyle="1">
    <w:name w:val="Subtitle Char"/>
    <w:basedOn w:val="DefaultParagraphFont"/>
    <w:link w:val="Subtitle"/>
    <w:rsid w:val="00D56733"/>
    <w:rPr>
      <w:rFonts w:ascii="Arial" w:hAnsi="Arial" w:eastAsiaTheme="majorEastAsia" w:cstheme="majorBidi"/>
      <w:b/>
      <w:sz w:val="28"/>
    </w:rPr>
  </w:style>
  <w:style w:type="character" w:styleId="Strong">
    <w:name w:val="Strong"/>
    <w:rsid w:val="00D56733"/>
    <w:rPr>
      <w:b/>
      <w:bCs/>
    </w:rPr>
  </w:style>
  <w:style w:type="character" w:styleId="Emphasis">
    <w:name w:val="Emphasis"/>
    <w:rsid w:val="00D56733"/>
    <w:rPr>
      <w:i/>
      <w:iCs/>
    </w:rPr>
  </w:style>
  <w:style w:type="paragraph" w:styleId="NoSpacing">
    <w:name w:val="No Spacing"/>
    <w:basedOn w:val="Normal"/>
    <w:link w:val="NoSpacingChar"/>
    <w:uiPriority w:val="1"/>
    <w:rsid w:val="00D56733"/>
  </w:style>
  <w:style w:type="character" w:styleId="NoSpacingChar" w:customStyle="1">
    <w:name w:val="No Spacing Char"/>
    <w:basedOn w:val="DefaultParagraphFont"/>
    <w:link w:val="NoSpacing"/>
    <w:uiPriority w:val="1"/>
    <w:rsid w:val="00D56733"/>
    <w:rPr>
      <w:rFonts w:ascii="Arial" w:hAnsi="Arial"/>
    </w:rPr>
  </w:style>
  <w:style w:type="paragraph" w:styleId="Quote">
    <w:name w:val="Quote"/>
    <w:basedOn w:val="Normal"/>
    <w:next w:val="Normal"/>
    <w:link w:val="QuoteChar"/>
    <w:uiPriority w:val="29"/>
    <w:rsid w:val="00D56733"/>
    <w:rPr>
      <w:i/>
      <w:iCs/>
      <w:color w:val="000000" w:themeColor="text1"/>
    </w:rPr>
  </w:style>
  <w:style w:type="character" w:styleId="QuoteChar" w:customStyle="1">
    <w:name w:val="Quote Char"/>
    <w:basedOn w:val="DefaultParagraphFont"/>
    <w:link w:val="Quote"/>
    <w:uiPriority w:val="29"/>
    <w:rsid w:val="00D56733"/>
    <w:rPr>
      <w:rFonts w:ascii="Arial" w:hAnsi="Arial"/>
      <w:i/>
      <w:iCs/>
      <w:color w:val="000000" w:themeColor="text1"/>
    </w:rPr>
  </w:style>
  <w:style w:type="paragraph" w:styleId="IntenseQuote">
    <w:name w:val="Intense Quote"/>
    <w:basedOn w:val="Normal"/>
    <w:next w:val="Normal"/>
    <w:link w:val="IntenseQuoteChar"/>
    <w:uiPriority w:val="30"/>
    <w:rsid w:val="00D56733"/>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D56733"/>
    <w:rPr>
      <w:rFonts w:ascii="Arial" w:hAnsi="Arial"/>
      <w:b/>
      <w:bCs/>
      <w:i/>
      <w:iCs/>
      <w:color w:val="4F81BD" w:themeColor="accent1"/>
    </w:rPr>
  </w:style>
  <w:style w:type="character" w:styleId="SubtleEmphasis">
    <w:name w:val="Subtle Emphasis"/>
    <w:uiPriority w:val="19"/>
    <w:rsid w:val="00D56733"/>
    <w:rPr>
      <w:i/>
      <w:iCs/>
      <w:color w:val="808080" w:themeColor="text1" w:themeTint="7F"/>
    </w:rPr>
  </w:style>
  <w:style w:type="character" w:styleId="IntenseEmphasis">
    <w:name w:val="Intense Emphasis"/>
    <w:uiPriority w:val="21"/>
    <w:rsid w:val="00D56733"/>
    <w:rPr>
      <w:b/>
      <w:bCs/>
      <w:i/>
      <w:iCs/>
      <w:color w:val="4F81BD" w:themeColor="accent1"/>
    </w:rPr>
  </w:style>
  <w:style w:type="character" w:styleId="SubtleReference">
    <w:name w:val="Subtle Reference"/>
    <w:uiPriority w:val="31"/>
    <w:rsid w:val="00D56733"/>
    <w:rPr>
      <w:smallCaps/>
      <w:color w:val="C0504D" w:themeColor="accent2"/>
      <w:u w:val="single"/>
    </w:rPr>
  </w:style>
  <w:style w:type="character" w:styleId="IntenseReference">
    <w:name w:val="Intense Reference"/>
    <w:uiPriority w:val="32"/>
    <w:rsid w:val="00D56733"/>
    <w:rPr>
      <w:b/>
      <w:bCs/>
      <w:smallCaps/>
      <w:color w:val="C0504D" w:themeColor="accent2"/>
      <w:spacing w:val="5"/>
      <w:u w:val="single"/>
    </w:rPr>
  </w:style>
  <w:style w:type="character" w:styleId="BookTitle">
    <w:name w:val="Book Title"/>
    <w:uiPriority w:val="33"/>
    <w:rsid w:val="00D56733"/>
    <w:rPr>
      <w:b/>
      <w:bCs/>
      <w:smallCaps/>
      <w:spacing w:val="5"/>
    </w:rPr>
  </w:style>
  <w:style w:type="character" w:styleId="FollowedHyperlink">
    <w:name w:val="FollowedHyperlink"/>
    <w:basedOn w:val="DefaultParagraphFont"/>
    <w:rsid w:val="003F36EC"/>
    <w:rPr>
      <w:color w:val="800080" w:themeColor="followedHyperlink"/>
      <w:u w:val="single"/>
    </w:rPr>
  </w:style>
  <w:style w:type="paragraph" w:styleId="StyleListBulletTimesNewRoman" w:customStyle="1">
    <w:name w:val="Style List Bullet + Times New Roman"/>
    <w:basedOn w:val="ListBullet"/>
    <w:rsid w:val="00CC02B3"/>
    <w:pPr>
      <w:numPr>
        <w:numId w:val="4"/>
      </w:numPr>
      <w:overflowPunct/>
      <w:autoSpaceDE/>
      <w:autoSpaceDN/>
      <w:adjustRightInd/>
      <w:spacing w:before="60"/>
      <w:ind w:left="357" w:hanging="357"/>
      <w:contextualSpacing w:val="0"/>
      <w:textAlignment w:val="auto"/>
    </w:pPr>
    <w:rPr>
      <w:rFonts w:ascii="Times New Roman" w:hAnsi="Times New Roman"/>
      <w:sz w:val="24"/>
      <w:lang w:val="en-CA"/>
    </w:rPr>
  </w:style>
  <w:style w:type="character" w:styleId="HeaderChar" w:customStyle="1">
    <w:name w:val="Header Char"/>
    <w:aliases w:val="SV Char,SV1 Char,SV2 Char,SV11 Char,SV3 Char,SV12 Char,SV4 Char,SV13 Char,SV5 Char,SV14 Char,SV6 Char,SV15 Char,SV7 Char,SV16 Char,SV8 Char,SV17 Char,SV9 Char,SV18 Char,SV10 Char,SV19 Char,SV20 Char,SV110 Char,SV21 Char,SV111 Char,SV22 Char"/>
    <w:basedOn w:val="DefaultParagraphFont"/>
    <w:link w:val="Header"/>
    <w:rsid w:val="006C08B1"/>
    <w:rPr>
      <w:rFonts w:ascii="Arial" w:hAnsi="Arial"/>
    </w:rPr>
  </w:style>
  <w:style w:type="paragraph" w:styleId="MAH4" w:customStyle="1">
    <w:name w:val="MA H4"/>
    <w:next w:val="Normal"/>
    <w:rsid w:val="006C08B1"/>
    <w:pPr>
      <w:keepNext/>
      <w:numPr>
        <w:ilvl w:val="3"/>
        <w:numId w:val="5"/>
      </w:numPr>
      <w:spacing w:before="120" w:after="120"/>
      <w:outlineLvl w:val="3"/>
    </w:pPr>
    <w:rPr>
      <w:rFonts w:ascii="Arial" w:hAnsi="Arial" w:cs="Arial"/>
      <w:color w:val="1F497D"/>
      <w:sz w:val="22"/>
      <w:lang w:val="en-GB"/>
    </w:rPr>
  </w:style>
  <w:style w:type="paragraph" w:styleId="MAH5" w:customStyle="1">
    <w:name w:val="MA H5"/>
    <w:next w:val="Normal"/>
    <w:rsid w:val="006C08B1"/>
    <w:pPr>
      <w:keepNext/>
      <w:numPr>
        <w:ilvl w:val="4"/>
        <w:numId w:val="5"/>
      </w:numPr>
      <w:spacing w:before="120" w:after="120"/>
      <w:outlineLvl w:val="4"/>
    </w:pPr>
    <w:rPr>
      <w:rFonts w:ascii="Arial" w:hAnsi="Arial" w:cs="Arial"/>
      <w:color w:val="1F497D"/>
      <w:sz w:val="22"/>
      <w:lang w:val="en-GB"/>
    </w:rPr>
  </w:style>
  <w:style w:type="paragraph" w:styleId="MAH1" w:customStyle="1">
    <w:name w:val="MA H1"/>
    <w:next w:val="Normal"/>
    <w:rsid w:val="006C08B1"/>
    <w:pPr>
      <w:keepNext/>
      <w:numPr>
        <w:numId w:val="5"/>
      </w:numPr>
      <w:spacing w:before="180" w:after="180"/>
      <w:outlineLvl w:val="0"/>
    </w:pPr>
    <w:rPr>
      <w:rFonts w:ascii="Arial" w:hAnsi="Arial" w:cs="Arial"/>
      <w:b/>
      <w:color w:val="1F497D"/>
      <w:sz w:val="24"/>
      <w:lang w:val="en-GB"/>
    </w:rPr>
  </w:style>
  <w:style w:type="paragraph" w:styleId="MAH2" w:customStyle="1">
    <w:name w:val="MA H2"/>
    <w:next w:val="Normal"/>
    <w:link w:val="MAH2Char"/>
    <w:rsid w:val="006C08B1"/>
    <w:pPr>
      <w:keepNext/>
      <w:numPr>
        <w:ilvl w:val="1"/>
        <w:numId w:val="5"/>
      </w:numPr>
      <w:spacing w:before="120" w:after="120"/>
      <w:outlineLvl w:val="1"/>
    </w:pPr>
    <w:rPr>
      <w:rFonts w:ascii="Arial" w:hAnsi="Arial" w:cs="Arial"/>
      <w:b/>
      <w:color w:val="1F497D"/>
      <w:sz w:val="22"/>
      <w:lang w:val="en-GB"/>
    </w:rPr>
  </w:style>
  <w:style w:type="character" w:styleId="MAH2Char" w:customStyle="1">
    <w:name w:val="MA H2 Char"/>
    <w:basedOn w:val="DefaultParagraphFont"/>
    <w:link w:val="MAH2"/>
    <w:rsid w:val="006C08B1"/>
    <w:rPr>
      <w:rFonts w:ascii="Arial" w:hAnsi="Arial" w:cs="Arial"/>
      <w:b/>
      <w:color w:val="1F497D"/>
      <w:sz w:val="22"/>
      <w:lang w:val="en-GB"/>
    </w:rPr>
  </w:style>
  <w:style w:type="paragraph" w:styleId="MAH3" w:customStyle="1">
    <w:name w:val="MA H3"/>
    <w:next w:val="Normal"/>
    <w:rsid w:val="006C08B1"/>
    <w:pPr>
      <w:keepNext/>
      <w:numPr>
        <w:ilvl w:val="2"/>
        <w:numId w:val="5"/>
      </w:numPr>
      <w:spacing w:before="120" w:after="120"/>
      <w:outlineLvl w:val="2"/>
    </w:pPr>
    <w:rPr>
      <w:rFonts w:ascii="Arial" w:hAnsi="Arial" w:cs="Arial"/>
      <w:color w:val="1F497D"/>
      <w:sz w:val="22"/>
      <w:lang w:val="en-GB"/>
    </w:rPr>
  </w:style>
  <w:style w:type="paragraph" w:styleId="XMLTagStyle1" w:customStyle="1">
    <w:name w:val="XML Tag Style 1"/>
    <w:basedOn w:val="Normal"/>
    <w:rsid w:val="0040731D"/>
    <w:pPr>
      <w:overflowPunct/>
      <w:autoSpaceDE/>
      <w:autoSpaceDN/>
      <w:adjustRightInd/>
      <w:textAlignment w:val="auto"/>
    </w:pPr>
    <w:rPr>
      <w:iCs/>
      <w:sz w:val="16"/>
    </w:rPr>
  </w:style>
  <w:style w:type="paragraph" w:styleId="NormalWeb">
    <w:name w:val="Normal (Web)"/>
    <w:basedOn w:val="Normal"/>
    <w:uiPriority w:val="99"/>
    <w:unhideWhenUsed/>
    <w:rsid w:val="00D97DF8"/>
    <w:pPr>
      <w:overflowPunct/>
      <w:autoSpaceDE/>
      <w:autoSpaceDN/>
      <w:adjustRightInd/>
      <w:spacing w:before="100" w:beforeAutospacing="1" w:after="100" w:afterAutospacing="1"/>
      <w:textAlignment w:val="auto"/>
    </w:pPr>
    <w:rPr>
      <w:rFonts w:ascii="Times New Roman" w:hAnsi="Times New Roman"/>
      <w:sz w:val="24"/>
      <w:szCs w:val="24"/>
    </w:rPr>
  </w:style>
  <w:style w:type="character" w:styleId="FooterChar" w:customStyle="1">
    <w:name w:val="Footer Char"/>
    <w:basedOn w:val="DefaultParagraphFont"/>
    <w:link w:val="Footer"/>
    <w:uiPriority w:val="99"/>
    <w:rsid w:val="00964662"/>
    <w:rPr>
      <w:rFonts w:ascii="Arial" w:hAnsi="Arial"/>
    </w:rPr>
  </w:style>
  <w:style w:type="paragraph" w:styleId="MATitlePage" w:customStyle="1">
    <w:name w:val="MA Title Page"/>
    <w:link w:val="MATitlePageChar"/>
    <w:qFormat/>
    <w:rsid w:val="004C0341"/>
    <w:pPr>
      <w:jc w:val="center"/>
    </w:pPr>
    <w:rPr>
      <w:rFonts w:ascii="Arial" w:hAnsi="Arial" w:cs="Arial"/>
      <w:b/>
      <w:color w:val="1F497D"/>
      <w:sz w:val="52"/>
      <w:szCs w:val="32"/>
      <w:lang w:val="en-GB"/>
    </w:rPr>
  </w:style>
  <w:style w:type="character" w:styleId="MATitlePageChar" w:customStyle="1">
    <w:name w:val="MA Title Page Char"/>
    <w:basedOn w:val="DefaultParagraphFont"/>
    <w:link w:val="MATitlePage"/>
    <w:rsid w:val="004C0341"/>
    <w:rPr>
      <w:rFonts w:ascii="Arial" w:hAnsi="Arial" w:cs="Arial"/>
      <w:b/>
      <w:color w:val="1F497D"/>
      <w:sz w:val="52"/>
      <w:szCs w:val="32"/>
      <w:lang w:val="en-GB"/>
    </w:rPr>
  </w:style>
  <w:style w:type="character" w:styleId="ListParagraphChar" w:customStyle="1">
    <w:name w:val="List Paragraph Char"/>
    <w:aliases w:val="01. List Paragraph Char,Mini Brow Char,List 1 OpFlow Char"/>
    <w:basedOn w:val="DefaultParagraphFont"/>
    <w:link w:val="ListParagraph"/>
    <w:uiPriority w:val="34"/>
    <w:rsid w:val="002C5219"/>
    <w:rPr>
      <w:rFonts w:ascii="Arial" w:hAnsi="Arial"/>
    </w:rPr>
  </w:style>
  <w:style w:type="table" w:styleId="TableColumns2">
    <w:name w:val="Table Columns 2"/>
    <w:basedOn w:val="TableNormal"/>
    <w:rsid w:val="0052338E"/>
    <w:pPr>
      <w:overflowPunct w:val="0"/>
      <w:autoSpaceDE w:val="0"/>
      <w:autoSpaceDN w:val="0"/>
      <w:adjustRightInd w:val="0"/>
      <w:textAlignment w:val="baseline"/>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character" w:styleId="UnresolvedMention">
    <w:name w:val="Unresolved Mention"/>
    <w:basedOn w:val="DefaultParagraphFont"/>
    <w:uiPriority w:val="99"/>
    <w:semiHidden/>
    <w:unhideWhenUsed/>
    <w:rsid w:val="008F3942"/>
    <w:rPr>
      <w:color w:val="605E5C"/>
      <w:shd w:val="clear" w:color="auto" w:fill="E1DFDD"/>
    </w:rPr>
  </w:style>
  <w:style w:type="character" w:styleId="CommentTextChar" w:customStyle="1">
    <w:name w:val="Comment Text Char"/>
    <w:basedOn w:val="DefaultParagraphFont"/>
    <w:link w:val="CommentText"/>
    <w:semiHidden/>
    <w:rsid w:val="0011414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3047">
      <w:bodyDiv w:val="1"/>
      <w:marLeft w:val="0"/>
      <w:marRight w:val="0"/>
      <w:marTop w:val="0"/>
      <w:marBottom w:val="0"/>
      <w:divBdr>
        <w:top w:val="none" w:sz="0" w:space="0" w:color="auto"/>
        <w:left w:val="none" w:sz="0" w:space="0" w:color="auto"/>
        <w:bottom w:val="none" w:sz="0" w:space="0" w:color="auto"/>
        <w:right w:val="none" w:sz="0" w:space="0" w:color="auto"/>
      </w:divBdr>
    </w:div>
    <w:div w:id="126095306">
      <w:bodyDiv w:val="1"/>
      <w:marLeft w:val="0"/>
      <w:marRight w:val="0"/>
      <w:marTop w:val="0"/>
      <w:marBottom w:val="0"/>
      <w:divBdr>
        <w:top w:val="none" w:sz="0" w:space="0" w:color="auto"/>
        <w:left w:val="none" w:sz="0" w:space="0" w:color="auto"/>
        <w:bottom w:val="none" w:sz="0" w:space="0" w:color="auto"/>
        <w:right w:val="none" w:sz="0" w:space="0" w:color="auto"/>
      </w:divBdr>
    </w:div>
    <w:div w:id="159203559">
      <w:bodyDiv w:val="1"/>
      <w:marLeft w:val="0"/>
      <w:marRight w:val="0"/>
      <w:marTop w:val="0"/>
      <w:marBottom w:val="0"/>
      <w:divBdr>
        <w:top w:val="none" w:sz="0" w:space="0" w:color="auto"/>
        <w:left w:val="none" w:sz="0" w:space="0" w:color="auto"/>
        <w:bottom w:val="none" w:sz="0" w:space="0" w:color="auto"/>
        <w:right w:val="none" w:sz="0" w:space="0" w:color="auto"/>
      </w:divBdr>
    </w:div>
    <w:div w:id="183131948">
      <w:bodyDiv w:val="1"/>
      <w:marLeft w:val="0"/>
      <w:marRight w:val="0"/>
      <w:marTop w:val="0"/>
      <w:marBottom w:val="0"/>
      <w:divBdr>
        <w:top w:val="none" w:sz="0" w:space="0" w:color="auto"/>
        <w:left w:val="none" w:sz="0" w:space="0" w:color="auto"/>
        <w:bottom w:val="none" w:sz="0" w:space="0" w:color="auto"/>
        <w:right w:val="none" w:sz="0" w:space="0" w:color="auto"/>
      </w:divBdr>
    </w:div>
    <w:div w:id="200555141">
      <w:bodyDiv w:val="1"/>
      <w:marLeft w:val="0"/>
      <w:marRight w:val="0"/>
      <w:marTop w:val="0"/>
      <w:marBottom w:val="0"/>
      <w:divBdr>
        <w:top w:val="none" w:sz="0" w:space="0" w:color="auto"/>
        <w:left w:val="none" w:sz="0" w:space="0" w:color="auto"/>
        <w:bottom w:val="none" w:sz="0" w:space="0" w:color="auto"/>
        <w:right w:val="none" w:sz="0" w:space="0" w:color="auto"/>
      </w:divBdr>
    </w:div>
    <w:div w:id="206920503">
      <w:bodyDiv w:val="1"/>
      <w:marLeft w:val="0"/>
      <w:marRight w:val="0"/>
      <w:marTop w:val="0"/>
      <w:marBottom w:val="0"/>
      <w:divBdr>
        <w:top w:val="none" w:sz="0" w:space="0" w:color="auto"/>
        <w:left w:val="none" w:sz="0" w:space="0" w:color="auto"/>
        <w:bottom w:val="none" w:sz="0" w:space="0" w:color="auto"/>
        <w:right w:val="none" w:sz="0" w:space="0" w:color="auto"/>
      </w:divBdr>
    </w:div>
    <w:div w:id="386804920">
      <w:bodyDiv w:val="1"/>
      <w:marLeft w:val="0"/>
      <w:marRight w:val="0"/>
      <w:marTop w:val="0"/>
      <w:marBottom w:val="0"/>
      <w:divBdr>
        <w:top w:val="none" w:sz="0" w:space="0" w:color="auto"/>
        <w:left w:val="none" w:sz="0" w:space="0" w:color="auto"/>
        <w:bottom w:val="none" w:sz="0" w:space="0" w:color="auto"/>
        <w:right w:val="none" w:sz="0" w:space="0" w:color="auto"/>
      </w:divBdr>
      <w:divsChild>
        <w:div w:id="1569539998">
          <w:marLeft w:val="0"/>
          <w:marRight w:val="0"/>
          <w:marTop w:val="0"/>
          <w:marBottom w:val="0"/>
          <w:divBdr>
            <w:top w:val="none" w:sz="0" w:space="0" w:color="auto"/>
            <w:left w:val="none" w:sz="0" w:space="0" w:color="auto"/>
            <w:bottom w:val="none" w:sz="0" w:space="0" w:color="auto"/>
            <w:right w:val="none" w:sz="0" w:space="0" w:color="auto"/>
          </w:divBdr>
          <w:divsChild>
            <w:div w:id="17666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43310072">
      <w:bodyDiv w:val="1"/>
      <w:marLeft w:val="0"/>
      <w:marRight w:val="0"/>
      <w:marTop w:val="0"/>
      <w:marBottom w:val="0"/>
      <w:divBdr>
        <w:top w:val="none" w:sz="0" w:space="0" w:color="auto"/>
        <w:left w:val="none" w:sz="0" w:space="0" w:color="auto"/>
        <w:bottom w:val="none" w:sz="0" w:space="0" w:color="auto"/>
        <w:right w:val="none" w:sz="0" w:space="0" w:color="auto"/>
      </w:divBdr>
    </w:div>
    <w:div w:id="493028360">
      <w:bodyDiv w:val="1"/>
      <w:marLeft w:val="0"/>
      <w:marRight w:val="0"/>
      <w:marTop w:val="0"/>
      <w:marBottom w:val="0"/>
      <w:divBdr>
        <w:top w:val="none" w:sz="0" w:space="0" w:color="auto"/>
        <w:left w:val="none" w:sz="0" w:space="0" w:color="auto"/>
        <w:bottom w:val="none" w:sz="0" w:space="0" w:color="auto"/>
        <w:right w:val="none" w:sz="0" w:space="0" w:color="auto"/>
      </w:divBdr>
    </w:div>
    <w:div w:id="494810238">
      <w:bodyDiv w:val="1"/>
      <w:marLeft w:val="0"/>
      <w:marRight w:val="0"/>
      <w:marTop w:val="0"/>
      <w:marBottom w:val="0"/>
      <w:divBdr>
        <w:top w:val="none" w:sz="0" w:space="0" w:color="auto"/>
        <w:left w:val="none" w:sz="0" w:space="0" w:color="auto"/>
        <w:bottom w:val="none" w:sz="0" w:space="0" w:color="auto"/>
        <w:right w:val="none" w:sz="0" w:space="0" w:color="auto"/>
      </w:divBdr>
    </w:div>
    <w:div w:id="742875951">
      <w:bodyDiv w:val="1"/>
      <w:marLeft w:val="0"/>
      <w:marRight w:val="0"/>
      <w:marTop w:val="0"/>
      <w:marBottom w:val="0"/>
      <w:divBdr>
        <w:top w:val="none" w:sz="0" w:space="0" w:color="auto"/>
        <w:left w:val="none" w:sz="0" w:space="0" w:color="auto"/>
        <w:bottom w:val="none" w:sz="0" w:space="0" w:color="auto"/>
        <w:right w:val="none" w:sz="0" w:space="0" w:color="auto"/>
      </w:divBdr>
    </w:div>
    <w:div w:id="748768827">
      <w:bodyDiv w:val="1"/>
      <w:marLeft w:val="0"/>
      <w:marRight w:val="0"/>
      <w:marTop w:val="0"/>
      <w:marBottom w:val="0"/>
      <w:divBdr>
        <w:top w:val="none" w:sz="0" w:space="0" w:color="auto"/>
        <w:left w:val="none" w:sz="0" w:space="0" w:color="auto"/>
        <w:bottom w:val="none" w:sz="0" w:space="0" w:color="auto"/>
        <w:right w:val="none" w:sz="0" w:space="0" w:color="auto"/>
      </w:divBdr>
    </w:div>
    <w:div w:id="898977994">
      <w:bodyDiv w:val="1"/>
      <w:marLeft w:val="0"/>
      <w:marRight w:val="0"/>
      <w:marTop w:val="0"/>
      <w:marBottom w:val="0"/>
      <w:divBdr>
        <w:top w:val="none" w:sz="0" w:space="0" w:color="auto"/>
        <w:left w:val="none" w:sz="0" w:space="0" w:color="auto"/>
        <w:bottom w:val="none" w:sz="0" w:space="0" w:color="auto"/>
        <w:right w:val="none" w:sz="0" w:space="0" w:color="auto"/>
      </w:divBdr>
    </w:div>
    <w:div w:id="1148521928">
      <w:bodyDiv w:val="1"/>
      <w:marLeft w:val="0"/>
      <w:marRight w:val="0"/>
      <w:marTop w:val="0"/>
      <w:marBottom w:val="0"/>
      <w:divBdr>
        <w:top w:val="none" w:sz="0" w:space="0" w:color="auto"/>
        <w:left w:val="none" w:sz="0" w:space="0" w:color="auto"/>
        <w:bottom w:val="none" w:sz="0" w:space="0" w:color="auto"/>
        <w:right w:val="none" w:sz="0" w:space="0" w:color="auto"/>
      </w:divBdr>
    </w:div>
    <w:div w:id="1223951737">
      <w:bodyDiv w:val="1"/>
      <w:marLeft w:val="0"/>
      <w:marRight w:val="0"/>
      <w:marTop w:val="0"/>
      <w:marBottom w:val="0"/>
      <w:divBdr>
        <w:top w:val="none" w:sz="0" w:space="0" w:color="auto"/>
        <w:left w:val="none" w:sz="0" w:space="0" w:color="auto"/>
        <w:bottom w:val="none" w:sz="0" w:space="0" w:color="auto"/>
        <w:right w:val="none" w:sz="0" w:space="0" w:color="auto"/>
      </w:divBdr>
    </w:div>
    <w:div w:id="1384909519">
      <w:bodyDiv w:val="1"/>
      <w:marLeft w:val="0"/>
      <w:marRight w:val="0"/>
      <w:marTop w:val="0"/>
      <w:marBottom w:val="0"/>
      <w:divBdr>
        <w:top w:val="none" w:sz="0" w:space="0" w:color="auto"/>
        <w:left w:val="none" w:sz="0" w:space="0" w:color="auto"/>
        <w:bottom w:val="none" w:sz="0" w:space="0" w:color="auto"/>
        <w:right w:val="none" w:sz="0" w:space="0" w:color="auto"/>
      </w:divBdr>
    </w:div>
    <w:div w:id="1415057058">
      <w:bodyDiv w:val="1"/>
      <w:marLeft w:val="0"/>
      <w:marRight w:val="0"/>
      <w:marTop w:val="0"/>
      <w:marBottom w:val="0"/>
      <w:divBdr>
        <w:top w:val="none" w:sz="0" w:space="0" w:color="auto"/>
        <w:left w:val="none" w:sz="0" w:space="0" w:color="auto"/>
        <w:bottom w:val="none" w:sz="0" w:space="0" w:color="auto"/>
        <w:right w:val="none" w:sz="0" w:space="0" w:color="auto"/>
      </w:divBdr>
    </w:div>
    <w:div w:id="1459108552">
      <w:bodyDiv w:val="1"/>
      <w:marLeft w:val="0"/>
      <w:marRight w:val="0"/>
      <w:marTop w:val="0"/>
      <w:marBottom w:val="0"/>
      <w:divBdr>
        <w:top w:val="none" w:sz="0" w:space="0" w:color="auto"/>
        <w:left w:val="none" w:sz="0" w:space="0" w:color="auto"/>
        <w:bottom w:val="none" w:sz="0" w:space="0" w:color="auto"/>
        <w:right w:val="none" w:sz="0" w:space="0" w:color="auto"/>
      </w:divBdr>
    </w:div>
    <w:div w:id="1600716860">
      <w:bodyDiv w:val="1"/>
      <w:marLeft w:val="0"/>
      <w:marRight w:val="0"/>
      <w:marTop w:val="0"/>
      <w:marBottom w:val="0"/>
      <w:divBdr>
        <w:top w:val="none" w:sz="0" w:space="0" w:color="auto"/>
        <w:left w:val="none" w:sz="0" w:space="0" w:color="auto"/>
        <w:bottom w:val="none" w:sz="0" w:space="0" w:color="auto"/>
        <w:right w:val="none" w:sz="0" w:space="0" w:color="auto"/>
      </w:divBdr>
    </w:div>
    <w:div w:id="1746487203">
      <w:bodyDiv w:val="1"/>
      <w:marLeft w:val="0"/>
      <w:marRight w:val="0"/>
      <w:marTop w:val="0"/>
      <w:marBottom w:val="0"/>
      <w:divBdr>
        <w:top w:val="none" w:sz="0" w:space="0" w:color="auto"/>
        <w:left w:val="none" w:sz="0" w:space="0" w:color="auto"/>
        <w:bottom w:val="none" w:sz="0" w:space="0" w:color="auto"/>
        <w:right w:val="none" w:sz="0" w:space="0" w:color="auto"/>
      </w:divBdr>
      <w:divsChild>
        <w:div w:id="1063018529">
          <w:marLeft w:val="0"/>
          <w:marRight w:val="0"/>
          <w:marTop w:val="0"/>
          <w:marBottom w:val="0"/>
          <w:divBdr>
            <w:top w:val="none" w:sz="0" w:space="0" w:color="auto"/>
            <w:left w:val="none" w:sz="0" w:space="0" w:color="auto"/>
            <w:bottom w:val="none" w:sz="0" w:space="0" w:color="auto"/>
            <w:right w:val="none" w:sz="0" w:space="0" w:color="auto"/>
          </w:divBdr>
          <w:divsChild>
            <w:div w:id="90012260">
              <w:marLeft w:val="0"/>
              <w:marRight w:val="0"/>
              <w:marTop w:val="0"/>
              <w:marBottom w:val="0"/>
              <w:divBdr>
                <w:top w:val="none" w:sz="0" w:space="0" w:color="auto"/>
                <w:left w:val="none" w:sz="0" w:space="0" w:color="auto"/>
                <w:bottom w:val="none" w:sz="0" w:space="0" w:color="auto"/>
                <w:right w:val="none" w:sz="0" w:space="0" w:color="auto"/>
              </w:divBdr>
            </w:div>
            <w:div w:id="132648022">
              <w:marLeft w:val="0"/>
              <w:marRight w:val="0"/>
              <w:marTop w:val="0"/>
              <w:marBottom w:val="0"/>
              <w:divBdr>
                <w:top w:val="none" w:sz="0" w:space="0" w:color="auto"/>
                <w:left w:val="none" w:sz="0" w:space="0" w:color="auto"/>
                <w:bottom w:val="none" w:sz="0" w:space="0" w:color="auto"/>
                <w:right w:val="none" w:sz="0" w:space="0" w:color="auto"/>
              </w:divBdr>
            </w:div>
            <w:div w:id="229076387">
              <w:marLeft w:val="0"/>
              <w:marRight w:val="0"/>
              <w:marTop w:val="0"/>
              <w:marBottom w:val="0"/>
              <w:divBdr>
                <w:top w:val="none" w:sz="0" w:space="0" w:color="auto"/>
                <w:left w:val="none" w:sz="0" w:space="0" w:color="auto"/>
                <w:bottom w:val="none" w:sz="0" w:space="0" w:color="auto"/>
                <w:right w:val="none" w:sz="0" w:space="0" w:color="auto"/>
              </w:divBdr>
            </w:div>
            <w:div w:id="397048011">
              <w:marLeft w:val="0"/>
              <w:marRight w:val="0"/>
              <w:marTop w:val="0"/>
              <w:marBottom w:val="0"/>
              <w:divBdr>
                <w:top w:val="none" w:sz="0" w:space="0" w:color="auto"/>
                <w:left w:val="none" w:sz="0" w:space="0" w:color="auto"/>
                <w:bottom w:val="none" w:sz="0" w:space="0" w:color="auto"/>
                <w:right w:val="none" w:sz="0" w:space="0" w:color="auto"/>
              </w:divBdr>
            </w:div>
            <w:div w:id="452479086">
              <w:marLeft w:val="0"/>
              <w:marRight w:val="0"/>
              <w:marTop w:val="0"/>
              <w:marBottom w:val="0"/>
              <w:divBdr>
                <w:top w:val="none" w:sz="0" w:space="0" w:color="auto"/>
                <w:left w:val="none" w:sz="0" w:space="0" w:color="auto"/>
                <w:bottom w:val="none" w:sz="0" w:space="0" w:color="auto"/>
                <w:right w:val="none" w:sz="0" w:space="0" w:color="auto"/>
              </w:divBdr>
            </w:div>
            <w:div w:id="508300981">
              <w:marLeft w:val="0"/>
              <w:marRight w:val="0"/>
              <w:marTop w:val="0"/>
              <w:marBottom w:val="0"/>
              <w:divBdr>
                <w:top w:val="none" w:sz="0" w:space="0" w:color="auto"/>
                <w:left w:val="none" w:sz="0" w:space="0" w:color="auto"/>
                <w:bottom w:val="none" w:sz="0" w:space="0" w:color="auto"/>
                <w:right w:val="none" w:sz="0" w:space="0" w:color="auto"/>
              </w:divBdr>
            </w:div>
            <w:div w:id="518278992">
              <w:marLeft w:val="0"/>
              <w:marRight w:val="0"/>
              <w:marTop w:val="0"/>
              <w:marBottom w:val="0"/>
              <w:divBdr>
                <w:top w:val="none" w:sz="0" w:space="0" w:color="auto"/>
                <w:left w:val="none" w:sz="0" w:space="0" w:color="auto"/>
                <w:bottom w:val="none" w:sz="0" w:space="0" w:color="auto"/>
                <w:right w:val="none" w:sz="0" w:space="0" w:color="auto"/>
              </w:divBdr>
            </w:div>
            <w:div w:id="552623532">
              <w:marLeft w:val="0"/>
              <w:marRight w:val="0"/>
              <w:marTop w:val="0"/>
              <w:marBottom w:val="0"/>
              <w:divBdr>
                <w:top w:val="none" w:sz="0" w:space="0" w:color="auto"/>
                <w:left w:val="none" w:sz="0" w:space="0" w:color="auto"/>
                <w:bottom w:val="none" w:sz="0" w:space="0" w:color="auto"/>
                <w:right w:val="none" w:sz="0" w:space="0" w:color="auto"/>
              </w:divBdr>
            </w:div>
            <w:div w:id="557203798">
              <w:marLeft w:val="0"/>
              <w:marRight w:val="0"/>
              <w:marTop w:val="0"/>
              <w:marBottom w:val="0"/>
              <w:divBdr>
                <w:top w:val="none" w:sz="0" w:space="0" w:color="auto"/>
                <w:left w:val="none" w:sz="0" w:space="0" w:color="auto"/>
                <w:bottom w:val="none" w:sz="0" w:space="0" w:color="auto"/>
                <w:right w:val="none" w:sz="0" w:space="0" w:color="auto"/>
              </w:divBdr>
            </w:div>
            <w:div w:id="564295848">
              <w:marLeft w:val="0"/>
              <w:marRight w:val="0"/>
              <w:marTop w:val="0"/>
              <w:marBottom w:val="0"/>
              <w:divBdr>
                <w:top w:val="none" w:sz="0" w:space="0" w:color="auto"/>
                <w:left w:val="none" w:sz="0" w:space="0" w:color="auto"/>
                <w:bottom w:val="none" w:sz="0" w:space="0" w:color="auto"/>
                <w:right w:val="none" w:sz="0" w:space="0" w:color="auto"/>
              </w:divBdr>
            </w:div>
            <w:div w:id="679477991">
              <w:marLeft w:val="0"/>
              <w:marRight w:val="0"/>
              <w:marTop w:val="0"/>
              <w:marBottom w:val="0"/>
              <w:divBdr>
                <w:top w:val="none" w:sz="0" w:space="0" w:color="auto"/>
                <w:left w:val="none" w:sz="0" w:space="0" w:color="auto"/>
                <w:bottom w:val="none" w:sz="0" w:space="0" w:color="auto"/>
                <w:right w:val="none" w:sz="0" w:space="0" w:color="auto"/>
              </w:divBdr>
            </w:div>
            <w:div w:id="824391038">
              <w:marLeft w:val="0"/>
              <w:marRight w:val="0"/>
              <w:marTop w:val="0"/>
              <w:marBottom w:val="0"/>
              <w:divBdr>
                <w:top w:val="none" w:sz="0" w:space="0" w:color="auto"/>
                <w:left w:val="none" w:sz="0" w:space="0" w:color="auto"/>
                <w:bottom w:val="none" w:sz="0" w:space="0" w:color="auto"/>
                <w:right w:val="none" w:sz="0" w:space="0" w:color="auto"/>
              </w:divBdr>
            </w:div>
            <w:div w:id="1016076727">
              <w:marLeft w:val="0"/>
              <w:marRight w:val="0"/>
              <w:marTop w:val="0"/>
              <w:marBottom w:val="0"/>
              <w:divBdr>
                <w:top w:val="none" w:sz="0" w:space="0" w:color="auto"/>
                <w:left w:val="none" w:sz="0" w:space="0" w:color="auto"/>
                <w:bottom w:val="none" w:sz="0" w:space="0" w:color="auto"/>
                <w:right w:val="none" w:sz="0" w:space="0" w:color="auto"/>
              </w:divBdr>
            </w:div>
            <w:div w:id="1019740527">
              <w:marLeft w:val="0"/>
              <w:marRight w:val="0"/>
              <w:marTop w:val="0"/>
              <w:marBottom w:val="0"/>
              <w:divBdr>
                <w:top w:val="none" w:sz="0" w:space="0" w:color="auto"/>
                <w:left w:val="none" w:sz="0" w:space="0" w:color="auto"/>
                <w:bottom w:val="none" w:sz="0" w:space="0" w:color="auto"/>
                <w:right w:val="none" w:sz="0" w:space="0" w:color="auto"/>
              </w:divBdr>
            </w:div>
            <w:div w:id="1049066395">
              <w:marLeft w:val="0"/>
              <w:marRight w:val="0"/>
              <w:marTop w:val="0"/>
              <w:marBottom w:val="0"/>
              <w:divBdr>
                <w:top w:val="none" w:sz="0" w:space="0" w:color="auto"/>
                <w:left w:val="none" w:sz="0" w:space="0" w:color="auto"/>
                <w:bottom w:val="none" w:sz="0" w:space="0" w:color="auto"/>
                <w:right w:val="none" w:sz="0" w:space="0" w:color="auto"/>
              </w:divBdr>
            </w:div>
            <w:div w:id="1197308563">
              <w:marLeft w:val="0"/>
              <w:marRight w:val="0"/>
              <w:marTop w:val="0"/>
              <w:marBottom w:val="0"/>
              <w:divBdr>
                <w:top w:val="none" w:sz="0" w:space="0" w:color="auto"/>
                <w:left w:val="none" w:sz="0" w:space="0" w:color="auto"/>
                <w:bottom w:val="none" w:sz="0" w:space="0" w:color="auto"/>
                <w:right w:val="none" w:sz="0" w:space="0" w:color="auto"/>
              </w:divBdr>
            </w:div>
            <w:div w:id="1200512814">
              <w:marLeft w:val="0"/>
              <w:marRight w:val="0"/>
              <w:marTop w:val="0"/>
              <w:marBottom w:val="0"/>
              <w:divBdr>
                <w:top w:val="none" w:sz="0" w:space="0" w:color="auto"/>
                <w:left w:val="none" w:sz="0" w:space="0" w:color="auto"/>
                <w:bottom w:val="none" w:sz="0" w:space="0" w:color="auto"/>
                <w:right w:val="none" w:sz="0" w:space="0" w:color="auto"/>
              </w:divBdr>
            </w:div>
            <w:div w:id="1296834440">
              <w:marLeft w:val="0"/>
              <w:marRight w:val="0"/>
              <w:marTop w:val="0"/>
              <w:marBottom w:val="0"/>
              <w:divBdr>
                <w:top w:val="none" w:sz="0" w:space="0" w:color="auto"/>
                <w:left w:val="none" w:sz="0" w:space="0" w:color="auto"/>
                <w:bottom w:val="none" w:sz="0" w:space="0" w:color="auto"/>
                <w:right w:val="none" w:sz="0" w:space="0" w:color="auto"/>
              </w:divBdr>
            </w:div>
            <w:div w:id="1328433835">
              <w:marLeft w:val="0"/>
              <w:marRight w:val="0"/>
              <w:marTop w:val="0"/>
              <w:marBottom w:val="0"/>
              <w:divBdr>
                <w:top w:val="none" w:sz="0" w:space="0" w:color="auto"/>
                <w:left w:val="none" w:sz="0" w:space="0" w:color="auto"/>
                <w:bottom w:val="none" w:sz="0" w:space="0" w:color="auto"/>
                <w:right w:val="none" w:sz="0" w:space="0" w:color="auto"/>
              </w:divBdr>
            </w:div>
            <w:div w:id="1848713046">
              <w:marLeft w:val="0"/>
              <w:marRight w:val="0"/>
              <w:marTop w:val="0"/>
              <w:marBottom w:val="0"/>
              <w:divBdr>
                <w:top w:val="none" w:sz="0" w:space="0" w:color="auto"/>
                <w:left w:val="none" w:sz="0" w:space="0" w:color="auto"/>
                <w:bottom w:val="none" w:sz="0" w:space="0" w:color="auto"/>
                <w:right w:val="none" w:sz="0" w:space="0" w:color="auto"/>
              </w:divBdr>
            </w:div>
            <w:div w:id="1960791500">
              <w:marLeft w:val="0"/>
              <w:marRight w:val="0"/>
              <w:marTop w:val="0"/>
              <w:marBottom w:val="0"/>
              <w:divBdr>
                <w:top w:val="none" w:sz="0" w:space="0" w:color="auto"/>
                <w:left w:val="none" w:sz="0" w:space="0" w:color="auto"/>
                <w:bottom w:val="none" w:sz="0" w:space="0" w:color="auto"/>
                <w:right w:val="none" w:sz="0" w:space="0" w:color="auto"/>
              </w:divBdr>
            </w:div>
            <w:div w:id="1965110029">
              <w:marLeft w:val="0"/>
              <w:marRight w:val="0"/>
              <w:marTop w:val="0"/>
              <w:marBottom w:val="0"/>
              <w:divBdr>
                <w:top w:val="none" w:sz="0" w:space="0" w:color="auto"/>
                <w:left w:val="none" w:sz="0" w:space="0" w:color="auto"/>
                <w:bottom w:val="none" w:sz="0" w:space="0" w:color="auto"/>
                <w:right w:val="none" w:sz="0" w:space="0" w:color="auto"/>
              </w:divBdr>
            </w:div>
            <w:div w:id="1998261357">
              <w:marLeft w:val="0"/>
              <w:marRight w:val="0"/>
              <w:marTop w:val="0"/>
              <w:marBottom w:val="0"/>
              <w:divBdr>
                <w:top w:val="none" w:sz="0" w:space="0" w:color="auto"/>
                <w:left w:val="none" w:sz="0" w:space="0" w:color="auto"/>
                <w:bottom w:val="none" w:sz="0" w:space="0" w:color="auto"/>
                <w:right w:val="none" w:sz="0" w:space="0" w:color="auto"/>
              </w:divBdr>
            </w:div>
            <w:div w:id="2003729660">
              <w:marLeft w:val="0"/>
              <w:marRight w:val="0"/>
              <w:marTop w:val="0"/>
              <w:marBottom w:val="0"/>
              <w:divBdr>
                <w:top w:val="none" w:sz="0" w:space="0" w:color="auto"/>
                <w:left w:val="none" w:sz="0" w:space="0" w:color="auto"/>
                <w:bottom w:val="none" w:sz="0" w:space="0" w:color="auto"/>
                <w:right w:val="none" w:sz="0" w:space="0" w:color="auto"/>
              </w:divBdr>
            </w:div>
            <w:div w:id="2012490701">
              <w:marLeft w:val="0"/>
              <w:marRight w:val="0"/>
              <w:marTop w:val="0"/>
              <w:marBottom w:val="0"/>
              <w:divBdr>
                <w:top w:val="none" w:sz="0" w:space="0" w:color="auto"/>
                <w:left w:val="none" w:sz="0" w:space="0" w:color="auto"/>
                <w:bottom w:val="none" w:sz="0" w:space="0" w:color="auto"/>
                <w:right w:val="none" w:sz="0" w:space="0" w:color="auto"/>
              </w:divBdr>
            </w:div>
            <w:div w:id="21280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95">
      <w:bodyDiv w:val="1"/>
      <w:marLeft w:val="0"/>
      <w:marRight w:val="0"/>
      <w:marTop w:val="0"/>
      <w:marBottom w:val="0"/>
      <w:divBdr>
        <w:top w:val="none" w:sz="0" w:space="0" w:color="auto"/>
        <w:left w:val="none" w:sz="0" w:space="0" w:color="auto"/>
        <w:bottom w:val="none" w:sz="0" w:space="0" w:color="auto"/>
        <w:right w:val="none" w:sz="0" w:space="0" w:color="auto"/>
      </w:divBdr>
    </w:div>
    <w:div w:id="21302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microsoft.com/office/2018/08/relationships/commentsExtensible" Target="commentsExtensible.xml"/><Relationship Id="rId26" Type="http://schemas.openxmlformats.org/officeDocument/2006/relationships/image" Target="media/image7.emf"/><Relationship Id="rId21" Type="http://schemas.openxmlformats.org/officeDocument/2006/relationships/package" Target="embeddings/Microsoft_Visio_Drawing1.vsdx"/><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microsoft.com/office/2016/09/relationships/commentsIds" Target="commentsIds.xml"/><Relationship Id="rId25" Type="http://schemas.openxmlformats.org/officeDocument/2006/relationships/package" Target="embeddings/Microsoft_Visio_Drawing6.vsdx"/><Relationship Id="rId33" Type="http://schemas.openxmlformats.org/officeDocument/2006/relationships/footer" Target="footer1.xml"/><Relationship Id="rId38" Type="http://schemas.microsoft.com/office/2020/10/relationships/intelligence" Target="intelligence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emf"/><Relationship Id="rId29" Type="http://schemas.openxmlformats.org/officeDocument/2006/relationships/package" Target="embeddings/Microsoft_Visio_Drawing8.vsd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emf"/><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package" Target="embeddings/Microsoft_Visio_Drawing2.vsdx"/><Relationship Id="rId28" Type="http://schemas.openxmlformats.org/officeDocument/2006/relationships/image" Target="media/image8.emf"/><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package" Target="embeddings/Microsoft_Visio_Drawing9.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Visio_Drawing.vsdx"/><Relationship Id="rId22" Type="http://schemas.openxmlformats.org/officeDocument/2006/relationships/image" Target="media/image5.emf"/><Relationship Id="rId27" Type="http://schemas.openxmlformats.org/officeDocument/2006/relationships/package" Target="embeddings/Microsoft_Visio_Drawing7.vsdx"/><Relationship Id="rId30" Type="http://schemas.openxmlformats.org/officeDocument/2006/relationships/image" Target="media/image9.emf"/><Relationship Id="rId35"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3" Type="http://schemas.openxmlformats.org/officeDocument/2006/relationships/image" Target="media/image11.gif"/><Relationship Id="rId2" Type="http://schemas.openxmlformats.org/officeDocument/2006/relationships/image" Target="media/image13.pn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648345D615F43FB89B743DF778983D0"/>
        <w:category>
          <w:name w:val="General"/>
          <w:gallery w:val="placeholder"/>
        </w:category>
        <w:types>
          <w:type w:val="bbPlcHdr"/>
        </w:types>
        <w:behaviors>
          <w:behavior w:val="content"/>
        </w:behaviors>
        <w:guid w:val="{69CD3259-3D2C-4F6C-BFA8-10DADF7CA1B2}"/>
      </w:docPartPr>
      <w:docPartBody>
        <w:p w:rsidR="006609AB" w:rsidP="00EE3A00" w:rsidRDefault="00EE3A00">
          <w:pPr>
            <w:pStyle w:val="8648345D615F43FB89B743DF778983D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00"/>
    <w:rsid w:val="000A0793"/>
    <w:rsid w:val="001E67C3"/>
    <w:rsid w:val="0022776A"/>
    <w:rsid w:val="002A32B1"/>
    <w:rsid w:val="0031782B"/>
    <w:rsid w:val="00395F39"/>
    <w:rsid w:val="00442891"/>
    <w:rsid w:val="00527E7A"/>
    <w:rsid w:val="00560F66"/>
    <w:rsid w:val="005B0453"/>
    <w:rsid w:val="005B422D"/>
    <w:rsid w:val="006609AB"/>
    <w:rsid w:val="00897C7D"/>
    <w:rsid w:val="00A23621"/>
    <w:rsid w:val="00A52ABB"/>
    <w:rsid w:val="00CE4755"/>
    <w:rsid w:val="00D11A64"/>
    <w:rsid w:val="00E0070C"/>
    <w:rsid w:val="00E41116"/>
    <w:rsid w:val="00E73B9F"/>
    <w:rsid w:val="00EE3A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48345D615F43FB89B743DF778983D0">
    <w:name w:val="8648345D615F43FB89B743DF778983D0"/>
    <w:rsid w:val="00EE3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177F6318416142AFB6B86D810EDD89" ma:contentTypeVersion="7208" ma:contentTypeDescription="Create a new document." ma:contentTypeScope="" ma:versionID="c0bd32ce5d7cb23c0829afb1cebc6601">
  <xsd:schema xmlns:xsd="http://www.w3.org/2001/XMLSchema" xmlns:xs="http://www.w3.org/2001/XMLSchema" xmlns:p="http://schemas.microsoft.com/office/2006/metadata/properties" xmlns:ns2="bebdd945-463a-45cb-bbf7-2c38c8056952" xmlns:ns3="19a27aa6-a473-4ac4-b54c-d7ce71a08d0e" targetNamespace="http://schemas.microsoft.com/office/2006/metadata/properties" ma:root="true" ma:fieldsID="7d8f67467f72253096bed18b2c4307ed" ns2:_="" ns3:_="">
    <xsd:import namespace="bebdd945-463a-45cb-bbf7-2c38c8056952"/>
    <xsd:import namespace="19a27aa6-a473-4ac4-b54c-d7ce71a08d0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3:MediaServiceObjectDetectorVersions" minOccurs="0"/>
                <xsd:element ref="ns3:MediaServiceGenerationTime" minOccurs="0"/>
                <xsd:element ref="ns3:MediaServiceEventHashCode" minOccurs="0"/>
                <xsd:element ref="ns2:SharedWithUsers" minOccurs="0"/>
                <xsd:element ref="ns2: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dd945-463a-45cb-bbf7-2c38c80569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a27aa6-a473-4ac4-b54c-d7ce71a08d0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09102-1133-426A-941D-588159C2286E}">
  <ds:schemaRefs>
    <ds:schemaRef ds:uri="http://schemas.microsoft.com/sharepoint/v3/contenttype/forms"/>
  </ds:schemaRefs>
</ds:datastoreItem>
</file>

<file path=customXml/itemProps2.xml><?xml version="1.0" encoding="utf-8"?>
<ds:datastoreItem xmlns:ds="http://schemas.openxmlformats.org/officeDocument/2006/customXml" ds:itemID="{11E82C1C-8C31-4E6B-9C5F-55E8217FB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dd945-463a-45cb-bbf7-2c38c8056952"/>
    <ds:schemaRef ds:uri="19a27aa6-a473-4ac4-b54c-d7ce71a08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96D53E-CB7A-4F39-AF43-198E71B865FA}">
  <ds:schemaRefs>
    <ds:schemaRef ds:uri="http://schemas.microsoft.com/sharepoint/events"/>
  </ds:schemaRefs>
</ds:datastoreItem>
</file>

<file path=customXml/itemProps4.xml><?xml version="1.0" encoding="utf-8"?>
<ds:datastoreItem xmlns:ds="http://schemas.openxmlformats.org/officeDocument/2006/customXml" ds:itemID="{D6F76950-2391-49F6-95D6-0BCD038F9CCD}">
  <ds:schemaRefs>
    <ds:schemaRef ds:uri="http://schemas.microsoft.com/office/2006/metadata/properties"/>
  </ds:schemaRefs>
</ds:datastoreItem>
</file>

<file path=customXml/itemProps5.xml><?xml version="1.0" encoding="utf-8"?>
<ds:datastoreItem xmlns:ds="http://schemas.openxmlformats.org/officeDocument/2006/customXml" ds:itemID="{DC9F88E8-F3A1-42EB-81DC-24DFCD2972D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Manhattan Associates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Extension Specification</dc:title>
  <dc:subject/>
  <dc:creator>Manhattan Associates</dc:creator>
  <keywords/>
  <dc:description/>
  <lastModifiedBy>Brianne Williams</lastModifiedBy>
  <revision>815</revision>
  <lastPrinted>2010-04-21T16:29:00.0000000Z</lastPrinted>
  <dcterms:created xsi:type="dcterms:W3CDTF">2023-08-11T08:55:00.0000000Z</dcterms:created>
  <dcterms:modified xsi:type="dcterms:W3CDTF">2024-09-11T15:34:41.3250633Z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0x01010071177F6318416142AFB6B86D810EDD89</vt:lpwstr>
  </property>
  <property fmtid="{D5CDD505-2E9C-101B-9397-08002B2CF9AE}" pid="3" name="MSIP_Label_e044e15f-f7a6-4542-a3ad-1fe1916a0503_Enabled">
    <vt:lpwstr>true</vt:lpwstr>
  </property>
  <property fmtid="{D5CDD505-2E9C-101B-9397-08002B2CF9AE}" pid="4" name="MSIP_Label_e044e15f-f7a6-4542-a3ad-1fe1916a0503_SetDate">
    <vt:lpwstr>2023-08-08T06:20:10Z</vt:lpwstr>
  </property>
  <property fmtid="{D5CDD505-2E9C-101B-9397-08002B2CF9AE}" pid="5" name="MSIP_Label_e044e15f-f7a6-4542-a3ad-1fe1916a0503_Method">
    <vt:lpwstr>Standard</vt:lpwstr>
  </property>
  <property fmtid="{D5CDD505-2E9C-101B-9397-08002B2CF9AE}" pid="6" name="MSIP_Label_e044e15f-f7a6-4542-a3ad-1fe1916a0503_Name">
    <vt:lpwstr>Internal</vt:lpwstr>
  </property>
  <property fmtid="{D5CDD505-2E9C-101B-9397-08002B2CF9AE}" pid="7" name="MSIP_Label_e044e15f-f7a6-4542-a3ad-1fe1916a0503_SiteId">
    <vt:lpwstr>1b212e38-787d-48cb-83bb-5e4302f225e4</vt:lpwstr>
  </property>
  <property fmtid="{D5CDD505-2E9C-101B-9397-08002B2CF9AE}" pid="8" name="MSIP_Label_e044e15f-f7a6-4542-a3ad-1fe1916a0503_ActionId">
    <vt:lpwstr>74640c02-74a9-464c-b6b8-28bc28661881</vt:lpwstr>
  </property>
  <property fmtid="{D5CDD505-2E9C-101B-9397-08002B2CF9AE}" pid="9" name="MSIP_Label_e044e15f-f7a6-4542-a3ad-1fe1916a0503_ContentBits">
    <vt:lpwstr>0</vt:lpwstr>
  </property>
</Properties>
</file>