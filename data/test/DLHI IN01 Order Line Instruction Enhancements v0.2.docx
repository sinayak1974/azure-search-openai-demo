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FEAC1" w14:textId="77777777" w:rsidR="004774D2" w:rsidRPr="00FD557D" w:rsidRDefault="004774D2">
      <w:pPr>
        <w:pStyle w:val="Title"/>
        <w:rPr>
          <w:rFonts w:cs="Arial"/>
          <w:b/>
          <w:sz w:val="18"/>
          <w:szCs w:val="18"/>
        </w:rPr>
      </w:pPr>
    </w:p>
    <w:p w14:paraId="20FFEAC2" w14:textId="77777777" w:rsidR="00205FBC" w:rsidRPr="00FD557D" w:rsidRDefault="00205FBC">
      <w:pPr>
        <w:pStyle w:val="Title"/>
        <w:rPr>
          <w:rFonts w:cs="Arial"/>
          <w:b/>
          <w:sz w:val="18"/>
          <w:szCs w:val="18"/>
        </w:rPr>
      </w:pPr>
    </w:p>
    <w:p w14:paraId="20FFEAC3" w14:textId="77777777" w:rsidR="007D726F" w:rsidRPr="00FD557D" w:rsidRDefault="007D726F">
      <w:pPr>
        <w:pStyle w:val="Title"/>
        <w:rPr>
          <w:rFonts w:cs="Arial"/>
          <w:b/>
          <w:sz w:val="18"/>
          <w:szCs w:val="18"/>
        </w:rPr>
      </w:pPr>
    </w:p>
    <w:p w14:paraId="20FFEAC4" w14:textId="77777777" w:rsidR="007D726F" w:rsidRPr="00FD557D" w:rsidRDefault="007D726F">
      <w:pPr>
        <w:pStyle w:val="Title"/>
        <w:rPr>
          <w:rFonts w:cs="Arial"/>
          <w:b/>
          <w:sz w:val="18"/>
          <w:szCs w:val="18"/>
        </w:rPr>
      </w:pPr>
    </w:p>
    <w:p w14:paraId="03C00190" w14:textId="77777777" w:rsidR="004C0341" w:rsidRPr="00FD557D" w:rsidRDefault="004C0341">
      <w:pPr>
        <w:pStyle w:val="Title"/>
        <w:rPr>
          <w:rFonts w:cs="Arial"/>
          <w:b/>
          <w:sz w:val="18"/>
          <w:szCs w:val="18"/>
        </w:rPr>
      </w:pPr>
    </w:p>
    <w:p w14:paraId="78089DD1" w14:textId="77777777" w:rsidR="004C0341" w:rsidRPr="00FD557D" w:rsidRDefault="004C0341">
      <w:pPr>
        <w:pStyle w:val="Title"/>
        <w:rPr>
          <w:rFonts w:cs="Arial"/>
          <w:b/>
          <w:sz w:val="18"/>
          <w:szCs w:val="18"/>
        </w:rPr>
      </w:pPr>
    </w:p>
    <w:p w14:paraId="7D9B5714" w14:textId="77777777" w:rsidR="004C0341" w:rsidRPr="00FD557D" w:rsidRDefault="004C0341">
      <w:pPr>
        <w:pStyle w:val="Title"/>
        <w:rPr>
          <w:rFonts w:cs="Arial"/>
          <w:b/>
          <w:sz w:val="18"/>
          <w:szCs w:val="18"/>
        </w:rPr>
      </w:pPr>
    </w:p>
    <w:p w14:paraId="4B6899B8" w14:textId="77777777" w:rsidR="004C0341" w:rsidRPr="00FD557D" w:rsidRDefault="004C0341">
      <w:pPr>
        <w:pStyle w:val="Title"/>
        <w:rPr>
          <w:rFonts w:cs="Arial"/>
          <w:b/>
          <w:sz w:val="18"/>
          <w:szCs w:val="18"/>
        </w:rPr>
      </w:pPr>
    </w:p>
    <w:p w14:paraId="274330C6" w14:textId="77777777" w:rsidR="004C0341" w:rsidRPr="00FD557D" w:rsidRDefault="004C0341" w:rsidP="004C0341">
      <w:pPr>
        <w:pStyle w:val="Title"/>
        <w:rPr>
          <w:rFonts w:cs="Arial"/>
          <w:lang w:val="en-GB"/>
        </w:rPr>
      </w:pPr>
    </w:p>
    <w:p w14:paraId="57B2DB65" w14:textId="77777777" w:rsidR="004C0341" w:rsidRPr="00FD557D" w:rsidRDefault="004C0341" w:rsidP="004C0341">
      <w:pPr>
        <w:pStyle w:val="Title"/>
        <w:rPr>
          <w:rFonts w:cs="Arial"/>
        </w:rPr>
      </w:pPr>
    </w:p>
    <w:p w14:paraId="12CDE21E" w14:textId="77777777" w:rsidR="004C0341" w:rsidRPr="00FD557D" w:rsidRDefault="004C0341" w:rsidP="004C0341">
      <w:pPr>
        <w:pStyle w:val="Title"/>
        <w:rPr>
          <w:rFonts w:cs="Arial"/>
          <w:noProof/>
          <w:highlight w:val="yellow"/>
          <w:lang w:val="en-GB" w:eastAsia="en-GB"/>
        </w:rPr>
      </w:pPr>
    </w:p>
    <w:p w14:paraId="7F685CB4" w14:textId="77777777" w:rsidR="004C0341" w:rsidRPr="00FD557D" w:rsidRDefault="004C0341" w:rsidP="004C0341">
      <w:pPr>
        <w:pStyle w:val="Title"/>
        <w:rPr>
          <w:rFonts w:cs="Arial"/>
          <w:noProof/>
          <w:highlight w:val="yellow"/>
          <w:lang w:val="en-GB" w:eastAsia="en-GB"/>
        </w:rPr>
      </w:pPr>
    </w:p>
    <w:p w14:paraId="61B9745A" w14:textId="77777777" w:rsidR="004C0341" w:rsidRPr="00FD557D" w:rsidRDefault="004C0341" w:rsidP="004C0341">
      <w:pPr>
        <w:pStyle w:val="Title"/>
        <w:rPr>
          <w:rFonts w:cs="Arial"/>
          <w:noProof/>
          <w:highlight w:val="yellow"/>
          <w:lang w:val="en-GB" w:eastAsia="en-GB"/>
        </w:rPr>
      </w:pPr>
    </w:p>
    <w:p w14:paraId="10FE05AE" w14:textId="1DAB5DE1" w:rsidR="004C0341" w:rsidRDefault="004767CA" w:rsidP="004C0341">
      <w:pPr>
        <w:pStyle w:val="Title"/>
        <w:rPr>
          <w:rFonts w:cs="Arial"/>
          <w:sz w:val="24"/>
          <w:szCs w:val="24"/>
        </w:rPr>
      </w:pPr>
      <w:r>
        <w:rPr>
          <w:noProof/>
        </w:rPr>
        <w:drawing>
          <wp:inline distT="0" distB="0" distL="0" distR="0" wp14:anchorId="37DB17C0" wp14:editId="6B2AF903">
            <wp:extent cx="3792855" cy="1484630"/>
            <wp:effectExtent l="0" t="0" r="0" b="1270"/>
            <wp:docPr id="1" name="Picture 1" descr="A white and black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and black sign&#10;&#10;Description automatically generated with low confidence"/>
                    <pic:cNvPicPr/>
                  </pic:nvPicPr>
                  <pic:blipFill>
                    <a:blip r:embed="rId12"/>
                    <a:stretch>
                      <a:fillRect/>
                    </a:stretch>
                  </pic:blipFill>
                  <pic:spPr>
                    <a:xfrm>
                      <a:off x="0" y="0"/>
                      <a:ext cx="3792855" cy="1484630"/>
                    </a:xfrm>
                    <a:prstGeom prst="rect">
                      <a:avLst/>
                    </a:prstGeom>
                  </pic:spPr>
                </pic:pic>
              </a:graphicData>
            </a:graphic>
          </wp:inline>
        </w:drawing>
      </w:r>
    </w:p>
    <w:p w14:paraId="7FBAE5B7" w14:textId="77777777" w:rsidR="00B14796" w:rsidRPr="00FD557D" w:rsidRDefault="00B14796" w:rsidP="004C0341">
      <w:pPr>
        <w:pStyle w:val="Title"/>
        <w:rPr>
          <w:rFonts w:cs="Arial"/>
          <w:sz w:val="24"/>
          <w:szCs w:val="24"/>
        </w:rPr>
      </w:pPr>
    </w:p>
    <w:p w14:paraId="7C2CAF83" w14:textId="25E43760" w:rsidR="004C0341" w:rsidRPr="00FD557D" w:rsidRDefault="00035A8D" w:rsidP="004C0341">
      <w:pPr>
        <w:pStyle w:val="MATitlePage"/>
      </w:pPr>
      <w:r>
        <w:rPr>
          <w:rFonts w:cstheme="minorHAnsi"/>
        </w:rPr>
        <w:t>IN</w:t>
      </w:r>
      <w:r w:rsidR="00007B1D">
        <w:rPr>
          <w:rFonts w:cstheme="minorHAnsi"/>
        </w:rPr>
        <w:t>01</w:t>
      </w:r>
      <w:r w:rsidR="00F37563" w:rsidRPr="0080222C">
        <w:rPr>
          <w:rFonts w:cstheme="minorHAnsi"/>
        </w:rPr>
        <w:t xml:space="preserve"> </w:t>
      </w:r>
      <w:r w:rsidR="00F37563">
        <w:rPr>
          <w:rFonts w:cstheme="minorHAnsi"/>
        </w:rPr>
        <w:t xml:space="preserve">– </w:t>
      </w:r>
      <w:r w:rsidR="003244C3">
        <w:rPr>
          <w:rFonts w:cstheme="minorHAnsi"/>
        </w:rPr>
        <w:t xml:space="preserve">Order </w:t>
      </w:r>
      <w:r w:rsidR="00E22235">
        <w:rPr>
          <w:rFonts w:cstheme="minorHAnsi"/>
        </w:rPr>
        <w:t xml:space="preserve">Line </w:t>
      </w:r>
      <w:r w:rsidR="003244C3">
        <w:rPr>
          <w:rFonts w:cstheme="minorHAnsi"/>
        </w:rPr>
        <w:t>Instruction</w:t>
      </w:r>
      <w:r w:rsidR="00E22235">
        <w:rPr>
          <w:rFonts w:cstheme="minorHAnsi"/>
        </w:rPr>
        <w:t xml:space="preserve"> Enhancement</w:t>
      </w:r>
      <w:r w:rsidR="00E33011">
        <w:rPr>
          <w:rFonts w:cstheme="minorHAnsi"/>
        </w:rPr>
        <w:t>s</w:t>
      </w:r>
    </w:p>
    <w:p w14:paraId="5956237C" w14:textId="77777777" w:rsidR="004C0341" w:rsidRPr="00FD557D" w:rsidRDefault="004C0341" w:rsidP="004C0341">
      <w:pPr>
        <w:pStyle w:val="Title"/>
        <w:rPr>
          <w:rFonts w:cs="Arial"/>
        </w:rPr>
      </w:pPr>
    </w:p>
    <w:p w14:paraId="7C4FCE43" w14:textId="77777777" w:rsidR="00BF03BC" w:rsidRPr="00FD557D" w:rsidRDefault="00BF03BC" w:rsidP="00D25157">
      <w:pPr>
        <w:jc w:val="center"/>
        <w:rPr>
          <w:rFonts w:cs="Arial"/>
          <w:b/>
          <w:sz w:val="40"/>
          <w:szCs w:val="40"/>
        </w:rPr>
      </w:pPr>
    </w:p>
    <w:p w14:paraId="364D3CB7" w14:textId="1E78D650" w:rsidR="00F37563" w:rsidRDefault="00F37563">
      <w:pPr>
        <w:overflowPunct/>
        <w:autoSpaceDE/>
        <w:autoSpaceDN/>
        <w:adjustRightInd/>
        <w:textAlignment w:val="auto"/>
        <w:rPr>
          <w:rFonts w:cs="Arial"/>
          <w:b/>
          <w:sz w:val="40"/>
          <w:szCs w:val="40"/>
        </w:rPr>
      </w:pPr>
      <w:r>
        <w:rPr>
          <w:rFonts w:cs="Arial"/>
          <w:b/>
          <w:sz w:val="40"/>
          <w:szCs w:val="40"/>
        </w:rPr>
        <w:br w:type="page"/>
      </w:r>
    </w:p>
    <w:sdt>
      <w:sdtPr>
        <w:rPr>
          <w:rFonts w:ascii="Arial" w:hAnsi="Arial" w:cs="Arial"/>
          <w:b w:val="0"/>
          <w:bCs w:val="0"/>
          <w:color w:val="auto"/>
          <w:sz w:val="20"/>
          <w:szCs w:val="20"/>
        </w:rPr>
        <w:id w:val="511116188"/>
        <w:docPartObj>
          <w:docPartGallery w:val="Table of Contents"/>
          <w:docPartUnique/>
        </w:docPartObj>
      </w:sdtPr>
      <w:sdtContent>
        <w:p w14:paraId="20FFEB06" w14:textId="3304BD22" w:rsidR="00D56733" w:rsidRPr="00FD557D" w:rsidRDefault="00D56733" w:rsidP="0011705A">
          <w:pPr>
            <w:pStyle w:val="TOCHeading"/>
            <w:spacing w:before="0"/>
            <w:jc w:val="center"/>
            <w:rPr>
              <w:rFonts w:ascii="Arial" w:hAnsi="Arial" w:cs="Arial"/>
            </w:rPr>
          </w:pPr>
          <w:r w:rsidRPr="00FD557D">
            <w:rPr>
              <w:rFonts w:ascii="Arial" w:hAnsi="Arial" w:cs="Arial"/>
            </w:rPr>
            <w:t>Contents</w:t>
          </w:r>
        </w:p>
        <w:p w14:paraId="71071466" w14:textId="445D8F17" w:rsidR="00B96BC5" w:rsidRDefault="004C0341">
          <w:pPr>
            <w:pStyle w:val="TOC1"/>
            <w:rPr>
              <w:rFonts w:asciiTheme="minorHAnsi" w:eastAsiaTheme="minorEastAsia" w:hAnsiTheme="minorHAnsi" w:cstheme="minorBidi"/>
              <w:noProof/>
              <w:sz w:val="22"/>
              <w:szCs w:val="22"/>
            </w:rPr>
          </w:pPr>
          <w:r w:rsidRPr="00FD557D">
            <w:rPr>
              <w:rFonts w:cs="Arial"/>
            </w:rPr>
            <w:fldChar w:fldCharType="begin"/>
          </w:r>
          <w:r w:rsidRPr="00FD557D">
            <w:rPr>
              <w:rFonts w:cs="Arial"/>
            </w:rPr>
            <w:instrText xml:space="preserve"> TOC \o "1-6" \h \z \u </w:instrText>
          </w:r>
          <w:r w:rsidRPr="00FD557D">
            <w:rPr>
              <w:rFonts w:cs="Arial"/>
            </w:rPr>
            <w:fldChar w:fldCharType="separate"/>
          </w:r>
          <w:hyperlink w:anchor="_Toc127282837" w:history="1">
            <w:r w:rsidR="00B96BC5" w:rsidRPr="006835AB">
              <w:rPr>
                <w:rStyle w:val="Hyperlink"/>
                <w:rFonts w:cs="Arial"/>
                <w:noProof/>
              </w:rPr>
              <w:t>1</w:t>
            </w:r>
            <w:r w:rsidR="00B96BC5">
              <w:rPr>
                <w:rFonts w:asciiTheme="minorHAnsi" w:eastAsiaTheme="minorEastAsia" w:hAnsiTheme="minorHAnsi" w:cstheme="minorBidi"/>
                <w:noProof/>
                <w:sz w:val="22"/>
                <w:szCs w:val="22"/>
              </w:rPr>
              <w:tab/>
            </w:r>
            <w:r w:rsidR="00B96BC5" w:rsidRPr="006835AB">
              <w:rPr>
                <w:rStyle w:val="Hyperlink"/>
                <w:rFonts w:cs="Arial"/>
                <w:noProof/>
              </w:rPr>
              <w:t>Enhancement Revision History</w:t>
            </w:r>
            <w:r w:rsidR="00B96BC5">
              <w:rPr>
                <w:noProof/>
                <w:webHidden/>
              </w:rPr>
              <w:tab/>
            </w:r>
            <w:r w:rsidR="00B96BC5">
              <w:rPr>
                <w:noProof/>
                <w:webHidden/>
              </w:rPr>
              <w:fldChar w:fldCharType="begin"/>
            </w:r>
            <w:r w:rsidR="00B96BC5">
              <w:rPr>
                <w:noProof/>
                <w:webHidden/>
              </w:rPr>
              <w:instrText xml:space="preserve"> PAGEREF _Toc127282837 \h </w:instrText>
            </w:r>
            <w:r w:rsidR="00B96BC5">
              <w:rPr>
                <w:noProof/>
                <w:webHidden/>
              </w:rPr>
            </w:r>
            <w:r w:rsidR="00B96BC5">
              <w:rPr>
                <w:noProof/>
                <w:webHidden/>
              </w:rPr>
              <w:fldChar w:fldCharType="separate"/>
            </w:r>
            <w:r w:rsidR="00B96BC5">
              <w:rPr>
                <w:noProof/>
                <w:webHidden/>
              </w:rPr>
              <w:t>3</w:t>
            </w:r>
            <w:r w:rsidR="00B96BC5">
              <w:rPr>
                <w:noProof/>
                <w:webHidden/>
              </w:rPr>
              <w:fldChar w:fldCharType="end"/>
            </w:r>
          </w:hyperlink>
        </w:p>
        <w:p w14:paraId="37A69427" w14:textId="0E681D47" w:rsidR="00B96BC5" w:rsidRDefault="00000000">
          <w:pPr>
            <w:pStyle w:val="TOC1"/>
            <w:rPr>
              <w:rFonts w:asciiTheme="minorHAnsi" w:eastAsiaTheme="minorEastAsia" w:hAnsiTheme="minorHAnsi" w:cstheme="minorBidi"/>
              <w:noProof/>
              <w:sz w:val="22"/>
              <w:szCs w:val="22"/>
            </w:rPr>
          </w:pPr>
          <w:hyperlink w:anchor="_Toc127282838" w:history="1">
            <w:r w:rsidR="00B96BC5" w:rsidRPr="006835AB">
              <w:rPr>
                <w:rStyle w:val="Hyperlink"/>
                <w:noProof/>
              </w:rPr>
              <w:t>2</w:t>
            </w:r>
            <w:r w:rsidR="00B96BC5">
              <w:rPr>
                <w:rFonts w:asciiTheme="minorHAnsi" w:eastAsiaTheme="minorEastAsia" w:hAnsiTheme="minorHAnsi" w:cstheme="minorBidi"/>
                <w:noProof/>
                <w:sz w:val="22"/>
                <w:szCs w:val="22"/>
              </w:rPr>
              <w:tab/>
            </w:r>
            <w:r w:rsidR="00B96BC5" w:rsidRPr="006835AB">
              <w:rPr>
                <w:rStyle w:val="Hyperlink"/>
                <w:noProof/>
              </w:rPr>
              <w:t>IN01 Order Line Instructions</w:t>
            </w:r>
            <w:r w:rsidR="00B96BC5">
              <w:rPr>
                <w:noProof/>
                <w:webHidden/>
              </w:rPr>
              <w:tab/>
            </w:r>
            <w:r w:rsidR="00B96BC5">
              <w:rPr>
                <w:noProof/>
                <w:webHidden/>
              </w:rPr>
              <w:fldChar w:fldCharType="begin"/>
            </w:r>
            <w:r w:rsidR="00B96BC5">
              <w:rPr>
                <w:noProof/>
                <w:webHidden/>
              </w:rPr>
              <w:instrText xml:space="preserve"> PAGEREF _Toc127282838 \h </w:instrText>
            </w:r>
            <w:r w:rsidR="00B96BC5">
              <w:rPr>
                <w:noProof/>
                <w:webHidden/>
              </w:rPr>
            </w:r>
            <w:r w:rsidR="00B96BC5">
              <w:rPr>
                <w:noProof/>
                <w:webHidden/>
              </w:rPr>
              <w:fldChar w:fldCharType="separate"/>
            </w:r>
            <w:r w:rsidR="00B96BC5">
              <w:rPr>
                <w:noProof/>
                <w:webHidden/>
              </w:rPr>
              <w:t>4</w:t>
            </w:r>
            <w:r w:rsidR="00B96BC5">
              <w:rPr>
                <w:noProof/>
                <w:webHidden/>
              </w:rPr>
              <w:fldChar w:fldCharType="end"/>
            </w:r>
          </w:hyperlink>
        </w:p>
        <w:p w14:paraId="0C8E62D4" w14:textId="2A809FB4" w:rsidR="00B96BC5" w:rsidRDefault="00000000">
          <w:pPr>
            <w:pStyle w:val="TOC2"/>
            <w:rPr>
              <w:rFonts w:asciiTheme="minorHAnsi" w:eastAsiaTheme="minorEastAsia" w:hAnsiTheme="minorHAnsi" w:cstheme="minorBidi"/>
              <w:noProof/>
              <w:sz w:val="22"/>
              <w:szCs w:val="22"/>
            </w:rPr>
          </w:pPr>
          <w:hyperlink w:anchor="_Toc127282839" w:history="1">
            <w:r w:rsidR="00B96BC5" w:rsidRPr="006835AB">
              <w:rPr>
                <w:rStyle w:val="Hyperlink"/>
                <w:noProof/>
              </w:rPr>
              <w:t>2.1</w:t>
            </w:r>
            <w:r w:rsidR="00B96BC5">
              <w:rPr>
                <w:rFonts w:asciiTheme="minorHAnsi" w:eastAsiaTheme="minorEastAsia" w:hAnsiTheme="minorHAnsi" w:cstheme="minorBidi"/>
                <w:noProof/>
                <w:sz w:val="22"/>
                <w:szCs w:val="22"/>
              </w:rPr>
              <w:tab/>
            </w:r>
            <w:r w:rsidR="00B96BC5" w:rsidRPr="006835AB">
              <w:rPr>
                <w:rStyle w:val="Hyperlink"/>
                <w:noProof/>
              </w:rPr>
              <w:t>Summary Information</w:t>
            </w:r>
            <w:r w:rsidR="00B96BC5">
              <w:rPr>
                <w:noProof/>
                <w:webHidden/>
              </w:rPr>
              <w:tab/>
            </w:r>
            <w:r w:rsidR="00B96BC5">
              <w:rPr>
                <w:noProof/>
                <w:webHidden/>
              </w:rPr>
              <w:fldChar w:fldCharType="begin"/>
            </w:r>
            <w:r w:rsidR="00B96BC5">
              <w:rPr>
                <w:noProof/>
                <w:webHidden/>
              </w:rPr>
              <w:instrText xml:space="preserve"> PAGEREF _Toc127282839 \h </w:instrText>
            </w:r>
            <w:r w:rsidR="00B96BC5">
              <w:rPr>
                <w:noProof/>
                <w:webHidden/>
              </w:rPr>
            </w:r>
            <w:r w:rsidR="00B96BC5">
              <w:rPr>
                <w:noProof/>
                <w:webHidden/>
              </w:rPr>
              <w:fldChar w:fldCharType="separate"/>
            </w:r>
            <w:r w:rsidR="00B96BC5">
              <w:rPr>
                <w:noProof/>
                <w:webHidden/>
              </w:rPr>
              <w:t>4</w:t>
            </w:r>
            <w:r w:rsidR="00B96BC5">
              <w:rPr>
                <w:noProof/>
                <w:webHidden/>
              </w:rPr>
              <w:fldChar w:fldCharType="end"/>
            </w:r>
          </w:hyperlink>
        </w:p>
        <w:p w14:paraId="4D721D81" w14:textId="30B8F56F" w:rsidR="00B96BC5" w:rsidRDefault="00000000">
          <w:pPr>
            <w:pStyle w:val="TOC2"/>
            <w:rPr>
              <w:rFonts w:asciiTheme="minorHAnsi" w:eastAsiaTheme="minorEastAsia" w:hAnsiTheme="minorHAnsi" w:cstheme="minorBidi"/>
              <w:noProof/>
              <w:sz w:val="22"/>
              <w:szCs w:val="22"/>
            </w:rPr>
          </w:pPr>
          <w:hyperlink w:anchor="_Toc127282840" w:history="1">
            <w:r w:rsidR="00B96BC5" w:rsidRPr="006835AB">
              <w:rPr>
                <w:rStyle w:val="Hyperlink"/>
                <w:noProof/>
              </w:rPr>
              <w:t>2.2</w:t>
            </w:r>
            <w:r w:rsidR="00B96BC5">
              <w:rPr>
                <w:rFonts w:asciiTheme="minorHAnsi" w:eastAsiaTheme="minorEastAsia" w:hAnsiTheme="minorHAnsi" w:cstheme="minorBidi"/>
                <w:noProof/>
                <w:sz w:val="22"/>
                <w:szCs w:val="22"/>
              </w:rPr>
              <w:tab/>
            </w:r>
            <w:r w:rsidR="00B96BC5" w:rsidRPr="006835AB">
              <w:rPr>
                <w:rStyle w:val="Hyperlink"/>
                <w:noProof/>
              </w:rPr>
              <w:t>Overview</w:t>
            </w:r>
            <w:r w:rsidR="00B96BC5">
              <w:rPr>
                <w:noProof/>
                <w:webHidden/>
              </w:rPr>
              <w:tab/>
            </w:r>
            <w:r w:rsidR="00B96BC5">
              <w:rPr>
                <w:noProof/>
                <w:webHidden/>
              </w:rPr>
              <w:fldChar w:fldCharType="begin"/>
            </w:r>
            <w:r w:rsidR="00B96BC5">
              <w:rPr>
                <w:noProof/>
                <w:webHidden/>
              </w:rPr>
              <w:instrText xml:space="preserve"> PAGEREF _Toc127282840 \h </w:instrText>
            </w:r>
            <w:r w:rsidR="00B96BC5">
              <w:rPr>
                <w:noProof/>
                <w:webHidden/>
              </w:rPr>
            </w:r>
            <w:r w:rsidR="00B96BC5">
              <w:rPr>
                <w:noProof/>
                <w:webHidden/>
              </w:rPr>
              <w:fldChar w:fldCharType="separate"/>
            </w:r>
            <w:r w:rsidR="00B96BC5">
              <w:rPr>
                <w:noProof/>
                <w:webHidden/>
              </w:rPr>
              <w:t>4</w:t>
            </w:r>
            <w:r w:rsidR="00B96BC5">
              <w:rPr>
                <w:noProof/>
                <w:webHidden/>
              </w:rPr>
              <w:fldChar w:fldCharType="end"/>
            </w:r>
          </w:hyperlink>
        </w:p>
        <w:p w14:paraId="2DE2CA70" w14:textId="0AFF31F9" w:rsidR="00B96BC5" w:rsidRDefault="00000000">
          <w:pPr>
            <w:pStyle w:val="TOC2"/>
            <w:rPr>
              <w:rFonts w:asciiTheme="minorHAnsi" w:eastAsiaTheme="minorEastAsia" w:hAnsiTheme="minorHAnsi" w:cstheme="minorBidi"/>
              <w:noProof/>
              <w:sz w:val="22"/>
              <w:szCs w:val="22"/>
            </w:rPr>
          </w:pPr>
          <w:hyperlink w:anchor="_Toc127282841" w:history="1">
            <w:r w:rsidR="00B96BC5" w:rsidRPr="006835AB">
              <w:rPr>
                <w:rStyle w:val="Hyperlink"/>
                <w:rFonts w:cs="Arial"/>
                <w:noProof/>
              </w:rPr>
              <w:t>2.3</w:t>
            </w:r>
            <w:r w:rsidR="00B96BC5">
              <w:rPr>
                <w:rFonts w:asciiTheme="minorHAnsi" w:eastAsiaTheme="minorEastAsia" w:hAnsiTheme="minorHAnsi" w:cstheme="minorBidi"/>
                <w:noProof/>
                <w:sz w:val="22"/>
                <w:szCs w:val="22"/>
              </w:rPr>
              <w:tab/>
            </w:r>
            <w:r w:rsidR="00B96BC5" w:rsidRPr="006835AB">
              <w:rPr>
                <w:rStyle w:val="Hyperlink"/>
                <w:rFonts w:cs="Arial"/>
                <w:noProof/>
              </w:rPr>
              <w:t>Assumptions</w:t>
            </w:r>
            <w:r w:rsidR="00B96BC5">
              <w:rPr>
                <w:noProof/>
                <w:webHidden/>
              </w:rPr>
              <w:tab/>
            </w:r>
            <w:r w:rsidR="00B96BC5">
              <w:rPr>
                <w:noProof/>
                <w:webHidden/>
              </w:rPr>
              <w:fldChar w:fldCharType="begin"/>
            </w:r>
            <w:r w:rsidR="00B96BC5">
              <w:rPr>
                <w:noProof/>
                <w:webHidden/>
              </w:rPr>
              <w:instrText xml:space="preserve"> PAGEREF _Toc127282841 \h </w:instrText>
            </w:r>
            <w:r w:rsidR="00B96BC5">
              <w:rPr>
                <w:noProof/>
                <w:webHidden/>
              </w:rPr>
            </w:r>
            <w:r w:rsidR="00B96BC5">
              <w:rPr>
                <w:noProof/>
                <w:webHidden/>
              </w:rPr>
              <w:fldChar w:fldCharType="separate"/>
            </w:r>
            <w:r w:rsidR="00B96BC5">
              <w:rPr>
                <w:noProof/>
                <w:webHidden/>
              </w:rPr>
              <w:t>4</w:t>
            </w:r>
            <w:r w:rsidR="00B96BC5">
              <w:rPr>
                <w:noProof/>
                <w:webHidden/>
              </w:rPr>
              <w:fldChar w:fldCharType="end"/>
            </w:r>
          </w:hyperlink>
        </w:p>
        <w:p w14:paraId="707CE5BA" w14:textId="7DD9BA00" w:rsidR="00B96BC5" w:rsidRDefault="00000000">
          <w:pPr>
            <w:pStyle w:val="TOC2"/>
            <w:rPr>
              <w:rFonts w:asciiTheme="minorHAnsi" w:eastAsiaTheme="minorEastAsia" w:hAnsiTheme="minorHAnsi" w:cstheme="minorBidi"/>
              <w:noProof/>
              <w:sz w:val="22"/>
              <w:szCs w:val="22"/>
            </w:rPr>
          </w:pPr>
          <w:hyperlink w:anchor="_Toc127282842" w:history="1">
            <w:r w:rsidR="00B96BC5" w:rsidRPr="006835AB">
              <w:rPr>
                <w:rStyle w:val="Hyperlink"/>
                <w:rFonts w:cs="Arial"/>
                <w:noProof/>
              </w:rPr>
              <w:t>2.4</w:t>
            </w:r>
            <w:r w:rsidR="00B96BC5">
              <w:rPr>
                <w:rFonts w:asciiTheme="minorHAnsi" w:eastAsiaTheme="minorEastAsia" w:hAnsiTheme="minorHAnsi" w:cstheme="minorBidi"/>
                <w:noProof/>
                <w:sz w:val="22"/>
                <w:szCs w:val="22"/>
              </w:rPr>
              <w:tab/>
            </w:r>
            <w:r w:rsidR="00B96BC5" w:rsidRPr="006835AB">
              <w:rPr>
                <w:rStyle w:val="Hyperlink"/>
                <w:rFonts w:cs="Arial"/>
                <w:noProof/>
              </w:rPr>
              <w:t>Dependencies</w:t>
            </w:r>
            <w:r w:rsidR="00B96BC5">
              <w:rPr>
                <w:noProof/>
                <w:webHidden/>
              </w:rPr>
              <w:tab/>
            </w:r>
            <w:r w:rsidR="00B96BC5">
              <w:rPr>
                <w:noProof/>
                <w:webHidden/>
              </w:rPr>
              <w:fldChar w:fldCharType="begin"/>
            </w:r>
            <w:r w:rsidR="00B96BC5">
              <w:rPr>
                <w:noProof/>
                <w:webHidden/>
              </w:rPr>
              <w:instrText xml:space="preserve"> PAGEREF _Toc127282842 \h </w:instrText>
            </w:r>
            <w:r w:rsidR="00B96BC5">
              <w:rPr>
                <w:noProof/>
                <w:webHidden/>
              </w:rPr>
            </w:r>
            <w:r w:rsidR="00B96BC5">
              <w:rPr>
                <w:noProof/>
                <w:webHidden/>
              </w:rPr>
              <w:fldChar w:fldCharType="separate"/>
            </w:r>
            <w:r w:rsidR="00B96BC5">
              <w:rPr>
                <w:noProof/>
                <w:webHidden/>
              </w:rPr>
              <w:t>4</w:t>
            </w:r>
            <w:r w:rsidR="00B96BC5">
              <w:rPr>
                <w:noProof/>
                <w:webHidden/>
              </w:rPr>
              <w:fldChar w:fldCharType="end"/>
            </w:r>
          </w:hyperlink>
        </w:p>
        <w:p w14:paraId="028615DF" w14:textId="5C9B36BF" w:rsidR="00B96BC5" w:rsidRDefault="00000000">
          <w:pPr>
            <w:pStyle w:val="TOC3"/>
            <w:tabs>
              <w:tab w:val="left" w:pos="1400"/>
            </w:tabs>
            <w:rPr>
              <w:rFonts w:asciiTheme="minorHAnsi" w:eastAsiaTheme="minorEastAsia" w:hAnsiTheme="minorHAnsi" w:cstheme="minorBidi"/>
              <w:noProof/>
              <w:sz w:val="22"/>
              <w:szCs w:val="22"/>
            </w:rPr>
          </w:pPr>
          <w:hyperlink w:anchor="_Toc127282843" w:history="1">
            <w:r w:rsidR="00B96BC5" w:rsidRPr="006835AB">
              <w:rPr>
                <w:rStyle w:val="Hyperlink"/>
                <w:bCs/>
                <w:noProof/>
                <w14:scene3d>
                  <w14:camera w14:prst="orthographicFront"/>
                  <w14:lightRig w14:rig="threePt" w14:dir="t">
                    <w14:rot w14:lat="0" w14:lon="0" w14:rev="0"/>
                  </w14:lightRig>
                </w14:scene3d>
              </w:rPr>
              <w:t>2.4.1</w:t>
            </w:r>
            <w:r w:rsidR="00B96BC5">
              <w:rPr>
                <w:rFonts w:asciiTheme="minorHAnsi" w:eastAsiaTheme="minorEastAsia" w:hAnsiTheme="minorHAnsi" w:cstheme="minorBidi"/>
                <w:noProof/>
                <w:sz w:val="22"/>
                <w:szCs w:val="22"/>
              </w:rPr>
              <w:tab/>
            </w:r>
            <w:r w:rsidR="00B96BC5" w:rsidRPr="006835AB">
              <w:rPr>
                <w:rStyle w:val="Hyperlink"/>
                <w:noProof/>
              </w:rPr>
              <w:t>Code Dependencies</w:t>
            </w:r>
            <w:r w:rsidR="00B96BC5">
              <w:rPr>
                <w:noProof/>
                <w:webHidden/>
              </w:rPr>
              <w:tab/>
            </w:r>
            <w:r w:rsidR="00B96BC5">
              <w:rPr>
                <w:noProof/>
                <w:webHidden/>
              </w:rPr>
              <w:fldChar w:fldCharType="begin"/>
            </w:r>
            <w:r w:rsidR="00B96BC5">
              <w:rPr>
                <w:noProof/>
                <w:webHidden/>
              </w:rPr>
              <w:instrText xml:space="preserve"> PAGEREF _Toc127282843 \h </w:instrText>
            </w:r>
            <w:r w:rsidR="00B96BC5">
              <w:rPr>
                <w:noProof/>
                <w:webHidden/>
              </w:rPr>
            </w:r>
            <w:r w:rsidR="00B96BC5">
              <w:rPr>
                <w:noProof/>
                <w:webHidden/>
              </w:rPr>
              <w:fldChar w:fldCharType="separate"/>
            </w:r>
            <w:r w:rsidR="00B96BC5">
              <w:rPr>
                <w:noProof/>
                <w:webHidden/>
              </w:rPr>
              <w:t>4</w:t>
            </w:r>
            <w:r w:rsidR="00B96BC5">
              <w:rPr>
                <w:noProof/>
                <w:webHidden/>
              </w:rPr>
              <w:fldChar w:fldCharType="end"/>
            </w:r>
          </w:hyperlink>
        </w:p>
        <w:p w14:paraId="6D01C4E1" w14:textId="08D6DEE3" w:rsidR="00B96BC5" w:rsidRDefault="00000000">
          <w:pPr>
            <w:pStyle w:val="TOC3"/>
            <w:tabs>
              <w:tab w:val="left" w:pos="1400"/>
            </w:tabs>
            <w:rPr>
              <w:rFonts w:asciiTheme="minorHAnsi" w:eastAsiaTheme="minorEastAsia" w:hAnsiTheme="minorHAnsi" w:cstheme="minorBidi"/>
              <w:noProof/>
              <w:sz w:val="22"/>
              <w:szCs w:val="22"/>
            </w:rPr>
          </w:pPr>
          <w:hyperlink w:anchor="_Toc127282844" w:history="1">
            <w:r w:rsidR="00B96BC5" w:rsidRPr="006835AB">
              <w:rPr>
                <w:rStyle w:val="Hyperlink"/>
                <w:bCs/>
                <w:noProof/>
                <w14:scene3d>
                  <w14:camera w14:prst="orthographicFront"/>
                  <w14:lightRig w14:rig="threePt" w14:dir="t">
                    <w14:rot w14:lat="0" w14:lon="0" w14:rev="0"/>
                  </w14:lightRig>
                </w14:scene3d>
              </w:rPr>
              <w:t>2.4.2</w:t>
            </w:r>
            <w:r w:rsidR="00B96BC5">
              <w:rPr>
                <w:rFonts w:asciiTheme="minorHAnsi" w:eastAsiaTheme="minorEastAsia" w:hAnsiTheme="minorHAnsi" w:cstheme="minorBidi"/>
                <w:noProof/>
                <w:sz w:val="22"/>
                <w:szCs w:val="22"/>
              </w:rPr>
              <w:tab/>
            </w:r>
            <w:r w:rsidR="00B96BC5" w:rsidRPr="006835AB">
              <w:rPr>
                <w:rStyle w:val="Hyperlink"/>
                <w:rFonts w:cs="Arial"/>
                <w:noProof/>
              </w:rPr>
              <w:t>Interface Dependencies</w:t>
            </w:r>
            <w:r w:rsidR="00B96BC5">
              <w:rPr>
                <w:noProof/>
                <w:webHidden/>
              </w:rPr>
              <w:tab/>
            </w:r>
            <w:r w:rsidR="00B96BC5">
              <w:rPr>
                <w:noProof/>
                <w:webHidden/>
              </w:rPr>
              <w:fldChar w:fldCharType="begin"/>
            </w:r>
            <w:r w:rsidR="00B96BC5">
              <w:rPr>
                <w:noProof/>
                <w:webHidden/>
              </w:rPr>
              <w:instrText xml:space="preserve"> PAGEREF _Toc127282844 \h </w:instrText>
            </w:r>
            <w:r w:rsidR="00B96BC5">
              <w:rPr>
                <w:noProof/>
                <w:webHidden/>
              </w:rPr>
            </w:r>
            <w:r w:rsidR="00B96BC5">
              <w:rPr>
                <w:noProof/>
                <w:webHidden/>
              </w:rPr>
              <w:fldChar w:fldCharType="separate"/>
            </w:r>
            <w:r w:rsidR="00B96BC5">
              <w:rPr>
                <w:noProof/>
                <w:webHidden/>
              </w:rPr>
              <w:t>4</w:t>
            </w:r>
            <w:r w:rsidR="00B96BC5">
              <w:rPr>
                <w:noProof/>
                <w:webHidden/>
              </w:rPr>
              <w:fldChar w:fldCharType="end"/>
            </w:r>
          </w:hyperlink>
        </w:p>
        <w:p w14:paraId="77EAE6C5" w14:textId="5B647067" w:rsidR="00B96BC5" w:rsidRDefault="00000000">
          <w:pPr>
            <w:pStyle w:val="TOC2"/>
            <w:rPr>
              <w:rFonts w:asciiTheme="minorHAnsi" w:eastAsiaTheme="minorEastAsia" w:hAnsiTheme="minorHAnsi" w:cstheme="minorBidi"/>
              <w:noProof/>
              <w:sz w:val="22"/>
              <w:szCs w:val="22"/>
            </w:rPr>
          </w:pPr>
          <w:hyperlink w:anchor="_Toc127282845" w:history="1">
            <w:r w:rsidR="00B96BC5" w:rsidRPr="006835AB">
              <w:rPr>
                <w:rStyle w:val="Hyperlink"/>
                <w:rFonts w:cs="Arial"/>
                <w:noProof/>
              </w:rPr>
              <w:t>2.5</w:t>
            </w:r>
            <w:r w:rsidR="00B96BC5">
              <w:rPr>
                <w:rFonts w:asciiTheme="minorHAnsi" w:eastAsiaTheme="minorEastAsia" w:hAnsiTheme="minorHAnsi" w:cstheme="minorBidi"/>
                <w:noProof/>
                <w:sz w:val="22"/>
                <w:szCs w:val="22"/>
              </w:rPr>
              <w:tab/>
            </w:r>
            <w:r w:rsidR="00B96BC5" w:rsidRPr="006835AB">
              <w:rPr>
                <w:rStyle w:val="Hyperlink"/>
                <w:rFonts w:cs="Arial"/>
                <w:noProof/>
              </w:rPr>
              <w:t>Glossary</w:t>
            </w:r>
            <w:r w:rsidR="00B96BC5">
              <w:rPr>
                <w:noProof/>
                <w:webHidden/>
              </w:rPr>
              <w:tab/>
            </w:r>
            <w:r w:rsidR="00B96BC5">
              <w:rPr>
                <w:noProof/>
                <w:webHidden/>
              </w:rPr>
              <w:fldChar w:fldCharType="begin"/>
            </w:r>
            <w:r w:rsidR="00B96BC5">
              <w:rPr>
                <w:noProof/>
                <w:webHidden/>
              </w:rPr>
              <w:instrText xml:space="preserve"> PAGEREF _Toc127282845 \h </w:instrText>
            </w:r>
            <w:r w:rsidR="00B96BC5">
              <w:rPr>
                <w:noProof/>
                <w:webHidden/>
              </w:rPr>
            </w:r>
            <w:r w:rsidR="00B96BC5">
              <w:rPr>
                <w:noProof/>
                <w:webHidden/>
              </w:rPr>
              <w:fldChar w:fldCharType="separate"/>
            </w:r>
            <w:r w:rsidR="00B96BC5">
              <w:rPr>
                <w:noProof/>
                <w:webHidden/>
              </w:rPr>
              <w:t>5</w:t>
            </w:r>
            <w:r w:rsidR="00B96BC5">
              <w:rPr>
                <w:noProof/>
                <w:webHidden/>
              </w:rPr>
              <w:fldChar w:fldCharType="end"/>
            </w:r>
          </w:hyperlink>
        </w:p>
        <w:p w14:paraId="09A40E3A" w14:textId="4ABA5422" w:rsidR="00B96BC5" w:rsidRDefault="00000000">
          <w:pPr>
            <w:pStyle w:val="TOC1"/>
            <w:rPr>
              <w:rFonts w:asciiTheme="minorHAnsi" w:eastAsiaTheme="minorEastAsia" w:hAnsiTheme="minorHAnsi" w:cstheme="minorBidi"/>
              <w:noProof/>
              <w:sz w:val="22"/>
              <w:szCs w:val="22"/>
            </w:rPr>
          </w:pPr>
          <w:hyperlink w:anchor="_Toc127282846" w:history="1">
            <w:r w:rsidR="00B96BC5" w:rsidRPr="006835AB">
              <w:rPr>
                <w:rStyle w:val="Hyperlink"/>
                <w:rFonts w:cs="Arial"/>
                <w:noProof/>
              </w:rPr>
              <w:t>3</w:t>
            </w:r>
            <w:r w:rsidR="00B96BC5">
              <w:rPr>
                <w:rFonts w:asciiTheme="minorHAnsi" w:eastAsiaTheme="minorEastAsia" w:hAnsiTheme="minorHAnsi" w:cstheme="minorBidi"/>
                <w:noProof/>
                <w:sz w:val="22"/>
                <w:szCs w:val="22"/>
              </w:rPr>
              <w:tab/>
            </w:r>
            <w:r w:rsidR="00B96BC5" w:rsidRPr="006835AB">
              <w:rPr>
                <w:rStyle w:val="Hyperlink"/>
                <w:rFonts w:cs="Arial"/>
                <w:noProof/>
              </w:rPr>
              <w:t>Process Flows</w:t>
            </w:r>
            <w:r w:rsidR="00B96BC5">
              <w:rPr>
                <w:noProof/>
                <w:webHidden/>
              </w:rPr>
              <w:tab/>
            </w:r>
            <w:r w:rsidR="00B96BC5">
              <w:rPr>
                <w:noProof/>
                <w:webHidden/>
              </w:rPr>
              <w:fldChar w:fldCharType="begin"/>
            </w:r>
            <w:r w:rsidR="00B96BC5">
              <w:rPr>
                <w:noProof/>
                <w:webHidden/>
              </w:rPr>
              <w:instrText xml:space="preserve"> PAGEREF _Toc127282846 \h </w:instrText>
            </w:r>
            <w:r w:rsidR="00B96BC5">
              <w:rPr>
                <w:noProof/>
                <w:webHidden/>
              </w:rPr>
            </w:r>
            <w:r w:rsidR="00B96BC5">
              <w:rPr>
                <w:noProof/>
                <w:webHidden/>
              </w:rPr>
              <w:fldChar w:fldCharType="separate"/>
            </w:r>
            <w:r w:rsidR="00B96BC5">
              <w:rPr>
                <w:noProof/>
                <w:webHidden/>
              </w:rPr>
              <w:t>5</w:t>
            </w:r>
            <w:r w:rsidR="00B96BC5">
              <w:rPr>
                <w:noProof/>
                <w:webHidden/>
              </w:rPr>
              <w:fldChar w:fldCharType="end"/>
            </w:r>
          </w:hyperlink>
        </w:p>
        <w:p w14:paraId="75C287E1" w14:textId="5F6A237B" w:rsidR="00B96BC5" w:rsidRDefault="00000000">
          <w:pPr>
            <w:pStyle w:val="TOC1"/>
            <w:rPr>
              <w:rFonts w:asciiTheme="minorHAnsi" w:eastAsiaTheme="minorEastAsia" w:hAnsiTheme="minorHAnsi" w:cstheme="minorBidi"/>
              <w:noProof/>
              <w:sz w:val="22"/>
              <w:szCs w:val="22"/>
            </w:rPr>
          </w:pPr>
          <w:hyperlink w:anchor="_Toc127282847" w:history="1">
            <w:r w:rsidR="00B96BC5" w:rsidRPr="006835AB">
              <w:rPr>
                <w:rStyle w:val="Hyperlink"/>
                <w:rFonts w:cs="Arial"/>
                <w:noProof/>
              </w:rPr>
              <w:t>4</w:t>
            </w:r>
            <w:r w:rsidR="00B96BC5">
              <w:rPr>
                <w:rFonts w:asciiTheme="minorHAnsi" w:eastAsiaTheme="minorEastAsia" w:hAnsiTheme="minorHAnsi" w:cstheme="minorBidi"/>
                <w:noProof/>
                <w:sz w:val="22"/>
                <w:szCs w:val="22"/>
              </w:rPr>
              <w:tab/>
            </w:r>
            <w:r w:rsidR="00B96BC5" w:rsidRPr="006835AB">
              <w:rPr>
                <w:rStyle w:val="Hyperlink"/>
                <w:rFonts w:cs="Arial"/>
                <w:noProof/>
              </w:rPr>
              <w:t>User Interface Changes</w:t>
            </w:r>
            <w:r w:rsidR="00B96BC5">
              <w:rPr>
                <w:noProof/>
                <w:webHidden/>
              </w:rPr>
              <w:tab/>
            </w:r>
            <w:r w:rsidR="00B96BC5">
              <w:rPr>
                <w:noProof/>
                <w:webHidden/>
              </w:rPr>
              <w:fldChar w:fldCharType="begin"/>
            </w:r>
            <w:r w:rsidR="00B96BC5">
              <w:rPr>
                <w:noProof/>
                <w:webHidden/>
              </w:rPr>
              <w:instrText xml:space="preserve"> PAGEREF _Toc127282847 \h </w:instrText>
            </w:r>
            <w:r w:rsidR="00B96BC5">
              <w:rPr>
                <w:noProof/>
                <w:webHidden/>
              </w:rPr>
            </w:r>
            <w:r w:rsidR="00B96BC5">
              <w:rPr>
                <w:noProof/>
                <w:webHidden/>
              </w:rPr>
              <w:fldChar w:fldCharType="separate"/>
            </w:r>
            <w:r w:rsidR="00B96BC5">
              <w:rPr>
                <w:noProof/>
                <w:webHidden/>
              </w:rPr>
              <w:t>5</w:t>
            </w:r>
            <w:r w:rsidR="00B96BC5">
              <w:rPr>
                <w:noProof/>
                <w:webHidden/>
              </w:rPr>
              <w:fldChar w:fldCharType="end"/>
            </w:r>
          </w:hyperlink>
        </w:p>
        <w:p w14:paraId="42E3C783" w14:textId="01656BF5" w:rsidR="00B96BC5" w:rsidRDefault="00000000">
          <w:pPr>
            <w:pStyle w:val="TOC1"/>
            <w:rPr>
              <w:rFonts w:asciiTheme="minorHAnsi" w:eastAsiaTheme="minorEastAsia" w:hAnsiTheme="minorHAnsi" w:cstheme="minorBidi"/>
              <w:noProof/>
              <w:sz w:val="22"/>
              <w:szCs w:val="22"/>
            </w:rPr>
          </w:pPr>
          <w:hyperlink w:anchor="_Toc127282848" w:history="1">
            <w:r w:rsidR="00B96BC5" w:rsidRPr="006835AB">
              <w:rPr>
                <w:rStyle w:val="Hyperlink"/>
                <w:rFonts w:cs="Arial"/>
                <w:noProof/>
              </w:rPr>
              <w:t>5</w:t>
            </w:r>
            <w:r w:rsidR="00B96BC5">
              <w:rPr>
                <w:rFonts w:asciiTheme="minorHAnsi" w:eastAsiaTheme="minorEastAsia" w:hAnsiTheme="minorHAnsi" w:cstheme="minorBidi"/>
                <w:noProof/>
                <w:sz w:val="22"/>
                <w:szCs w:val="22"/>
              </w:rPr>
              <w:tab/>
            </w:r>
            <w:r w:rsidR="00B96BC5" w:rsidRPr="006835AB">
              <w:rPr>
                <w:rStyle w:val="Hyperlink"/>
                <w:rFonts w:cs="Arial"/>
                <w:noProof/>
              </w:rPr>
              <w:t>Interface Changes</w:t>
            </w:r>
            <w:r w:rsidR="00B96BC5">
              <w:rPr>
                <w:noProof/>
                <w:webHidden/>
              </w:rPr>
              <w:tab/>
            </w:r>
            <w:r w:rsidR="00B96BC5">
              <w:rPr>
                <w:noProof/>
                <w:webHidden/>
              </w:rPr>
              <w:fldChar w:fldCharType="begin"/>
            </w:r>
            <w:r w:rsidR="00B96BC5">
              <w:rPr>
                <w:noProof/>
                <w:webHidden/>
              </w:rPr>
              <w:instrText xml:space="preserve"> PAGEREF _Toc127282848 \h </w:instrText>
            </w:r>
            <w:r w:rsidR="00B96BC5">
              <w:rPr>
                <w:noProof/>
                <w:webHidden/>
              </w:rPr>
            </w:r>
            <w:r w:rsidR="00B96BC5">
              <w:rPr>
                <w:noProof/>
                <w:webHidden/>
              </w:rPr>
              <w:fldChar w:fldCharType="separate"/>
            </w:r>
            <w:r w:rsidR="00B96BC5">
              <w:rPr>
                <w:noProof/>
                <w:webHidden/>
              </w:rPr>
              <w:t>5</w:t>
            </w:r>
            <w:r w:rsidR="00B96BC5">
              <w:rPr>
                <w:noProof/>
                <w:webHidden/>
              </w:rPr>
              <w:fldChar w:fldCharType="end"/>
            </w:r>
          </w:hyperlink>
        </w:p>
        <w:p w14:paraId="3769C156" w14:textId="44311D94" w:rsidR="00B96BC5" w:rsidRDefault="00000000">
          <w:pPr>
            <w:pStyle w:val="TOC2"/>
            <w:rPr>
              <w:rFonts w:asciiTheme="minorHAnsi" w:eastAsiaTheme="minorEastAsia" w:hAnsiTheme="minorHAnsi" w:cstheme="minorBidi"/>
              <w:noProof/>
              <w:sz w:val="22"/>
              <w:szCs w:val="22"/>
            </w:rPr>
          </w:pPr>
          <w:hyperlink w:anchor="_Toc127282849" w:history="1">
            <w:r w:rsidR="00B96BC5" w:rsidRPr="006835AB">
              <w:rPr>
                <w:rStyle w:val="Hyperlink"/>
                <w:noProof/>
              </w:rPr>
              <w:t>5.1</w:t>
            </w:r>
            <w:r w:rsidR="00B96BC5">
              <w:rPr>
                <w:rFonts w:asciiTheme="minorHAnsi" w:eastAsiaTheme="minorEastAsia" w:hAnsiTheme="minorHAnsi" w:cstheme="minorBidi"/>
                <w:noProof/>
                <w:sz w:val="22"/>
                <w:szCs w:val="22"/>
              </w:rPr>
              <w:tab/>
            </w:r>
            <w:r w:rsidR="00B96BC5" w:rsidRPr="006835AB">
              <w:rPr>
                <w:rStyle w:val="Hyperlink"/>
                <w:noProof/>
              </w:rPr>
              <w:t>Original Order</w:t>
            </w:r>
            <w:r w:rsidR="00B96BC5">
              <w:rPr>
                <w:noProof/>
                <w:webHidden/>
              </w:rPr>
              <w:tab/>
            </w:r>
            <w:r w:rsidR="00B96BC5">
              <w:rPr>
                <w:noProof/>
                <w:webHidden/>
              </w:rPr>
              <w:fldChar w:fldCharType="begin"/>
            </w:r>
            <w:r w:rsidR="00B96BC5">
              <w:rPr>
                <w:noProof/>
                <w:webHidden/>
              </w:rPr>
              <w:instrText xml:space="preserve"> PAGEREF _Toc127282849 \h </w:instrText>
            </w:r>
            <w:r w:rsidR="00B96BC5">
              <w:rPr>
                <w:noProof/>
                <w:webHidden/>
              </w:rPr>
            </w:r>
            <w:r w:rsidR="00B96BC5">
              <w:rPr>
                <w:noProof/>
                <w:webHidden/>
              </w:rPr>
              <w:fldChar w:fldCharType="separate"/>
            </w:r>
            <w:r w:rsidR="00B96BC5">
              <w:rPr>
                <w:noProof/>
                <w:webHidden/>
              </w:rPr>
              <w:t>5</w:t>
            </w:r>
            <w:r w:rsidR="00B96BC5">
              <w:rPr>
                <w:noProof/>
                <w:webHidden/>
              </w:rPr>
              <w:fldChar w:fldCharType="end"/>
            </w:r>
          </w:hyperlink>
        </w:p>
        <w:p w14:paraId="6F2AC46D" w14:textId="338B2556" w:rsidR="00B96BC5" w:rsidRDefault="00000000">
          <w:pPr>
            <w:pStyle w:val="TOC3"/>
            <w:tabs>
              <w:tab w:val="left" w:pos="1400"/>
            </w:tabs>
            <w:rPr>
              <w:rFonts w:asciiTheme="minorHAnsi" w:eastAsiaTheme="minorEastAsia" w:hAnsiTheme="minorHAnsi" w:cstheme="minorBidi"/>
              <w:noProof/>
              <w:sz w:val="22"/>
              <w:szCs w:val="22"/>
            </w:rPr>
          </w:pPr>
          <w:hyperlink w:anchor="_Toc127282850" w:history="1">
            <w:r w:rsidR="00B96BC5" w:rsidRPr="006835AB">
              <w:rPr>
                <w:rStyle w:val="Hyperlink"/>
                <w:bCs/>
                <w:noProof/>
                <w14:scene3d>
                  <w14:camera w14:prst="orthographicFront"/>
                  <w14:lightRig w14:rig="threePt" w14:dir="t">
                    <w14:rot w14:lat="0" w14:lon="0" w14:rev="0"/>
                  </w14:lightRig>
                </w14:scene3d>
              </w:rPr>
              <w:t>5.1.1</w:t>
            </w:r>
            <w:r w:rsidR="00B96BC5">
              <w:rPr>
                <w:rFonts w:asciiTheme="minorHAnsi" w:eastAsiaTheme="minorEastAsia" w:hAnsiTheme="minorHAnsi" w:cstheme="minorBidi"/>
                <w:noProof/>
                <w:sz w:val="22"/>
                <w:szCs w:val="22"/>
              </w:rPr>
              <w:tab/>
            </w:r>
            <w:r w:rsidR="00B96BC5" w:rsidRPr="006835AB">
              <w:rPr>
                <w:rStyle w:val="Hyperlink"/>
                <w:noProof/>
              </w:rPr>
              <w:t>Original Order Line Instruction</w:t>
            </w:r>
            <w:r w:rsidR="00B96BC5">
              <w:rPr>
                <w:noProof/>
                <w:webHidden/>
              </w:rPr>
              <w:tab/>
            </w:r>
            <w:r w:rsidR="00B96BC5">
              <w:rPr>
                <w:noProof/>
                <w:webHidden/>
              </w:rPr>
              <w:fldChar w:fldCharType="begin"/>
            </w:r>
            <w:r w:rsidR="00B96BC5">
              <w:rPr>
                <w:noProof/>
                <w:webHidden/>
              </w:rPr>
              <w:instrText xml:space="preserve"> PAGEREF _Toc127282850 \h </w:instrText>
            </w:r>
            <w:r w:rsidR="00B96BC5">
              <w:rPr>
                <w:noProof/>
                <w:webHidden/>
              </w:rPr>
            </w:r>
            <w:r w:rsidR="00B96BC5">
              <w:rPr>
                <w:noProof/>
                <w:webHidden/>
              </w:rPr>
              <w:fldChar w:fldCharType="separate"/>
            </w:r>
            <w:r w:rsidR="00B96BC5">
              <w:rPr>
                <w:noProof/>
                <w:webHidden/>
              </w:rPr>
              <w:t>5</w:t>
            </w:r>
            <w:r w:rsidR="00B96BC5">
              <w:rPr>
                <w:noProof/>
                <w:webHidden/>
              </w:rPr>
              <w:fldChar w:fldCharType="end"/>
            </w:r>
          </w:hyperlink>
        </w:p>
        <w:p w14:paraId="56BE6EAD" w14:textId="1224E9DB" w:rsidR="00B96BC5" w:rsidRDefault="00000000">
          <w:pPr>
            <w:pStyle w:val="TOC1"/>
            <w:rPr>
              <w:rFonts w:asciiTheme="minorHAnsi" w:eastAsiaTheme="minorEastAsia" w:hAnsiTheme="minorHAnsi" w:cstheme="minorBidi"/>
              <w:noProof/>
              <w:sz w:val="22"/>
              <w:szCs w:val="22"/>
            </w:rPr>
          </w:pPr>
          <w:hyperlink w:anchor="_Toc127282851" w:history="1">
            <w:r w:rsidR="00B96BC5" w:rsidRPr="006835AB">
              <w:rPr>
                <w:rStyle w:val="Hyperlink"/>
                <w:rFonts w:cs="Arial"/>
                <w:noProof/>
              </w:rPr>
              <w:t>6</w:t>
            </w:r>
            <w:r w:rsidR="00B96BC5">
              <w:rPr>
                <w:rFonts w:asciiTheme="minorHAnsi" w:eastAsiaTheme="minorEastAsia" w:hAnsiTheme="minorHAnsi" w:cstheme="minorBidi"/>
                <w:noProof/>
                <w:sz w:val="22"/>
                <w:szCs w:val="22"/>
              </w:rPr>
              <w:tab/>
            </w:r>
            <w:r w:rsidR="00B96BC5" w:rsidRPr="006835AB">
              <w:rPr>
                <w:rStyle w:val="Hyperlink"/>
                <w:rFonts w:cs="Arial"/>
                <w:noProof/>
              </w:rPr>
              <w:t>MHE</w:t>
            </w:r>
            <w:r w:rsidR="00B96BC5">
              <w:rPr>
                <w:noProof/>
                <w:webHidden/>
              </w:rPr>
              <w:tab/>
            </w:r>
            <w:r w:rsidR="00B96BC5">
              <w:rPr>
                <w:noProof/>
                <w:webHidden/>
              </w:rPr>
              <w:fldChar w:fldCharType="begin"/>
            </w:r>
            <w:r w:rsidR="00B96BC5">
              <w:rPr>
                <w:noProof/>
                <w:webHidden/>
              </w:rPr>
              <w:instrText xml:space="preserve"> PAGEREF _Toc127282851 \h </w:instrText>
            </w:r>
            <w:r w:rsidR="00B96BC5">
              <w:rPr>
                <w:noProof/>
                <w:webHidden/>
              </w:rPr>
            </w:r>
            <w:r w:rsidR="00B96BC5">
              <w:rPr>
                <w:noProof/>
                <w:webHidden/>
              </w:rPr>
              <w:fldChar w:fldCharType="separate"/>
            </w:r>
            <w:r w:rsidR="00B96BC5">
              <w:rPr>
                <w:noProof/>
                <w:webHidden/>
              </w:rPr>
              <w:t>5</w:t>
            </w:r>
            <w:r w:rsidR="00B96BC5">
              <w:rPr>
                <w:noProof/>
                <w:webHidden/>
              </w:rPr>
              <w:fldChar w:fldCharType="end"/>
            </w:r>
          </w:hyperlink>
        </w:p>
        <w:p w14:paraId="62A8BE09" w14:textId="26F180D8" w:rsidR="00B96BC5" w:rsidRDefault="00000000">
          <w:pPr>
            <w:pStyle w:val="TOC1"/>
            <w:rPr>
              <w:rFonts w:asciiTheme="minorHAnsi" w:eastAsiaTheme="minorEastAsia" w:hAnsiTheme="minorHAnsi" w:cstheme="minorBidi"/>
              <w:noProof/>
              <w:sz w:val="22"/>
              <w:szCs w:val="22"/>
            </w:rPr>
          </w:pPr>
          <w:hyperlink w:anchor="_Toc127282852" w:history="1">
            <w:r w:rsidR="00B96BC5" w:rsidRPr="006835AB">
              <w:rPr>
                <w:rStyle w:val="Hyperlink"/>
                <w:rFonts w:cs="Arial"/>
                <w:noProof/>
              </w:rPr>
              <w:t>7</w:t>
            </w:r>
            <w:r w:rsidR="00B96BC5">
              <w:rPr>
                <w:rFonts w:asciiTheme="minorHAnsi" w:eastAsiaTheme="minorEastAsia" w:hAnsiTheme="minorHAnsi" w:cstheme="minorBidi"/>
                <w:noProof/>
                <w:sz w:val="22"/>
                <w:szCs w:val="22"/>
              </w:rPr>
              <w:tab/>
            </w:r>
            <w:r w:rsidR="00B96BC5" w:rsidRPr="006835AB">
              <w:rPr>
                <w:rStyle w:val="Hyperlink"/>
                <w:rFonts w:cs="Arial"/>
                <w:noProof/>
              </w:rPr>
              <w:t>RF</w:t>
            </w:r>
            <w:r w:rsidR="00B96BC5">
              <w:rPr>
                <w:noProof/>
                <w:webHidden/>
              </w:rPr>
              <w:tab/>
            </w:r>
            <w:r w:rsidR="00B96BC5">
              <w:rPr>
                <w:noProof/>
                <w:webHidden/>
              </w:rPr>
              <w:fldChar w:fldCharType="begin"/>
            </w:r>
            <w:r w:rsidR="00B96BC5">
              <w:rPr>
                <w:noProof/>
                <w:webHidden/>
              </w:rPr>
              <w:instrText xml:space="preserve"> PAGEREF _Toc127282852 \h </w:instrText>
            </w:r>
            <w:r w:rsidR="00B96BC5">
              <w:rPr>
                <w:noProof/>
                <w:webHidden/>
              </w:rPr>
            </w:r>
            <w:r w:rsidR="00B96BC5">
              <w:rPr>
                <w:noProof/>
                <w:webHidden/>
              </w:rPr>
              <w:fldChar w:fldCharType="separate"/>
            </w:r>
            <w:r w:rsidR="00B96BC5">
              <w:rPr>
                <w:noProof/>
                <w:webHidden/>
              </w:rPr>
              <w:t>5</w:t>
            </w:r>
            <w:r w:rsidR="00B96BC5">
              <w:rPr>
                <w:noProof/>
                <w:webHidden/>
              </w:rPr>
              <w:fldChar w:fldCharType="end"/>
            </w:r>
          </w:hyperlink>
        </w:p>
        <w:p w14:paraId="7E8F3B47" w14:textId="27E4A64B" w:rsidR="00B96BC5" w:rsidRDefault="00000000">
          <w:pPr>
            <w:pStyle w:val="TOC1"/>
            <w:rPr>
              <w:rFonts w:asciiTheme="minorHAnsi" w:eastAsiaTheme="minorEastAsia" w:hAnsiTheme="minorHAnsi" w:cstheme="minorBidi"/>
              <w:noProof/>
              <w:sz w:val="22"/>
              <w:szCs w:val="22"/>
            </w:rPr>
          </w:pPr>
          <w:hyperlink w:anchor="_Toc127282853" w:history="1">
            <w:r w:rsidR="00B96BC5" w:rsidRPr="006835AB">
              <w:rPr>
                <w:rStyle w:val="Hyperlink"/>
                <w:rFonts w:cs="Arial"/>
                <w:noProof/>
              </w:rPr>
              <w:t>8</w:t>
            </w:r>
            <w:r w:rsidR="00B96BC5">
              <w:rPr>
                <w:rFonts w:asciiTheme="minorHAnsi" w:eastAsiaTheme="minorEastAsia" w:hAnsiTheme="minorHAnsi" w:cstheme="minorBidi"/>
                <w:noProof/>
                <w:sz w:val="22"/>
                <w:szCs w:val="22"/>
              </w:rPr>
              <w:tab/>
            </w:r>
            <w:r w:rsidR="00B96BC5" w:rsidRPr="006835AB">
              <w:rPr>
                <w:rStyle w:val="Hyperlink"/>
                <w:rFonts w:cs="Arial"/>
                <w:noProof/>
              </w:rPr>
              <w:t>Mobile</w:t>
            </w:r>
            <w:r w:rsidR="00B96BC5">
              <w:rPr>
                <w:noProof/>
                <w:webHidden/>
              </w:rPr>
              <w:tab/>
            </w:r>
            <w:r w:rsidR="00B96BC5">
              <w:rPr>
                <w:noProof/>
                <w:webHidden/>
              </w:rPr>
              <w:fldChar w:fldCharType="begin"/>
            </w:r>
            <w:r w:rsidR="00B96BC5">
              <w:rPr>
                <w:noProof/>
                <w:webHidden/>
              </w:rPr>
              <w:instrText xml:space="preserve"> PAGEREF _Toc127282853 \h </w:instrText>
            </w:r>
            <w:r w:rsidR="00B96BC5">
              <w:rPr>
                <w:noProof/>
                <w:webHidden/>
              </w:rPr>
            </w:r>
            <w:r w:rsidR="00B96BC5">
              <w:rPr>
                <w:noProof/>
                <w:webHidden/>
              </w:rPr>
              <w:fldChar w:fldCharType="separate"/>
            </w:r>
            <w:r w:rsidR="00B96BC5">
              <w:rPr>
                <w:noProof/>
                <w:webHidden/>
              </w:rPr>
              <w:t>5</w:t>
            </w:r>
            <w:r w:rsidR="00B96BC5">
              <w:rPr>
                <w:noProof/>
                <w:webHidden/>
              </w:rPr>
              <w:fldChar w:fldCharType="end"/>
            </w:r>
          </w:hyperlink>
        </w:p>
        <w:p w14:paraId="57E21518" w14:textId="43AC7E20" w:rsidR="00B96BC5" w:rsidRDefault="00000000">
          <w:pPr>
            <w:pStyle w:val="TOC1"/>
            <w:rPr>
              <w:rFonts w:asciiTheme="minorHAnsi" w:eastAsiaTheme="minorEastAsia" w:hAnsiTheme="minorHAnsi" w:cstheme="minorBidi"/>
              <w:noProof/>
              <w:sz w:val="22"/>
              <w:szCs w:val="22"/>
            </w:rPr>
          </w:pPr>
          <w:hyperlink w:anchor="_Toc127282854" w:history="1">
            <w:r w:rsidR="00B96BC5" w:rsidRPr="006835AB">
              <w:rPr>
                <w:rStyle w:val="Hyperlink"/>
                <w:rFonts w:cs="Arial"/>
                <w:noProof/>
              </w:rPr>
              <w:t>9</w:t>
            </w:r>
            <w:r w:rsidR="00B96BC5">
              <w:rPr>
                <w:rFonts w:asciiTheme="minorHAnsi" w:eastAsiaTheme="minorEastAsia" w:hAnsiTheme="minorHAnsi" w:cstheme="minorBidi"/>
                <w:noProof/>
                <w:sz w:val="22"/>
                <w:szCs w:val="22"/>
              </w:rPr>
              <w:tab/>
            </w:r>
            <w:r w:rsidR="00B96BC5" w:rsidRPr="006835AB">
              <w:rPr>
                <w:rStyle w:val="Hyperlink"/>
                <w:rFonts w:cs="Arial"/>
                <w:noProof/>
              </w:rPr>
              <w:t>Process Change/Addition</w:t>
            </w:r>
            <w:r w:rsidR="00B96BC5">
              <w:rPr>
                <w:noProof/>
                <w:webHidden/>
              </w:rPr>
              <w:tab/>
            </w:r>
            <w:r w:rsidR="00B96BC5">
              <w:rPr>
                <w:noProof/>
                <w:webHidden/>
              </w:rPr>
              <w:fldChar w:fldCharType="begin"/>
            </w:r>
            <w:r w:rsidR="00B96BC5">
              <w:rPr>
                <w:noProof/>
                <w:webHidden/>
              </w:rPr>
              <w:instrText xml:space="preserve"> PAGEREF _Toc127282854 \h </w:instrText>
            </w:r>
            <w:r w:rsidR="00B96BC5">
              <w:rPr>
                <w:noProof/>
                <w:webHidden/>
              </w:rPr>
            </w:r>
            <w:r w:rsidR="00B96BC5">
              <w:rPr>
                <w:noProof/>
                <w:webHidden/>
              </w:rPr>
              <w:fldChar w:fldCharType="separate"/>
            </w:r>
            <w:r w:rsidR="00B96BC5">
              <w:rPr>
                <w:noProof/>
                <w:webHidden/>
              </w:rPr>
              <w:t>6</w:t>
            </w:r>
            <w:r w:rsidR="00B96BC5">
              <w:rPr>
                <w:noProof/>
                <w:webHidden/>
              </w:rPr>
              <w:fldChar w:fldCharType="end"/>
            </w:r>
          </w:hyperlink>
        </w:p>
        <w:p w14:paraId="17500EC4" w14:textId="160BE431" w:rsidR="00B96BC5" w:rsidRDefault="00000000">
          <w:pPr>
            <w:pStyle w:val="TOC1"/>
            <w:rPr>
              <w:rFonts w:asciiTheme="minorHAnsi" w:eastAsiaTheme="minorEastAsia" w:hAnsiTheme="minorHAnsi" w:cstheme="minorBidi"/>
              <w:noProof/>
              <w:sz w:val="22"/>
              <w:szCs w:val="22"/>
            </w:rPr>
          </w:pPr>
          <w:hyperlink w:anchor="_Toc127282855" w:history="1">
            <w:r w:rsidR="00B96BC5" w:rsidRPr="006835AB">
              <w:rPr>
                <w:rStyle w:val="Hyperlink"/>
                <w:rFonts w:cs="Arial"/>
                <w:noProof/>
              </w:rPr>
              <w:t>10</w:t>
            </w:r>
            <w:r w:rsidR="00B96BC5">
              <w:rPr>
                <w:rFonts w:asciiTheme="minorHAnsi" w:eastAsiaTheme="minorEastAsia" w:hAnsiTheme="minorHAnsi" w:cstheme="minorBidi"/>
                <w:noProof/>
                <w:sz w:val="22"/>
                <w:szCs w:val="22"/>
              </w:rPr>
              <w:tab/>
            </w:r>
            <w:r w:rsidR="00B96BC5" w:rsidRPr="006835AB">
              <w:rPr>
                <w:rStyle w:val="Hyperlink"/>
                <w:rFonts w:cs="Arial"/>
                <w:noProof/>
              </w:rPr>
              <w:t>Reporting, Label, or Document</w:t>
            </w:r>
            <w:r w:rsidR="00B96BC5">
              <w:rPr>
                <w:noProof/>
                <w:webHidden/>
              </w:rPr>
              <w:tab/>
            </w:r>
            <w:r w:rsidR="00B96BC5">
              <w:rPr>
                <w:noProof/>
                <w:webHidden/>
              </w:rPr>
              <w:fldChar w:fldCharType="begin"/>
            </w:r>
            <w:r w:rsidR="00B96BC5">
              <w:rPr>
                <w:noProof/>
                <w:webHidden/>
              </w:rPr>
              <w:instrText xml:space="preserve"> PAGEREF _Toc127282855 \h </w:instrText>
            </w:r>
            <w:r w:rsidR="00B96BC5">
              <w:rPr>
                <w:noProof/>
                <w:webHidden/>
              </w:rPr>
            </w:r>
            <w:r w:rsidR="00B96BC5">
              <w:rPr>
                <w:noProof/>
                <w:webHidden/>
              </w:rPr>
              <w:fldChar w:fldCharType="separate"/>
            </w:r>
            <w:r w:rsidR="00B96BC5">
              <w:rPr>
                <w:noProof/>
                <w:webHidden/>
              </w:rPr>
              <w:t>6</w:t>
            </w:r>
            <w:r w:rsidR="00B96BC5">
              <w:rPr>
                <w:noProof/>
                <w:webHidden/>
              </w:rPr>
              <w:fldChar w:fldCharType="end"/>
            </w:r>
          </w:hyperlink>
        </w:p>
        <w:p w14:paraId="75532EE5" w14:textId="51CFECF5" w:rsidR="00B96BC5" w:rsidRDefault="00000000">
          <w:pPr>
            <w:pStyle w:val="TOC1"/>
            <w:rPr>
              <w:rFonts w:asciiTheme="minorHAnsi" w:eastAsiaTheme="minorEastAsia" w:hAnsiTheme="minorHAnsi" w:cstheme="minorBidi"/>
              <w:noProof/>
              <w:sz w:val="22"/>
              <w:szCs w:val="22"/>
            </w:rPr>
          </w:pPr>
          <w:hyperlink w:anchor="_Toc127282856" w:history="1">
            <w:r w:rsidR="00B96BC5" w:rsidRPr="006835AB">
              <w:rPr>
                <w:rStyle w:val="Hyperlink"/>
                <w:rFonts w:cs="Arial"/>
                <w:noProof/>
              </w:rPr>
              <w:t>11</w:t>
            </w:r>
            <w:r w:rsidR="00B96BC5">
              <w:rPr>
                <w:rFonts w:asciiTheme="minorHAnsi" w:eastAsiaTheme="minorEastAsia" w:hAnsiTheme="minorHAnsi" w:cstheme="minorBidi"/>
                <w:noProof/>
                <w:sz w:val="22"/>
                <w:szCs w:val="22"/>
              </w:rPr>
              <w:tab/>
            </w:r>
            <w:r w:rsidR="00B96BC5" w:rsidRPr="006835AB">
              <w:rPr>
                <w:rStyle w:val="Hyperlink"/>
                <w:rFonts w:cs="Arial"/>
                <w:noProof/>
              </w:rPr>
              <w:t>Other MA Solutions Impacted</w:t>
            </w:r>
            <w:r w:rsidR="00B96BC5">
              <w:rPr>
                <w:noProof/>
                <w:webHidden/>
              </w:rPr>
              <w:tab/>
            </w:r>
            <w:r w:rsidR="00B96BC5">
              <w:rPr>
                <w:noProof/>
                <w:webHidden/>
              </w:rPr>
              <w:fldChar w:fldCharType="begin"/>
            </w:r>
            <w:r w:rsidR="00B96BC5">
              <w:rPr>
                <w:noProof/>
                <w:webHidden/>
              </w:rPr>
              <w:instrText xml:space="preserve"> PAGEREF _Toc127282856 \h </w:instrText>
            </w:r>
            <w:r w:rsidR="00B96BC5">
              <w:rPr>
                <w:noProof/>
                <w:webHidden/>
              </w:rPr>
            </w:r>
            <w:r w:rsidR="00B96BC5">
              <w:rPr>
                <w:noProof/>
                <w:webHidden/>
              </w:rPr>
              <w:fldChar w:fldCharType="separate"/>
            </w:r>
            <w:r w:rsidR="00B96BC5">
              <w:rPr>
                <w:noProof/>
                <w:webHidden/>
              </w:rPr>
              <w:t>6</w:t>
            </w:r>
            <w:r w:rsidR="00B96BC5">
              <w:rPr>
                <w:noProof/>
                <w:webHidden/>
              </w:rPr>
              <w:fldChar w:fldCharType="end"/>
            </w:r>
          </w:hyperlink>
        </w:p>
        <w:p w14:paraId="133B0227" w14:textId="29EDED11" w:rsidR="00B96BC5" w:rsidRDefault="00000000">
          <w:pPr>
            <w:pStyle w:val="TOC1"/>
            <w:rPr>
              <w:rFonts w:asciiTheme="minorHAnsi" w:eastAsiaTheme="minorEastAsia" w:hAnsiTheme="minorHAnsi" w:cstheme="minorBidi"/>
              <w:noProof/>
              <w:sz w:val="22"/>
              <w:szCs w:val="22"/>
            </w:rPr>
          </w:pPr>
          <w:hyperlink w:anchor="_Toc127282857" w:history="1">
            <w:r w:rsidR="00B96BC5" w:rsidRPr="006835AB">
              <w:rPr>
                <w:rStyle w:val="Hyperlink"/>
                <w:rFonts w:cs="Arial"/>
                <w:noProof/>
              </w:rPr>
              <w:t>12</w:t>
            </w:r>
            <w:r w:rsidR="00B96BC5">
              <w:rPr>
                <w:rFonts w:asciiTheme="minorHAnsi" w:eastAsiaTheme="minorEastAsia" w:hAnsiTheme="minorHAnsi" w:cstheme="minorBidi"/>
                <w:noProof/>
                <w:sz w:val="22"/>
                <w:szCs w:val="22"/>
              </w:rPr>
              <w:tab/>
            </w:r>
            <w:r w:rsidR="00B96BC5" w:rsidRPr="006835AB">
              <w:rPr>
                <w:rStyle w:val="Hyperlink"/>
                <w:rFonts w:cs="Arial"/>
                <w:noProof/>
              </w:rPr>
              <w:t>Configuration</w:t>
            </w:r>
            <w:r w:rsidR="00B96BC5">
              <w:rPr>
                <w:noProof/>
                <w:webHidden/>
              </w:rPr>
              <w:tab/>
            </w:r>
            <w:r w:rsidR="00B96BC5">
              <w:rPr>
                <w:noProof/>
                <w:webHidden/>
              </w:rPr>
              <w:fldChar w:fldCharType="begin"/>
            </w:r>
            <w:r w:rsidR="00B96BC5">
              <w:rPr>
                <w:noProof/>
                <w:webHidden/>
              </w:rPr>
              <w:instrText xml:space="preserve"> PAGEREF _Toc127282857 \h </w:instrText>
            </w:r>
            <w:r w:rsidR="00B96BC5">
              <w:rPr>
                <w:noProof/>
                <w:webHidden/>
              </w:rPr>
            </w:r>
            <w:r w:rsidR="00B96BC5">
              <w:rPr>
                <w:noProof/>
                <w:webHidden/>
              </w:rPr>
              <w:fldChar w:fldCharType="separate"/>
            </w:r>
            <w:r w:rsidR="00B96BC5">
              <w:rPr>
                <w:noProof/>
                <w:webHidden/>
              </w:rPr>
              <w:t>6</w:t>
            </w:r>
            <w:r w:rsidR="00B96BC5">
              <w:rPr>
                <w:noProof/>
                <w:webHidden/>
              </w:rPr>
              <w:fldChar w:fldCharType="end"/>
            </w:r>
          </w:hyperlink>
        </w:p>
        <w:p w14:paraId="59CE487D" w14:textId="16D632EE" w:rsidR="00B96BC5" w:rsidRDefault="00000000">
          <w:pPr>
            <w:pStyle w:val="TOC3"/>
            <w:tabs>
              <w:tab w:val="left" w:pos="1600"/>
            </w:tabs>
            <w:rPr>
              <w:rFonts w:asciiTheme="minorHAnsi" w:eastAsiaTheme="minorEastAsia" w:hAnsiTheme="minorHAnsi" w:cstheme="minorBidi"/>
              <w:noProof/>
              <w:sz w:val="22"/>
              <w:szCs w:val="22"/>
            </w:rPr>
          </w:pPr>
          <w:hyperlink w:anchor="_Toc127282858" w:history="1">
            <w:r w:rsidR="00B96BC5" w:rsidRPr="006835AB">
              <w:rPr>
                <w:rStyle w:val="Hyperlink"/>
                <w:bCs/>
                <w:noProof/>
                <w14:scene3d>
                  <w14:camera w14:prst="orthographicFront"/>
                  <w14:lightRig w14:rig="threePt" w14:dir="t">
                    <w14:rot w14:lat="0" w14:lon="0" w14:rev="0"/>
                  </w14:lightRig>
                </w14:scene3d>
              </w:rPr>
              <w:t>12.1.1</w:t>
            </w:r>
            <w:r w:rsidR="00B96BC5">
              <w:rPr>
                <w:rFonts w:asciiTheme="minorHAnsi" w:eastAsiaTheme="minorEastAsia" w:hAnsiTheme="minorHAnsi" w:cstheme="minorBidi"/>
                <w:noProof/>
                <w:sz w:val="22"/>
                <w:szCs w:val="22"/>
              </w:rPr>
              <w:tab/>
            </w:r>
            <w:r w:rsidR="00B96BC5" w:rsidRPr="006835AB">
              <w:rPr>
                <w:rStyle w:val="Hyperlink"/>
                <w:rFonts w:cs="Arial"/>
                <w:noProof/>
              </w:rPr>
              <w:t>Enable/Disable Extension</w:t>
            </w:r>
            <w:r w:rsidR="00B96BC5">
              <w:rPr>
                <w:noProof/>
                <w:webHidden/>
              </w:rPr>
              <w:tab/>
            </w:r>
            <w:r w:rsidR="00B96BC5">
              <w:rPr>
                <w:noProof/>
                <w:webHidden/>
              </w:rPr>
              <w:fldChar w:fldCharType="begin"/>
            </w:r>
            <w:r w:rsidR="00B96BC5">
              <w:rPr>
                <w:noProof/>
                <w:webHidden/>
              </w:rPr>
              <w:instrText xml:space="preserve"> PAGEREF _Toc127282858 \h </w:instrText>
            </w:r>
            <w:r w:rsidR="00B96BC5">
              <w:rPr>
                <w:noProof/>
                <w:webHidden/>
              </w:rPr>
            </w:r>
            <w:r w:rsidR="00B96BC5">
              <w:rPr>
                <w:noProof/>
                <w:webHidden/>
              </w:rPr>
              <w:fldChar w:fldCharType="separate"/>
            </w:r>
            <w:r w:rsidR="00B96BC5">
              <w:rPr>
                <w:noProof/>
                <w:webHidden/>
              </w:rPr>
              <w:t>6</w:t>
            </w:r>
            <w:r w:rsidR="00B96BC5">
              <w:rPr>
                <w:noProof/>
                <w:webHidden/>
              </w:rPr>
              <w:fldChar w:fldCharType="end"/>
            </w:r>
          </w:hyperlink>
        </w:p>
        <w:p w14:paraId="59BFD7B3" w14:textId="17608AE2" w:rsidR="00B96BC5" w:rsidRDefault="00000000">
          <w:pPr>
            <w:pStyle w:val="TOC3"/>
            <w:tabs>
              <w:tab w:val="left" w:pos="1600"/>
            </w:tabs>
            <w:rPr>
              <w:rFonts w:asciiTheme="minorHAnsi" w:eastAsiaTheme="minorEastAsia" w:hAnsiTheme="minorHAnsi" w:cstheme="minorBidi"/>
              <w:noProof/>
              <w:sz w:val="22"/>
              <w:szCs w:val="22"/>
            </w:rPr>
          </w:pPr>
          <w:hyperlink w:anchor="_Toc127282859" w:history="1">
            <w:r w:rsidR="00B96BC5" w:rsidRPr="006835AB">
              <w:rPr>
                <w:rStyle w:val="Hyperlink"/>
                <w:bCs/>
                <w:noProof/>
                <w14:scene3d>
                  <w14:camera w14:prst="orthographicFront"/>
                  <w14:lightRig w14:rig="threePt" w14:dir="t">
                    <w14:rot w14:lat="0" w14:lon="0" w14:rev="0"/>
                  </w14:lightRig>
                </w14:scene3d>
              </w:rPr>
              <w:t>12.1.2</w:t>
            </w:r>
            <w:r w:rsidR="00B96BC5">
              <w:rPr>
                <w:rFonts w:asciiTheme="minorHAnsi" w:eastAsiaTheme="minorEastAsia" w:hAnsiTheme="minorHAnsi" w:cstheme="minorBidi"/>
                <w:noProof/>
                <w:sz w:val="22"/>
                <w:szCs w:val="22"/>
              </w:rPr>
              <w:tab/>
            </w:r>
            <w:r w:rsidR="00B96BC5" w:rsidRPr="006835AB">
              <w:rPr>
                <w:rStyle w:val="Hyperlink"/>
                <w:noProof/>
              </w:rPr>
              <w:t>Extended Attributes</w:t>
            </w:r>
            <w:r w:rsidR="00B96BC5">
              <w:rPr>
                <w:noProof/>
                <w:webHidden/>
              </w:rPr>
              <w:tab/>
            </w:r>
            <w:r w:rsidR="00B96BC5">
              <w:rPr>
                <w:noProof/>
                <w:webHidden/>
              </w:rPr>
              <w:fldChar w:fldCharType="begin"/>
            </w:r>
            <w:r w:rsidR="00B96BC5">
              <w:rPr>
                <w:noProof/>
                <w:webHidden/>
              </w:rPr>
              <w:instrText xml:space="preserve"> PAGEREF _Toc127282859 \h </w:instrText>
            </w:r>
            <w:r w:rsidR="00B96BC5">
              <w:rPr>
                <w:noProof/>
                <w:webHidden/>
              </w:rPr>
            </w:r>
            <w:r w:rsidR="00B96BC5">
              <w:rPr>
                <w:noProof/>
                <w:webHidden/>
              </w:rPr>
              <w:fldChar w:fldCharType="separate"/>
            </w:r>
            <w:r w:rsidR="00B96BC5">
              <w:rPr>
                <w:noProof/>
                <w:webHidden/>
              </w:rPr>
              <w:t>6</w:t>
            </w:r>
            <w:r w:rsidR="00B96BC5">
              <w:rPr>
                <w:noProof/>
                <w:webHidden/>
              </w:rPr>
              <w:fldChar w:fldCharType="end"/>
            </w:r>
          </w:hyperlink>
        </w:p>
        <w:p w14:paraId="2FC2C445" w14:textId="031547EF" w:rsidR="00B96BC5" w:rsidRDefault="00000000">
          <w:pPr>
            <w:pStyle w:val="TOC3"/>
            <w:tabs>
              <w:tab w:val="left" w:pos="1600"/>
            </w:tabs>
            <w:rPr>
              <w:rFonts w:asciiTheme="minorHAnsi" w:eastAsiaTheme="minorEastAsia" w:hAnsiTheme="minorHAnsi" w:cstheme="minorBidi"/>
              <w:noProof/>
              <w:sz w:val="22"/>
              <w:szCs w:val="22"/>
            </w:rPr>
          </w:pPr>
          <w:hyperlink w:anchor="_Toc127282860" w:history="1">
            <w:r w:rsidR="00B96BC5" w:rsidRPr="006835AB">
              <w:rPr>
                <w:rStyle w:val="Hyperlink"/>
                <w:bCs/>
                <w:noProof/>
                <w14:scene3d>
                  <w14:camera w14:prst="orthographicFront"/>
                  <w14:lightRig w14:rig="threePt" w14:dir="t">
                    <w14:rot w14:lat="0" w14:lon="0" w14:rev="0"/>
                  </w14:lightRig>
                </w14:scene3d>
              </w:rPr>
              <w:t>12.1.3</w:t>
            </w:r>
            <w:r w:rsidR="00B96BC5">
              <w:rPr>
                <w:rFonts w:asciiTheme="minorHAnsi" w:eastAsiaTheme="minorEastAsia" w:hAnsiTheme="minorHAnsi" w:cstheme="minorBidi"/>
                <w:noProof/>
                <w:sz w:val="22"/>
                <w:szCs w:val="22"/>
              </w:rPr>
              <w:tab/>
            </w:r>
            <w:r w:rsidR="00B96BC5" w:rsidRPr="006835AB">
              <w:rPr>
                <w:rStyle w:val="Hyperlink"/>
                <w:noProof/>
              </w:rPr>
              <w:t>Messages</w:t>
            </w:r>
            <w:r w:rsidR="00B96BC5">
              <w:rPr>
                <w:noProof/>
                <w:webHidden/>
              </w:rPr>
              <w:tab/>
            </w:r>
            <w:r w:rsidR="00B96BC5">
              <w:rPr>
                <w:noProof/>
                <w:webHidden/>
              </w:rPr>
              <w:fldChar w:fldCharType="begin"/>
            </w:r>
            <w:r w:rsidR="00B96BC5">
              <w:rPr>
                <w:noProof/>
                <w:webHidden/>
              </w:rPr>
              <w:instrText xml:space="preserve"> PAGEREF _Toc127282860 \h </w:instrText>
            </w:r>
            <w:r w:rsidR="00B96BC5">
              <w:rPr>
                <w:noProof/>
                <w:webHidden/>
              </w:rPr>
            </w:r>
            <w:r w:rsidR="00B96BC5">
              <w:rPr>
                <w:noProof/>
                <w:webHidden/>
              </w:rPr>
              <w:fldChar w:fldCharType="separate"/>
            </w:r>
            <w:r w:rsidR="00B96BC5">
              <w:rPr>
                <w:noProof/>
                <w:webHidden/>
              </w:rPr>
              <w:t>6</w:t>
            </w:r>
            <w:r w:rsidR="00B96BC5">
              <w:rPr>
                <w:noProof/>
                <w:webHidden/>
              </w:rPr>
              <w:fldChar w:fldCharType="end"/>
            </w:r>
          </w:hyperlink>
        </w:p>
        <w:p w14:paraId="5DF06787" w14:textId="222183D6" w:rsidR="00B96BC5" w:rsidRDefault="00000000">
          <w:pPr>
            <w:pStyle w:val="TOC3"/>
            <w:tabs>
              <w:tab w:val="left" w:pos="1600"/>
            </w:tabs>
            <w:rPr>
              <w:rFonts w:asciiTheme="minorHAnsi" w:eastAsiaTheme="minorEastAsia" w:hAnsiTheme="minorHAnsi" w:cstheme="minorBidi"/>
              <w:noProof/>
              <w:sz w:val="22"/>
              <w:szCs w:val="22"/>
            </w:rPr>
          </w:pPr>
          <w:hyperlink w:anchor="_Toc127282861" w:history="1">
            <w:r w:rsidR="00B96BC5" w:rsidRPr="006835AB">
              <w:rPr>
                <w:rStyle w:val="Hyperlink"/>
                <w:bCs/>
                <w:noProof/>
                <w14:scene3d>
                  <w14:camera w14:prst="orthographicFront"/>
                  <w14:lightRig w14:rig="threePt" w14:dir="t">
                    <w14:rot w14:lat="0" w14:lon="0" w14:rev="0"/>
                  </w14:lightRig>
                </w14:scene3d>
              </w:rPr>
              <w:t>12.1.4</w:t>
            </w:r>
            <w:r w:rsidR="00B96BC5">
              <w:rPr>
                <w:rFonts w:asciiTheme="minorHAnsi" w:eastAsiaTheme="minorEastAsia" w:hAnsiTheme="minorHAnsi" w:cstheme="minorBidi"/>
                <w:noProof/>
                <w:sz w:val="22"/>
                <w:szCs w:val="22"/>
              </w:rPr>
              <w:tab/>
            </w:r>
            <w:r w:rsidR="00B96BC5" w:rsidRPr="006835AB">
              <w:rPr>
                <w:rStyle w:val="Hyperlink"/>
                <w:noProof/>
              </w:rPr>
              <w:t>Config Store</w:t>
            </w:r>
            <w:r w:rsidR="00B96BC5">
              <w:rPr>
                <w:noProof/>
                <w:webHidden/>
              </w:rPr>
              <w:tab/>
            </w:r>
            <w:r w:rsidR="00B96BC5">
              <w:rPr>
                <w:noProof/>
                <w:webHidden/>
              </w:rPr>
              <w:fldChar w:fldCharType="begin"/>
            </w:r>
            <w:r w:rsidR="00B96BC5">
              <w:rPr>
                <w:noProof/>
                <w:webHidden/>
              </w:rPr>
              <w:instrText xml:space="preserve"> PAGEREF _Toc127282861 \h </w:instrText>
            </w:r>
            <w:r w:rsidR="00B96BC5">
              <w:rPr>
                <w:noProof/>
                <w:webHidden/>
              </w:rPr>
            </w:r>
            <w:r w:rsidR="00B96BC5">
              <w:rPr>
                <w:noProof/>
                <w:webHidden/>
              </w:rPr>
              <w:fldChar w:fldCharType="separate"/>
            </w:r>
            <w:r w:rsidR="00B96BC5">
              <w:rPr>
                <w:noProof/>
                <w:webHidden/>
              </w:rPr>
              <w:t>6</w:t>
            </w:r>
            <w:r w:rsidR="00B96BC5">
              <w:rPr>
                <w:noProof/>
                <w:webHidden/>
              </w:rPr>
              <w:fldChar w:fldCharType="end"/>
            </w:r>
          </w:hyperlink>
        </w:p>
        <w:p w14:paraId="6AC0856D" w14:textId="0544BCB0" w:rsidR="00B96BC5" w:rsidRDefault="00000000">
          <w:pPr>
            <w:pStyle w:val="TOC3"/>
            <w:tabs>
              <w:tab w:val="left" w:pos="1600"/>
            </w:tabs>
            <w:rPr>
              <w:rFonts w:asciiTheme="minorHAnsi" w:eastAsiaTheme="minorEastAsia" w:hAnsiTheme="minorHAnsi" w:cstheme="minorBidi"/>
              <w:noProof/>
              <w:sz w:val="22"/>
              <w:szCs w:val="22"/>
            </w:rPr>
          </w:pPr>
          <w:hyperlink w:anchor="_Toc127282862" w:history="1">
            <w:r w:rsidR="00B96BC5" w:rsidRPr="006835AB">
              <w:rPr>
                <w:rStyle w:val="Hyperlink"/>
                <w:bCs/>
                <w:noProof/>
                <w14:scene3d>
                  <w14:camera w14:prst="orthographicFront"/>
                  <w14:lightRig w14:rig="threePt" w14:dir="t">
                    <w14:rot w14:lat="0" w14:lon="0" w14:rev="0"/>
                  </w14:lightRig>
                </w14:scene3d>
              </w:rPr>
              <w:t>12.1.5</w:t>
            </w:r>
            <w:r w:rsidR="00B96BC5">
              <w:rPr>
                <w:rFonts w:asciiTheme="minorHAnsi" w:eastAsiaTheme="minorEastAsia" w:hAnsiTheme="minorHAnsi" w:cstheme="minorBidi"/>
                <w:noProof/>
                <w:sz w:val="22"/>
                <w:szCs w:val="22"/>
              </w:rPr>
              <w:tab/>
            </w:r>
            <w:r w:rsidR="00B96BC5" w:rsidRPr="006835AB">
              <w:rPr>
                <w:rStyle w:val="Hyperlink"/>
                <w:noProof/>
              </w:rPr>
              <w:t>Organizations</w:t>
            </w:r>
            <w:r w:rsidR="00B96BC5">
              <w:rPr>
                <w:noProof/>
                <w:webHidden/>
              </w:rPr>
              <w:tab/>
            </w:r>
            <w:r w:rsidR="00B96BC5">
              <w:rPr>
                <w:noProof/>
                <w:webHidden/>
              </w:rPr>
              <w:fldChar w:fldCharType="begin"/>
            </w:r>
            <w:r w:rsidR="00B96BC5">
              <w:rPr>
                <w:noProof/>
                <w:webHidden/>
              </w:rPr>
              <w:instrText xml:space="preserve"> PAGEREF _Toc127282862 \h </w:instrText>
            </w:r>
            <w:r w:rsidR="00B96BC5">
              <w:rPr>
                <w:noProof/>
                <w:webHidden/>
              </w:rPr>
            </w:r>
            <w:r w:rsidR="00B96BC5">
              <w:rPr>
                <w:noProof/>
                <w:webHidden/>
              </w:rPr>
              <w:fldChar w:fldCharType="separate"/>
            </w:r>
            <w:r w:rsidR="00B96BC5">
              <w:rPr>
                <w:noProof/>
                <w:webHidden/>
              </w:rPr>
              <w:t>6</w:t>
            </w:r>
            <w:r w:rsidR="00B96BC5">
              <w:rPr>
                <w:noProof/>
                <w:webHidden/>
              </w:rPr>
              <w:fldChar w:fldCharType="end"/>
            </w:r>
          </w:hyperlink>
        </w:p>
        <w:p w14:paraId="76CB8933" w14:textId="4E5DF225" w:rsidR="00B96BC5" w:rsidRDefault="00000000">
          <w:pPr>
            <w:pStyle w:val="TOC3"/>
            <w:tabs>
              <w:tab w:val="left" w:pos="1600"/>
            </w:tabs>
            <w:rPr>
              <w:rFonts w:asciiTheme="minorHAnsi" w:eastAsiaTheme="minorEastAsia" w:hAnsiTheme="minorHAnsi" w:cstheme="minorBidi"/>
              <w:noProof/>
              <w:sz w:val="22"/>
              <w:szCs w:val="22"/>
            </w:rPr>
          </w:pPr>
          <w:hyperlink w:anchor="_Toc127282863" w:history="1">
            <w:r w:rsidR="00B96BC5" w:rsidRPr="006835AB">
              <w:rPr>
                <w:rStyle w:val="Hyperlink"/>
                <w:bCs/>
                <w:noProof/>
                <w14:scene3d>
                  <w14:camera w14:prst="orthographicFront"/>
                  <w14:lightRig w14:rig="threePt" w14:dir="t">
                    <w14:rot w14:lat="0" w14:lon="0" w14:rev="0"/>
                  </w14:lightRig>
                </w14:scene3d>
              </w:rPr>
              <w:t>12.1.6</w:t>
            </w:r>
            <w:r w:rsidR="00B96BC5">
              <w:rPr>
                <w:rFonts w:asciiTheme="minorHAnsi" w:eastAsiaTheme="minorEastAsia" w:hAnsiTheme="minorHAnsi" w:cstheme="minorBidi"/>
                <w:noProof/>
                <w:sz w:val="22"/>
                <w:szCs w:val="22"/>
              </w:rPr>
              <w:tab/>
            </w:r>
            <w:r w:rsidR="00B96BC5" w:rsidRPr="006835AB">
              <w:rPr>
                <w:rStyle w:val="Hyperlink"/>
                <w:noProof/>
              </w:rPr>
              <w:t>Profile Impacts</w:t>
            </w:r>
            <w:r w:rsidR="00B96BC5">
              <w:rPr>
                <w:noProof/>
                <w:webHidden/>
              </w:rPr>
              <w:tab/>
            </w:r>
            <w:r w:rsidR="00B96BC5">
              <w:rPr>
                <w:noProof/>
                <w:webHidden/>
              </w:rPr>
              <w:fldChar w:fldCharType="begin"/>
            </w:r>
            <w:r w:rsidR="00B96BC5">
              <w:rPr>
                <w:noProof/>
                <w:webHidden/>
              </w:rPr>
              <w:instrText xml:space="preserve"> PAGEREF _Toc127282863 \h </w:instrText>
            </w:r>
            <w:r w:rsidR="00B96BC5">
              <w:rPr>
                <w:noProof/>
                <w:webHidden/>
              </w:rPr>
            </w:r>
            <w:r w:rsidR="00B96BC5">
              <w:rPr>
                <w:noProof/>
                <w:webHidden/>
              </w:rPr>
              <w:fldChar w:fldCharType="separate"/>
            </w:r>
            <w:r w:rsidR="00B96BC5">
              <w:rPr>
                <w:noProof/>
                <w:webHidden/>
              </w:rPr>
              <w:t>6</w:t>
            </w:r>
            <w:r w:rsidR="00B96BC5">
              <w:rPr>
                <w:noProof/>
                <w:webHidden/>
              </w:rPr>
              <w:fldChar w:fldCharType="end"/>
            </w:r>
          </w:hyperlink>
        </w:p>
        <w:p w14:paraId="795B6B3A" w14:textId="46F4BC96" w:rsidR="00B96BC5" w:rsidRDefault="00000000">
          <w:pPr>
            <w:pStyle w:val="TOC3"/>
            <w:tabs>
              <w:tab w:val="left" w:pos="1600"/>
            </w:tabs>
            <w:rPr>
              <w:rFonts w:asciiTheme="minorHAnsi" w:eastAsiaTheme="minorEastAsia" w:hAnsiTheme="minorHAnsi" w:cstheme="minorBidi"/>
              <w:noProof/>
              <w:sz w:val="22"/>
              <w:szCs w:val="22"/>
            </w:rPr>
          </w:pPr>
          <w:hyperlink w:anchor="_Toc127282864" w:history="1">
            <w:r w:rsidR="00B96BC5" w:rsidRPr="006835AB">
              <w:rPr>
                <w:rStyle w:val="Hyperlink"/>
                <w:bCs/>
                <w:noProof/>
                <w14:scene3d>
                  <w14:camera w14:prst="orthographicFront"/>
                  <w14:lightRig w14:rig="threePt" w14:dir="t">
                    <w14:rot w14:lat="0" w14:lon="0" w14:rev="0"/>
                  </w14:lightRig>
                </w14:scene3d>
              </w:rPr>
              <w:t>12.1.7</w:t>
            </w:r>
            <w:r w:rsidR="00B96BC5">
              <w:rPr>
                <w:rFonts w:asciiTheme="minorHAnsi" w:eastAsiaTheme="minorEastAsia" w:hAnsiTheme="minorHAnsi" w:cstheme="minorBidi"/>
                <w:noProof/>
                <w:sz w:val="22"/>
                <w:szCs w:val="22"/>
              </w:rPr>
              <w:tab/>
            </w:r>
            <w:r w:rsidR="00B96BC5" w:rsidRPr="006835AB">
              <w:rPr>
                <w:rStyle w:val="Hyperlink"/>
                <w:noProof/>
              </w:rPr>
              <w:t>Security</w:t>
            </w:r>
            <w:r w:rsidR="00B96BC5">
              <w:rPr>
                <w:noProof/>
                <w:webHidden/>
              </w:rPr>
              <w:tab/>
            </w:r>
            <w:r w:rsidR="00B96BC5">
              <w:rPr>
                <w:noProof/>
                <w:webHidden/>
              </w:rPr>
              <w:fldChar w:fldCharType="begin"/>
            </w:r>
            <w:r w:rsidR="00B96BC5">
              <w:rPr>
                <w:noProof/>
                <w:webHidden/>
              </w:rPr>
              <w:instrText xml:space="preserve"> PAGEREF _Toc127282864 \h </w:instrText>
            </w:r>
            <w:r w:rsidR="00B96BC5">
              <w:rPr>
                <w:noProof/>
                <w:webHidden/>
              </w:rPr>
            </w:r>
            <w:r w:rsidR="00B96BC5">
              <w:rPr>
                <w:noProof/>
                <w:webHidden/>
              </w:rPr>
              <w:fldChar w:fldCharType="separate"/>
            </w:r>
            <w:r w:rsidR="00B96BC5">
              <w:rPr>
                <w:noProof/>
                <w:webHidden/>
              </w:rPr>
              <w:t>6</w:t>
            </w:r>
            <w:r w:rsidR="00B96BC5">
              <w:rPr>
                <w:noProof/>
                <w:webHidden/>
              </w:rPr>
              <w:fldChar w:fldCharType="end"/>
            </w:r>
          </w:hyperlink>
        </w:p>
        <w:p w14:paraId="432D7A18" w14:textId="69628C81" w:rsidR="00B96BC5" w:rsidRDefault="00000000">
          <w:pPr>
            <w:pStyle w:val="TOC1"/>
            <w:rPr>
              <w:rFonts w:asciiTheme="minorHAnsi" w:eastAsiaTheme="minorEastAsia" w:hAnsiTheme="minorHAnsi" w:cstheme="minorBidi"/>
              <w:noProof/>
              <w:sz w:val="22"/>
              <w:szCs w:val="22"/>
            </w:rPr>
          </w:pPr>
          <w:hyperlink w:anchor="_Toc127282865" w:history="1">
            <w:r w:rsidR="00B96BC5" w:rsidRPr="006835AB">
              <w:rPr>
                <w:rStyle w:val="Hyperlink"/>
                <w:noProof/>
              </w:rPr>
              <w:t>13</w:t>
            </w:r>
            <w:r w:rsidR="00B96BC5">
              <w:rPr>
                <w:rFonts w:asciiTheme="minorHAnsi" w:eastAsiaTheme="minorEastAsia" w:hAnsiTheme="minorHAnsi" w:cstheme="minorBidi"/>
                <w:noProof/>
                <w:sz w:val="22"/>
                <w:szCs w:val="22"/>
              </w:rPr>
              <w:tab/>
            </w:r>
            <w:r w:rsidR="00B96BC5" w:rsidRPr="006835AB">
              <w:rPr>
                <w:rStyle w:val="Hyperlink"/>
                <w:noProof/>
              </w:rPr>
              <w:t>Project Impact Points</w:t>
            </w:r>
            <w:r w:rsidR="00B96BC5">
              <w:rPr>
                <w:noProof/>
                <w:webHidden/>
              </w:rPr>
              <w:tab/>
            </w:r>
            <w:r w:rsidR="00B96BC5">
              <w:rPr>
                <w:noProof/>
                <w:webHidden/>
              </w:rPr>
              <w:fldChar w:fldCharType="begin"/>
            </w:r>
            <w:r w:rsidR="00B96BC5">
              <w:rPr>
                <w:noProof/>
                <w:webHidden/>
              </w:rPr>
              <w:instrText xml:space="preserve"> PAGEREF _Toc127282865 \h </w:instrText>
            </w:r>
            <w:r w:rsidR="00B96BC5">
              <w:rPr>
                <w:noProof/>
                <w:webHidden/>
              </w:rPr>
            </w:r>
            <w:r w:rsidR="00B96BC5">
              <w:rPr>
                <w:noProof/>
                <w:webHidden/>
              </w:rPr>
              <w:fldChar w:fldCharType="separate"/>
            </w:r>
            <w:r w:rsidR="00B96BC5">
              <w:rPr>
                <w:noProof/>
                <w:webHidden/>
              </w:rPr>
              <w:t>7</w:t>
            </w:r>
            <w:r w:rsidR="00B96BC5">
              <w:rPr>
                <w:noProof/>
                <w:webHidden/>
              </w:rPr>
              <w:fldChar w:fldCharType="end"/>
            </w:r>
          </w:hyperlink>
        </w:p>
        <w:p w14:paraId="42B1C575" w14:textId="43F386A1" w:rsidR="00B96BC5" w:rsidRDefault="00000000">
          <w:pPr>
            <w:pStyle w:val="TOC2"/>
            <w:rPr>
              <w:rFonts w:asciiTheme="minorHAnsi" w:eastAsiaTheme="minorEastAsia" w:hAnsiTheme="minorHAnsi" w:cstheme="minorBidi"/>
              <w:noProof/>
              <w:sz w:val="22"/>
              <w:szCs w:val="22"/>
            </w:rPr>
          </w:pPr>
          <w:hyperlink w:anchor="_Toc127282866" w:history="1">
            <w:r w:rsidR="00B96BC5" w:rsidRPr="006835AB">
              <w:rPr>
                <w:rStyle w:val="Hyperlink"/>
                <w:noProof/>
              </w:rPr>
              <w:t>13.1</w:t>
            </w:r>
            <w:r w:rsidR="00B96BC5">
              <w:rPr>
                <w:rFonts w:asciiTheme="minorHAnsi" w:eastAsiaTheme="minorEastAsia" w:hAnsiTheme="minorHAnsi" w:cstheme="minorBidi"/>
                <w:noProof/>
                <w:sz w:val="22"/>
                <w:szCs w:val="22"/>
              </w:rPr>
              <w:tab/>
            </w:r>
            <w:r w:rsidR="00B96BC5" w:rsidRPr="006835AB">
              <w:rPr>
                <w:rStyle w:val="Hyperlink"/>
                <w:noProof/>
              </w:rPr>
              <w:t>Performance Expectations</w:t>
            </w:r>
            <w:r w:rsidR="00B96BC5">
              <w:rPr>
                <w:noProof/>
                <w:webHidden/>
              </w:rPr>
              <w:tab/>
            </w:r>
            <w:r w:rsidR="00B96BC5">
              <w:rPr>
                <w:noProof/>
                <w:webHidden/>
              </w:rPr>
              <w:fldChar w:fldCharType="begin"/>
            </w:r>
            <w:r w:rsidR="00B96BC5">
              <w:rPr>
                <w:noProof/>
                <w:webHidden/>
              </w:rPr>
              <w:instrText xml:space="preserve"> PAGEREF _Toc127282866 \h </w:instrText>
            </w:r>
            <w:r w:rsidR="00B96BC5">
              <w:rPr>
                <w:noProof/>
                <w:webHidden/>
              </w:rPr>
            </w:r>
            <w:r w:rsidR="00B96BC5">
              <w:rPr>
                <w:noProof/>
                <w:webHidden/>
              </w:rPr>
              <w:fldChar w:fldCharType="separate"/>
            </w:r>
            <w:r w:rsidR="00B96BC5">
              <w:rPr>
                <w:noProof/>
                <w:webHidden/>
              </w:rPr>
              <w:t>7</w:t>
            </w:r>
            <w:r w:rsidR="00B96BC5">
              <w:rPr>
                <w:noProof/>
                <w:webHidden/>
              </w:rPr>
              <w:fldChar w:fldCharType="end"/>
            </w:r>
          </w:hyperlink>
        </w:p>
        <w:p w14:paraId="38F0F212" w14:textId="3AE71DE0" w:rsidR="00B96BC5" w:rsidRDefault="00000000">
          <w:pPr>
            <w:pStyle w:val="TOC2"/>
            <w:rPr>
              <w:rFonts w:asciiTheme="minorHAnsi" w:eastAsiaTheme="minorEastAsia" w:hAnsiTheme="minorHAnsi" w:cstheme="minorBidi"/>
              <w:noProof/>
              <w:sz w:val="22"/>
              <w:szCs w:val="22"/>
            </w:rPr>
          </w:pPr>
          <w:hyperlink w:anchor="_Toc127282867" w:history="1">
            <w:r w:rsidR="00B96BC5" w:rsidRPr="006835AB">
              <w:rPr>
                <w:rStyle w:val="Hyperlink"/>
                <w:noProof/>
              </w:rPr>
              <w:t>13.2</w:t>
            </w:r>
            <w:r w:rsidR="00B96BC5">
              <w:rPr>
                <w:rFonts w:asciiTheme="minorHAnsi" w:eastAsiaTheme="minorEastAsia" w:hAnsiTheme="minorHAnsi" w:cstheme="minorBidi"/>
                <w:noProof/>
                <w:sz w:val="22"/>
                <w:szCs w:val="22"/>
              </w:rPr>
              <w:tab/>
            </w:r>
            <w:r w:rsidR="00B96BC5" w:rsidRPr="006835AB">
              <w:rPr>
                <w:rStyle w:val="Hyperlink"/>
                <w:noProof/>
              </w:rPr>
              <w:t>Technical Impact</w:t>
            </w:r>
            <w:r w:rsidR="00B96BC5">
              <w:rPr>
                <w:noProof/>
                <w:webHidden/>
              </w:rPr>
              <w:tab/>
            </w:r>
            <w:r w:rsidR="00B96BC5">
              <w:rPr>
                <w:noProof/>
                <w:webHidden/>
              </w:rPr>
              <w:fldChar w:fldCharType="begin"/>
            </w:r>
            <w:r w:rsidR="00B96BC5">
              <w:rPr>
                <w:noProof/>
                <w:webHidden/>
              </w:rPr>
              <w:instrText xml:space="preserve"> PAGEREF _Toc127282867 \h </w:instrText>
            </w:r>
            <w:r w:rsidR="00B96BC5">
              <w:rPr>
                <w:noProof/>
                <w:webHidden/>
              </w:rPr>
            </w:r>
            <w:r w:rsidR="00B96BC5">
              <w:rPr>
                <w:noProof/>
                <w:webHidden/>
              </w:rPr>
              <w:fldChar w:fldCharType="separate"/>
            </w:r>
            <w:r w:rsidR="00B96BC5">
              <w:rPr>
                <w:noProof/>
                <w:webHidden/>
              </w:rPr>
              <w:t>7</w:t>
            </w:r>
            <w:r w:rsidR="00B96BC5">
              <w:rPr>
                <w:noProof/>
                <w:webHidden/>
              </w:rPr>
              <w:fldChar w:fldCharType="end"/>
            </w:r>
          </w:hyperlink>
        </w:p>
        <w:p w14:paraId="0E836AD8" w14:textId="4E9E88C4" w:rsidR="00B96BC5" w:rsidRDefault="00000000">
          <w:pPr>
            <w:pStyle w:val="TOC2"/>
            <w:rPr>
              <w:rFonts w:asciiTheme="minorHAnsi" w:eastAsiaTheme="minorEastAsia" w:hAnsiTheme="minorHAnsi" w:cstheme="minorBidi"/>
              <w:noProof/>
              <w:sz w:val="22"/>
              <w:szCs w:val="22"/>
            </w:rPr>
          </w:pPr>
          <w:hyperlink w:anchor="_Toc127282868" w:history="1">
            <w:r w:rsidR="00B96BC5" w:rsidRPr="006835AB">
              <w:rPr>
                <w:rStyle w:val="Hyperlink"/>
                <w:noProof/>
              </w:rPr>
              <w:t>13.3</w:t>
            </w:r>
            <w:r w:rsidR="00B96BC5">
              <w:rPr>
                <w:rFonts w:asciiTheme="minorHAnsi" w:eastAsiaTheme="minorEastAsia" w:hAnsiTheme="minorHAnsi" w:cstheme="minorBidi"/>
                <w:noProof/>
                <w:sz w:val="22"/>
                <w:szCs w:val="22"/>
              </w:rPr>
              <w:tab/>
            </w:r>
            <w:r w:rsidR="00B96BC5" w:rsidRPr="006835AB">
              <w:rPr>
                <w:rStyle w:val="Hyperlink"/>
                <w:noProof/>
              </w:rPr>
              <w:t>Project Impact</w:t>
            </w:r>
            <w:r w:rsidR="00B96BC5">
              <w:rPr>
                <w:noProof/>
                <w:webHidden/>
              </w:rPr>
              <w:tab/>
            </w:r>
            <w:r w:rsidR="00B96BC5">
              <w:rPr>
                <w:noProof/>
                <w:webHidden/>
              </w:rPr>
              <w:fldChar w:fldCharType="begin"/>
            </w:r>
            <w:r w:rsidR="00B96BC5">
              <w:rPr>
                <w:noProof/>
                <w:webHidden/>
              </w:rPr>
              <w:instrText xml:space="preserve"> PAGEREF _Toc127282868 \h </w:instrText>
            </w:r>
            <w:r w:rsidR="00B96BC5">
              <w:rPr>
                <w:noProof/>
                <w:webHidden/>
              </w:rPr>
            </w:r>
            <w:r w:rsidR="00B96BC5">
              <w:rPr>
                <w:noProof/>
                <w:webHidden/>
              </w:rPr>
              <w:fldChar w:fldCharType="separate"/>
            </w:r>
            <w:r w:rsidR="00B96BC5">
              <w:rPr>
                <w:noProof/>
                <w:webHidden/>
              </w:rPr>
              <w:t>7</w:t>
            </w:r>
            <w:r w:rsidR="00B96BC5">
              <w:rPr>
                <w:noProof/>
                <w:webHidden/>
              </w:rPr>
              <w:fldChar w:fldCharType="end"/>
            </w:r>
          </w:hyperlink>
        </w:p>
        <w:p w14:paraId="62A68CD3" w14:textId="311A60FC" w:rsidR="00B96BC5" w:rsidRDefault="00000000">
          <w:pPr>
            <w:pStyle w:val="TOC2"/>
            <w:rPr>
              <w:rFonts w:asciiTheme="minorHAnsi" w:eastAsiaTheme="minorEastAsia" w:hAnsiTheme="minorHAnsi" w:cstheme="minorBidi"/>
              <w:noProof/>
              <w:sz w:val="22"/>
              <w:szCs w:val="22"/>
            </w:rPr>
          </w:pPr>
          <w:hyperlink w:anchor="_Toc127282869" w:history="1">
            <w:r w:rsidR="00B96BC5" w:rsidRPr="006835AB">
              <w:rPr>
                <w:rStyle w:val="Hyperlink"/>
                <w:noProof/>
              </w:rPr>
              <w:t>13.4</w:t>
            </w:r>
            <w:r w:rsidR="00B96BC5">
              <w:rPr>
                <w:rFonts w:asciiTheme="minorHAnsi" w:eastAsiaTheme="minorEastAsia" w:hAnsiTheme="minorHAnsi" w:cstheme="minorBidi"/>
                <w:noProof/>
                <w:sz w:val="22"/>
                <w:szCs w:val="22"/>
              </w:rPr>
              <w:tab/>
            </w:r>
            <w:r w:rsidR="00B96BC5" w:rsidRPr="006835AB">
              <w:rPr>
                <w:rStyle w:val="Hyperlink"/>
                <w:noProof/>
              </w:rPr>
              <w:t>Testing</w:t>
            </w:r>
            <w:r w:rsidR="00B96BC5">
              <w:rPr>
                <w:noProof/>
                <w:webHidden/>
              </w:rPr>
              <w:tab/>
            </w:r>
            <w:r w:rsidR="00B96BC5">
              <w:rPr>
                <w:noProof/>
                <w:webHidden/>
              </w:rPr>
              <w:fldChar w:fldCharType="begin"/>
            </w:r>
            <w:r w:rsidR="00B96BC5">
              <w:rPr>
                <w:noProof/>
                <w:webHidden/>
              </w:rPr>
              <w:instrText xml:space="preserve"> PAGEREF _Toc127282869 \h </w:instrText>
            </w:r>
            <w:r w:rsidR="00B96BC5">
              <w:rPr>
                <w:noProof/>
                <w:webHidden/>
              </w:rPr>
            </w:r>
            <w:r w:rsidR="00B96BC5">
              <w:rPr>
                <w:noProof/>
                <w:webHidden/>
              </w:rPr>
              <w:fldChar w:fldCharType="separate"/>
            </w:r>
            <w:r w:rsidR="00B96BC5">
              <w:rPr>
                <w:noProof/>
                <w:webHidden/>
              </w:rPr>
              <w:t>7</w:t>
            </w:r>
            <w:r w:rsidR="00B96BC5">
              <w:rPr>
                <w:noProof/>
                <w:webHidden/>
              </w:rPr>
              <w:fldChar w:fldCharType="end"/>
            </w:r>
          </w:hyperlink>
        </w:p>
        <w:p w14:paraId="2A7568E0" w14:textId="373AECC8" w:rsidR="00B96BC5" w:rsidRDefault="00000000">
          <w:pPr>
            <w:pStyle w:val="TOC3"/>
            <w:tabs>
              <w:tab w:val="left" w:pos="1600"/>
            </w:tabs>
            <w:rPr>
              <w:rFonts w:asciiTheme="minorHAnsi" w:eastAsiaTheme="minorEastAsia" w:hAnsiTheme="minorHAnsi" w:cstheme="minorBidi"/>
              <w:noProof/>
              <w:sz w:val="22"/>
              <w:szCs w:val="22"/>
            </w:rPr>
          </w:pPr>
          <w:hyperlink w:anchor="_Toc127282870" w:history="1">
            <w:r w:rsidR="00B96BC5" w:rsidRPr="006835AB">
              <w:rPr>
                <w:rStyle w:val="Hyperlink"/>
                <w:bCs/>
                <w:noProof/>
                <w14:scene3d>
                  <w14:camera w14:prst="orthographicFront"/>
                  <w14:lightRig w14:rig="threePt" w14:dir="t">
                    <w14:rot w14:lat="0" w14:lon="0" w14:rev="0"/>
                  </w14:lightRig>
                </w14:scene3d>
              </w:rPr>
              <w:t>13.4.1</w:t>
            </w:r>
            <w:r w:rsidR="00B96BC5">
              <w:rPr>
                <w:rFonts w:asciiTheme="minorHAnsi" w:eastAsiaTheme="minorEastAsia" w:hAnsiTheme="minorHAnsi" w:cstheme="minorBidi"/>
                <w:noProof/>
                <w:sz w:val="22"/>
                <w:szCs w:val="22"/>
              </w:rPr>
              <w:tab/>
            </w:r>
            <w:r w:rsidR="00B96BC5" w:rsidRPr="006835AB">
              <w:rPr>
                <w:rStyle w:val="Hyperlink"/>
                <w:noProof/>
              </w:rPr>
              <w:t>General Conditions</w:t>
            </w:r>
            <w:r w:rsidR="00B96BC5">
              <w:rPr>
                <w:noProof/>
                <w:webHidden/>
              </w:rPr>
              <w:tab/>
            </w:r>
            <w:r w:rsidR="00B96BC5">
              <w:rPr>
                <w:noProof/>
                <w:webHidden/>
              </w:rPr>
              <w:fldChar w:fldCharType="begin"/>
            </w:r>
            <w:r w:rsidR="00B96BC5">
              <w:rPr>
                <w:noProof/>
                <w:webHidden/>
              </w:rPr>
              <w:instrText xml:space="preserve"> PAGEREF _Toc127282870 \h </w:instrText>
            </w:r>
            <w:r w:rsidR="00B96BC5">
              <w:rPr>
                <w:noProof/>
                <w:webHidden/>
              </w:rPr>
            </w:r>
            <w:r w:rsidR="00B96BC5">
              <w:rPr>
                <w:noProof/>
                <w:webHidden/>
              </w:rPr>
              <w:fldChar w:fldCharType="separate"/>
            </w:r>
            <w:r w:rsidR="00B96BC5">
              <w:rPr>
                <w:noProof/>
                <w:webHidden/>
              </w:rPr>
              <w:t>7</w:t>
            </w:r>
            <w:r w:rsidR="00B96BC5">
              <w:rPr>
                <w:noProof/>
                <w:webHidden/>
              </w:rPr>
              <w:fldChar w:fldCharType="end"/>
            </w:r>
          </w:hyperlink>
        </w:p>
        <w:p w14:paraId="75451444" w14:textId="5E699B7A" w:rsidR="00B96BC5" w:rsidRDefault="00000000">
          <w:pPr>
            <w:pStyle w:val="TOC3"/>
            <w:tabs>
              <w:tab w:val="left" w:pos="1600"/>
            </w:tabs>
            <w:rPr>
              <w:rFonts w:asciiTheme="minorHAnsi" w:eastAsiaTheme="minorEastAsia" w:hAnsiTheme="minorHAnsi" w:cstheme="minorBidi"/>
              <w:noProof/>
              <w:sz w:val="22"/>
              <w:szCs w:val="22"/>
            </w:rPr>
          </w:pPr>
          <w:hyperlink w:anchor="_Toc127282871" w:history="1">
            <w:r w:rsidR="00B96BC5" w:rsidRPr="006835AB">
              <w:rPr>
                <w:rStyle w:val="Hyperlink"/>
                <w:bCs/>
                <w:noProof/>
                <w14:scene3d>
                  <w14:camera w14:prst="orthographicFront"/>
                  <w14:lightRig w14:rig="threePt" w14:dir="t">
                    <w14:rot w14:lat="0" w14:lon="0" w14:rev="0"/>
                  </w14:lightRig>
                </w14:scene3d>
              </w:rPr>
              <w:t>13.4.2</w:t>
            </w:r>
            <w:r w:rsidR="00B96BC5">
              <w:rPr>
                <w:rFonts w:asciiTheme="minorHAnsi" w:eastAsiaTheme="minorEastAsia" w:hAnsiTheme="minorHAnsi" w:cstheme="minorBidi"/>
                <w:noProof/>
                <w:sz w:val="22"/>
                <w:szCs w:val="22"/>
              </w:rPr>
              <w:tab/>
            </w:r>
            <w:r w:rsidR="00B96BC5" w:rsidRPr="006835AB">
              <w:rPr>
                <w:rStyle w:val="Hyperlink"/>
                <w:noProof/>
              </w:rPr>
              <w:t>Exceptions</w:t>
            </w:r>
            <w:r w:rsidR="00B96BC5">
              <w:rPr>
                <w:noProof/>
                <w:webHidden/>
              </w:rPr>
              <w:tab/>
            </w:r>
            <w:r w:rsidR="00B96BC5">
              <w:rPr>
                <w:noProof/>
                <w:webHidden/>
              </w:rPr>
              <w:fldChar w:fldCharType="begin"/>
            </w:r>
            <w:r w:rsidR="00B96BC5">
              <w:rPr>
                <w:noProof/>
                <w:webHidden/>
              </w:rPr>
              <w:instrText xml:space="preserve"> PAGEREF _Toc127282871 \h </w:instrText>
            </w:r>
            <w:r w:rsidR="00B96BC5">
              <w:rPr>
                <w:noProof/>
                <w:webHidden/>
              </w:rPr>
            </w:r>
            <w:r w:rsidR="00B96BC5">
              <w:rPr>
                <w:noProof/>
                <w:webHidden/>
              </w:rPr>
              <w:fldChar w:fldCharType="separate"/>
            </w:r>
            <w:r w:rsidR="00B96BC5">
              <w:rPr>
                <w:noProof/>
                <w:webHidden/>
              </w:rPr>
              <w:t>8</w:t>
            </w:r>
            <w:r w:rsidR="00B96BC5">
              <w:rPr>
                <w:noProof/>
                <w:webHidden/>
              </w:rPr>
              <w:fldChar w:fldCharType="end"/>
            </w:r>
          </w:hyperlink>
        </w:p>
        <w:p w14:paraId="76276C10" w14:textId="70CF677C" w:rsidR="00B96BC5" w:rsidRDefault="00000000">
          <w:pPr>
            <w:pStyle w:val="TOC1"/>
            <w:rPr>
              <w:rFonts w:asciiTheme="minorHAnsi" w:eastAsiaTheme="minorEastAsia" w:hAnsiTheme="minorHAnsi" w:cstheme="minorBidi"/>
              <w:noProof/>
              <w:sz w:val="22"/>
              <w:szCs w:val="22"/>
            </w:rPr>
          </w:pPr>
          <w:hyperlink w:anchor="_Toc127282872" w:history="1">
            <w:r w:rsidR="00B96BC5" w:rsidRPr="006835AB">
              <w:rPr>
                <w:rStyle w:val="Hyperlink"/>
                <w:noProof/>
              </w:rPr>
              <w:t>14</w:t>
            </w:r>
            <w:r w:rsidR="00B96BC5">
              <w:rPr>
                <w:rFonts w:asciiTheme="minorHAnsi" w:eastAsiaTheme="minorEastAsia" w:hAnsiTheme="minorHAnsi" w:cstheme="minorBidi"/>
                <w:noProof/>
                <w:sz w:val="22"/>
                <w:szCs w:val="22"/>
              </w:rPr>
              <w:tab/>
            </w:r>
            <w:r w:rsidR="00B96BC5" w:rsidRPr="006835AB">
              <w:rPr>
                <w:rStyle w:val="Hyperlink"/>
                <w:noProof/>
              </w:rPr>
              <w:t>References</w:t>
            </w:r>
            <w:r w:rsidR="00B96BC5">
              <w:rPr>
                <w:noProof/>
                <w:webHidden/>
              </w:rPr>
              <w:tab/>
            </w:r>
            <w:r w:rsidR="00B96BC5">
              <w:rPr>
                <w:noProof/>
                <w:webHidden/>
              </w:rPr>
              <w:fldChar w:fldCharType="begin"/>
            </w:r>
            <w:r w:rsidR="00B96BC5">
              <w:rPr>
                <w:noProof/>
                <w:webHidden/>
              </w:rPr>
              <w:instrText xml:space="preserve"> PAGEREF _Toc127282872 \h </w:instrText>
            </w:r>
            <w:r w:rsidR="00B96BC5">
              <w:rPr>
                <w:noProof/>
                <w:webHidden/>
              </w:rPr>
            </w:r>
            <w:r w:rsidR="00B96BC5">
              <w:rPr>
                <w:noProof/>
                <w:webHidden/>
              </w:rPr>
              <w:fldChar w:fldCharType="separate"/>
            </w:r>
            <w:r w:rsidR="00B96BC5">
              <w:rPr>
                <w:noProof/>
                <w:webHidden/>
              </w:rPr>
              <w:t>8</w:t>
            </w:r>
            <w:r w:rsidR="00B96BC5">
              <w:rPr>
                <w:noProof/>
                <w:webHidden/>
              </w:rPr>
              <w:fldChar w:fldCharType="end"/>
            </w:r>
          </w:hyperlink>
        </w:p>
        <w:p w14:paraId="61698949" w14:textId="65032FD5" w:rsidR="00B96BC5" w:rsidRDefault="00000000">
          <w:pPr>
            <w:pStyle w:val="TOC1"/>
            <w:rPr>
              <w:rFonts w:asciiTheme="minorHAnsi" w:eastAsiaTheme="minorEastAsia" w:hAnsiTheme="minorHAnsi" w:cstheme="minorBidi"/>
              <w:noProof/>
              <w:sz w:val="22"/>
              <w:szCs w:val="22"/>
            </w:rPr>
          </w:pPr>
          <w:hyperlink w:anchor="_Toc127282873" w:history="1">
            <w:r w:rsidR="00B96BC5" w:rsidRPr="006835AB">
              <w:rPr>
                <w:rStyle w:val="Hyperlink"/>
                <w:rFonts w:cs="Arial"/>
                <w:noProof/>
              </w:rPr>
              <w:t>15</w:t>
            </w:r>
            <w:r w:rsidR="00B96BC5">
              <w:rPr>
                <w:rFonts w:asciiTheme="minorHAnsi" w:eastAsiaTheme="minorEastAsia" w:hAnsiTheme="minorHAnsi" w:cstheme="minorBidi"/>
                <w:noProof/>
                <w:sz w:val="22"/>
                <w:szCs w:val="22"/>
              </w:rPr>
              <w:tab/>
            </w:r>
            <w:r w:rsidR="00B96BC5" w:rsidRPr="006835AB">
              <w:rPr>
                <w:rStyle w:val="Hyperlink"/>
                <w:rFonts w:cs="Arial"/>
                <w:noProof/>
              </w:rPr>
              <w:t>Estimates and Acknowledgement</w:t>
            </w:r>
            <w:r w:rsidR="00B96BC5">
              <w:rPr>
                <w:noProof/>
                <w:webHidden/>
              </w:rPr>
              <w:tab/>
            </w:r>
            <w:r w:rsidR="00B96BC5">
              <w:rPr>
                <w:noProof/>
                <w:webHidden/>
              </w:rPr>
              <w:fldChar w:fldCharType="begin"/>
            </w:r>
            <w:r w:rsidR="00B96BC5">
              <w:rPr>
                <w:noProof/>
                <w:webHidden/>
              </w:rPr>
              <w:instrText xml:space="preserve"> PAGEREF _Toc127282873 \h </w:instrText>
            </w:r>
            <w:r w:rsidR="00B96BC5">
              <w:rPr>
                <w:noProof/>
                <w:webHidden/>
              </w:rPr>
            </w:r>
            <w:r w:rsidR="00B96BC5">
              <w:rPr>
                <w:noProof/>
                <w:webHidden/>
              </w:rPr>
              <w:fldChar w:fldCharType="separate"/>
            </w:r>
            <w:r w:rsidR="00B96BC5">
              <w:rPr>
                <w:noProof/>
                <w:webHidden/>
              </w:rPr>
              <w:t>9</w:t>
            </w:r>
            <w:r w:rsidR="00B96BC5">
              <w:rPr>
                <w:noProof/>
                <w:webHidden/>
              </w:rPr>
              <w:fldChar w:fldCharType="end"/>
            </w:r>
          </w:hyperlink>
        </w:p>
        <w:p w14:paraId="28C4AFE1" w14:textId="4FEA28C3" w:rsidR="00B96BC5" w:rsidRDefault="00000000">
          <w:pPr>
            <w:pStyle w:val="TOC2"/>
            <w:rPr>
              <w:rFonts w:asciiTheme="minorHAnsi" w:eastAsiaTheme="minorEastAsia" w:hAnsiTheme="minorHAnsi" w:cstheme="minorBidi"/>
              <w:noProof/>
              <w:sz w:val="22"/>
              <w:szCs w:val="22"/>
            </w:rPr>
          </w:pPr>
          <w:hyperlink w:anchor="_Toc127282874" w:history="1">
            <w:r w:rsidR="00B96BC5" w:rsidRPr="006835AB">
              <w:rPr>
                <w:rStyle w:val="Hyperlink"/>
                <w:rFonts w:cs="Arial"/>
                <w:noProof/>
              </w:rPr>
              <w:t>15.1</w:t>
            </w:r>
            <w:r w:rsidR="00B96BC5">
              <w:rPr>
                <w:rFonts w:asciiTheme="minorHAnsi" w:eastAsiaTheme="minorEastAsia" w:hAnsiTheme="minorHAnsi" w:cstheme="minorBidi"/>
                <w:noProof/>
                <w:sz w:val="22"/>
                <w:szCs w:val="22"/>
              </w:rPr>
              <w:tab/>
            </w:r>
            <w:r w:rsidR="00B96BC5" w:rsidRPr="006835AB">
              <w:rPr>
                <w:rStyle w:val="Hyperlink"/>
                <w:rFonts w:cs="Arial"/>
                <w:noProof/>
              </w:rPr>
              <w:t>Estimated Cost</w:t>
            </w:r>
            <w:r w:rsidR="00B96BC5">
              <w:rPr>
                <w:noProof/>
                <w:webHidden/>
              </w:rPr>
              <w:tab/>
            </w:r>
            <w:r w:rsidR="00B96BC5">
              <w:rPr>
                <w:noProof/>
                <w:webHidden/>
              </w:rPr>
              <w:fldChar w:fldCharType="begin"/>
            </w:r>
            <w:r w:rsidR="00B96BC5">
              <w:rPr>
                <w:noProof/>
                <w:webHidden/>
              </w:rPr>
              <w:instrText xml:space="preserve"> PAGEREF _Toc127282874 \h </w:instrText>
            </w:r>
            <w:r w:rsidR="00B96BC5">
              <w:rPr>
                <w:noProof/>
                <w:webHidden/>
              </w:rPr>
            </w:r>
            <w:r w:rsidR="00B96BC5">
              <w:rPr>
                <w:noProof/>
                <w:webHidden/>
              </w:rPr>
              <w:fldChar w:fldCharType="separate"/>
            </w:r>
            <w:r w:rsidR="00B96BC5">
              <w:rPr>
                <w:noProof/>
                <w:webHidden/>
              </w:rPr>
              <w:t>9</w:t>
            </w:r>
            <w:r w:rsidR="00B96BC5">
              <w:rPr>
                <w:noProof/>
                <w:webHidden/>
              </w:rPr>
              <w:fldChar w:fldCharType="end"/>
            </w:r>
          </w:hyperlink>
        </w:p>
        <w:p w14:paraId="1C9C15F8" w14:textId="5D057FF9" w:rsidR="00B96BC5" w:rsidRDefault="00000000">
          <w:pPr>
            <w:pStyle w:val="TOC2"/>
            <w:rPr>
              <w:rFonts w:asciiTheme="minorHAnsi" w:eastAsiaTheme="minorEastAsia" w:hAnsiTheme="minorHAnsi" w:cstheme="minorBidi"/>
              <w:noProof/>
              <w:sz w:val="22"/>
              <w:szCs w:val="22"/>
            </w:rPr>
          </w:pPr>
          <w:hyperlink w:anchor="_Toc127282875" w:history="1">
            <w:r w:rsidR="00B96BC5" w:rsidRPr="006835AB">
              <w:rPr>
                <w:rStyle w:val="Hyperlink"/>
                <w:rFonts w:cs="Arial"/>
                <w:noProof/>
              </w:rPr>
              <w:t>15.2</w:t>
            </w:r>
            <w:r w:rsidR="00B96BC5">
              <w:rPr>
                <w:rFonts w:asciiTheme="minorHAnsi" w:eastAsiaTheme="minorEastAsia" w:hAnsiTheme="minorHAnsi" w:cstheme="minorBidi"/>
                <w:noProof/>
                <w:sz w:val="22"/>
                <w:szCs w:val="22"/>
              </w:rPr>
              <w:tab/>
            </w:r>
            <w:r w:rsidR="00B96BC5" w:rsidRPr="006835AB">
              <w:rPr>
                <w:rStyle w:val="Hyperlink"/>
                <w:rFonts w:cs="Arial"/>
                <w:noProof/>
              </w:rPr>
              <w:t>Acknowledgement</w:t>
            </w:r>
            <w:r w:rsidR="00B96BC5">
              <w:rPr>
                <w:noProof/>
                <w:webHidden/>
              </w:rPr>
              <w:tab/>
            </w:r>
            <w:r w:rsidR="00B96BC5">
              <w:rPr>
                <w:noProof/>
                <w:webHidden/>
              </w:rPr>
              <w:fldChar w:fldCharType="begin"/>
            </w:r>
            <w:r w:rsidR="00B96BC5">
              <w:rPr>
                <w:noProof/>
                <w:webHidden/>
              </w:rPr>
              <w:instrText xml:space="preserve"> PAGEREF _Toc127282875 \h </w:instrText>
            </w:r>
            <w:r w:rsidR="00B96BC5">
              <w:rPr>
                <w:noProof/>
                <w:webHidden/>
              </w:rPr>
            </w:r>
            <w:r w:rsidR="00B96BC5">
              <w:rPr>
                <w:noProof/>
                <w:webHidden/>
              </w:rPr>
              <w:fldChar w:fldCharType="separate"/>
            </w:r>
            <w:r w:rsidR="00B96BC5">
              <w:rPr>
                <w:noProof/>
                <w:webHidden/>
              </w:rPr>
              <w:t>9</w:t>
            </w:r>
            <w:r w:rsidR="00B96BC5">
              <w:rPr>
                <w:noProof/>
                <w:webHidden/>
              </w:rPr>
              <w:fldChar w:fldCharType="end"/>
            </w:r>
          </w:hyperlink>
        </w:p>
        <w:p w14:paraId="20FFEB39" w14:textId="2B038CA8" w:rsidR="00D56733" w:rsidRPr="00FD557D" w:rsidRDefault="004C0341" w:rsidP="00595E82">
          <w:pPr>
            <w:rPr>
              <w:rFonts w:cs="Arial"/>
            </w:rPr>
          </w:pPr>
          <w:r w:rsidRPr="00FD557D">
            <w:rPr>
              <w:rFonts w:cs="Arial"/>
            </w:rPr>
            <w:fldChar w:fldCharType="end"/>
          </w:r>
        </w:p>
      </w:sdtContent>
    </w:sdt>
    <w:p w14:paraId="20FFEB3A" w14:textId="77777777" w:rsidR="00D56733" w:rsidRPr="00FD557D" w:rsidRDefault="00D56733">
      <w:pPr>
        <w:overflowPunct/>
        <w:autoSpaceDE/>
        <w:autoSpaceDN/>
        <w:adjustRightInd/>
        <w:textAlignment w:val="auto"/>
        <w:rPr>
          <w:rFonts w:cs="Arial"/>
          <w:sz w:val="18"/>
          <w:szCs w:val="18"/>
        </w:rPr>
      </w:pPr>
      <w:r w:rsidRPr="00FD557D">
        <w:rPr>
          <w:rFonts w:cs="Arial"/>
          <w:sz w:val="18"/>
          <w:szCs w:val="18"/>
        </w:rPr>
        <w:br w:type="page"/>
      </w:r>
    </w:p>
    <w:p w14:paraId="6D9395BB" w14:textId="4146AE08" w:rsidR="004C0341" w:rsidRPr="00FD557D" w:rsidRDefault="005C75BA" w:rsidP="004C0341">
      <w:pPr>
        <w:pStyle w:val="Heading1"/>
        <w:rPr>
          <w:rFonts w:cs="Arial"/>
        </w:rPr>
      </w:pPr>
      <w:bookmarkStart w:id="0" w:name="_Toc127282837"/>
      <w:r w:rsidRPr="00FD557D">
        <w:rPr>
          <w:rFonts w:cs="Arial"/>
        </w:rPr>
        <w:lastRenderedPageBreak/>
        <w:t xml:space="preserve">Enhancement </w:t>
      </w:r>
      <w:r w:rsidR="004C0341" w:rsidRPr="00FD557D">
        <w:rPr>
          <w:rFonts w:cs="Arial"/>
        </w:rPr>
        <w:t>Revision History</w:t>
      </w:r>
      <w:bookmarkEnd w:id="0"/>
    </w:p>
    <w:p w14:paraId="51E4270F" w14:textId="77777777" w:rsidR="004C0341" w:rsidRPr="00FD557D" w:rsidRDefault="004C0341" w:rsidP="004C0341">
      <w:pPr>
        <w:jc w:val="center"/>
        <w:rPr>
          <w:rFonts w:cs="Arial"/>
          <w:b/>
        </w:rPr>
      </w:pPr>
    </w:p>
    <w:p w14:paraId="1AA230ED" w14:textId="77777777" w:rsidR="004C0341" w:rsidRPr="00FD557D" w:rsidRDefault="004C0341" w:rsidP="004C0341">
      <w:pPr>
        <w:jc w:val="center"/>
        <w:rPr>
          <w:rFonts w:cs="Arial"/>
        </w:rPr>
      </w:pP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885"/>
        <w:gridCol w:w="1502"/>
        <w:gridCol w:w="1080"/>
        <w:gridCol w:w="4348"/>
        <w:gridCol w:w="1260"/>
      </w:tblGrid>
      <w:tr w:rsidR="004C0341" w:rsidRPr="00FD557D" w14:paraId="2196494F" w14:textId="77777777" w:rsidTr="00FD557D">
        <w:trPr>
          <w:tblHeader/>
          <w:jc w:val="center"/>
        </w:trPr>
        <w:tc>
          <w:tcPr>
            <w:tcW w:w="1885" w:type="dxa"/>
            <w:shd w:val="clear" w:color="auto" w:fill="B8CCE4" w:themeFill="accent1" w:themeFillTint="66"/>
          </w:tcPr>
          <w:p w14:paraId="5B3BA433" w14:textId="77777777" w:rsidR="004C0341" w:rsidRPr="00FD557D" w:rsidRDefault="004C0341" w:rsidP="004C0341">
            <w:pPr>
              <w:jc w:val="center"/>
              <w:rPr>
                <w:rFonts w:cs="Arial"/>
                <w:b/>
                <w:bCs/>
                <w:szCs w:val="18"/>
              </w:rPr>
            </w:pPr>
            <w:r w:rsidRPr="00FD557D">
              <w:rPr>
                <w:rFonts w:cs="Arial"/>
                <w:b/>
                <w:bCs/>
                <w:szCs w:val="18"/>
              </w:rPr>
              <w:t>Changed By</w:t>
            </w:r>
          </w:p>
        </w:tc>
        <w:tc>
          <w:tcPr>
            <w:tcW w:w="1502" w:type="dxa"/>
            <w:shd w:val="clear" w:color="auto" w:fill="B8CCE4" w:themeFill="accent1" w:themeFillTint="66"/>
          </w:tcPr>
          <w:p w14:paraId="1A1729E6" w14:textId="77777777" w:rsidR="004C0341" w:rsidRPr="00FD557D" w:rsidRDefault="004C0341" w:rsidP="004C0341">
            <w:pPr>
              <w:jc w:val="center"/>
              <w:rPr>
                <w:rFonts w:cs="Arial"/>
                <w:b/>
                <w:bCs/>
                <w:szCs w:val="18"/>
              </w:rPr>
            </w:pPr>
            <w:r w:rsidRPr="00FD557D">
              <w:rPr>
                <w:rFonts w:cs="Arial"/>
                <w:b/>
                <w:bCs/>
                <w:szCs w:val="18"/>
              </w:rPr>
              <w:t>Date</w:t>
            </w:r>
          </w:p>
        </w:tc>
        <w:tc>
          <w:tcPr>
            <w:tcW w:w="1080" w:type="dxa"/>
            <w:shd w:val="clear" w:color="auto" w:fill="B8CCE4" w:themeFill="accent1" w:themeFillTint="66"/>
          </w:tcPr>
          <w:p w14:paraId="05AF0937" w14:textId="77777777" w:rsidR="004C0341" w:rsidRPr="00FD557D" w:rsidRDefault="004C0341" w:rsidP="004C0341">
            <w:pPr>
              <w:jc w:val="center"/>
              <w:rPr>
                <w:rFonts w:cs="Arial"/>
                <w:b/>
                <w:bCs/>
                <w:szCs w:val="18"/>
              </w:rPr>
            </w:pPr>
            <w:r w:rsidRPr="00FD557D">
              <w:rPr>
                <w:rFonts w:cs="Arial"/>
                <w:b/>
                <w:bCs/>
                <w:szCs w:val="18"/>
              </w:rPr>
              <w:t>Version</w:t>
            </w:r>
          </w:p>
        </w:tc>
        <w:tc>
          <w:tcPr>
            <w:tcW w:w="4348" w:type="dxa"/>
            <w:shd w:val="clear" w:color="auto" w:fill="B8CCE4" w:themeFill="accent1" w:themeFillTint="66"/>
          </w:tcPr>
          <w:p w14:paraId="27014059" w14:textId="77777777" w:rsidR="004C0341" w:rsidRPr="00FD557D" w:rsidRDefault="004C0341" w:rsidP="004C0341">
            <w:pPr>
              <w:jc w:val="center"/>
              <w:rPr>
                <w:rFonts w:cs="Arial"/>
                <w:b/>
                <w:bCs/>
                <w:szCs w:val="18"/>
              </w:rPr>
            </w:pPr>
            <w:r w:rsidRPr="00FD557D">
              <w:rPr>
                <w:rFonts w:cs="Arial"/>
                <w:b/>
                <w:bCs/>
                <w:szCs w:val="18"/>
              </w:rPr>
              <w:t>Notes:</w:t>
            </w:r>
          </w:p>
        </w:tc>
        <w:tc>
          <w:tcPr>
            <w:tcW w:w="1260" w:type="dxa"/>
            <w:shd w:val="clear" w:color="auto" w:fill="B8CCE4" w:themeFill="accent1" w:themeFillTint="66"/>
          </w:tcPr>
          <w:p w14:paraId="760E671A" w14:textId="77777777" w:rsidR="004C0341" w:rsidRPr="00FD557D" w:rsidRDefault="004C0341" w:rsidP="004C0341">
            <w:pPr>
              <w:jc w:val="center"/>
              <w:rPr>
                <w:rFonts w:cs="Arial"/>
                <w:b/>
                <w:bCs/>
                <w:szCs w:val="18"/>
              </w:rPr>
            </w:pPr>
            <w:r w:rsidRPr="00FD557D">
              <w:rPr>
                <w:rFonts w:cs="Arial"/>
                <w:b/>
                <w:bCs/>
                <w:szCs w:val="18"/>
              </w:rPr>
              <w:t>SFDC</w:t>
            </w:r>
          </w:p>
        </w:tc>
      </w:tr>
      <w:tr w:rsidR="004C0341" w:rsidRPr="00FD557D" w14:paraId="6DBA7C4C" w14:textId="77777777" w:rsidTr="00FD557D">
        <w:trPr>
          <w:jc w:val="center"/>
        </w:trPr>
        <w:tc>
          <w:tcPr>
            <w:tcW w:w="1885" w:type="dxa"/>
          </w:tcPr>
          <w:p w14:paraId="1D870EBA" w14:textId="525F85A1" w:rsidR="004C0341" w:rsidRPr="00FD557D" w:rsidRDefault="00365B7D" w:rsidP="004C0341">
            <w:pPr>
              <w:rPr>
                <w:rFonts w:cs="Arial"/>
                <w:szCs w:val="18"/>
              </w:rPr>
            </w:pPr>
            <w:r>
              <w:rPr>
                <w:rFonts w:cs="Arial"/>
                <w:szCs w:val="18"/>
              </w:rPr>
              <w:t xml:space="preserve">S </w:t>
            </w:r>
            <w:proofErr w:type="spellStart"/>
            <w:r>
              <w:rPr>
                <w:rFonts w:cs="Arial"/>
                <w:szCs w:val="18"/>
              </w:rPr>
              <w:t>Garla</w:t>
            </w:r>
            <w:proofErr w:type="spellEnd"/>
          </w:p>
        </w:tc>
        <w:tc>
          <w:tcPr>
            <w:tcW w:w="1502" w:type="dxa"/>
          </w:tcPr>
          <w:p w14:paraId="614CC3CB" w14:textId="2731D91E" w:rsidR="004C0341" w:rsidRPr="00FD557D" w:rsidRDefault="004767CA" w:rsidP="004C0341">
            <w:pPr>
              <w:jc w:val="center"/>
              <w:rPr>
                <w:rFonts w:cs="Arial"/>
                <w:szCs w:val="18"/>
              </w:rPr>
            </w:pPr>
            <w:r>
              <w:rPr>
                <w:rFonts w:cs="Arial"/>
                <w:szCs w:val="18"/>
              </w:rPr>
              <w:t>2/1/2023</w:t>
            </w:r>
          </w:p>
        </w:tc>
        <w:tc>
          <w:tcPr>
            <w:tcW w:w="1080" w:type="dxa"/>
          </w:tcPr>
          <w:p w14:paraId="590034DC" w14:textId="02CB2B0B" w:rsidR="004C0341" w:rsidRPr="00FD557D" w:rsidRDefault="004C0341" w:rsidP="004C0341">
            <w:pPr>
              <w:jc w:val="center"/>
              <w:rPr>
                <w:rFonts w:cs="Arial"/>
                <w:szCs w:val="18"/>
              </w:rPr>
            </w:pPr>
            <w:r w:rsidRPr="00FD557D">
              <w:rPr>
                <w:rFonts w:cs="Arial"/>
                <w:szCs w:val="18"/>
              </w:rPr>
              <w:t>0.</w:t>
            </w:r>
            <w:r w:rsidR="00E60D02">
              <w:rPr>
                <w:rFonts w:cs="Arial"/>
                <w:szCs w:val="18"/>
              </w:rPr>
              <w:t>1</w:t>
            </w:r>
          </w:p>
        </w:tc>
        <w:tc>
          <w:tcPr>
            <w:tcW w:w="4348" w:type="dxa"/>
          </w:tcPr>
          <w:p w14:paraId="77F8CE42" w14:textId="77777777" w:rsidR="004C0341" w:rsidRPr="00FD557D" w:rsidRDefault="004C0341" w:rsidP="004C0341">
            <w:pPr>
              <w:rPr>
                <w:rFonts w:cs="Arial"/>
                <w:szCs w:val="18"/>
              </w:rPr>
            </w:pPr>
            <w:r w:rsidRPr="00FD557D">
              <w:rPr>
                <w:rFonts w:cs="Arial"/>
                <w:szCs w:val="18"/>
              </w:rPr>
              <w:t>Original document.</w:t>
            </w:r>
          </w:p>
        </w:tc>
        <w:tc>
          <w:tcPr>
            <w:tcW w:w="1260" w:type="dxa"/>
          </w:tcPr>
          <w:p w14:paraId="1F0DC139" w14:textId="77777777" w:rsidR="004C0341" w:rsidRPr="00FD557D" w:rsidRDefault="004C0341" w:rsidP="004C0341">
            <w:pPr>
              <w:rPr>
                <w:rFonts w:cs="Arial"/>
                <w:szCs w:val="18"/>
              </w:rPr>
            </w:pPr>
          </w:p>
        </w:tc>
      </w:tr>
      <w:tr w:rsidR="002461B9" w:rsidRPr="00FD557D" w14:paraId="7EE7B7E2" w14:textId="77777777" w:rsidTr="00FD557D">
        <w:trPr>
          <w:jc w:val="center"/>
        </w:trPr>
        <w:tc>
          <w:tcPr>
            <w:tcW w:w="1885" w:type="dxa"/>
          </w:tcPr>
          <w:p w14:paraId="263F7296" w14:textId="39C04146" w:rsidR="002461B9" w:rsidRPr="00FD557D" w:rsidRDefault="007515BB" w:rsidP="002461B9">
            <w:pPr>
              <w:rPr>
                <w:rFonts w:cs="Arial"/>
                <w:szCs w:val="18"/>
              </w:rPr>
            </w:pPr>
            <w:ins w:id="1" w:author="Corey Swade" w:date="2023-02-23T23:09:00Z">
              <w:r>
                <w:rPr>
                  <w:rFonts w:cs="Arial"/>
                  <w:szCs w:val="18"/>
                </w:rPr>
                <w:t>C Swade</w:t>
              </w:r>
            </w:ins>
          </w:p>
        </w:tc>
        <w:tc>
          <w:tcPr>
            <w:tcW w:w="1502" w:type="dxa"/>
          </w:tcPr>
          <w:p w14:paraId="6B1BAB72" w14:textId="445B2251" w:rsidR="002461B9" w:rsidRPr="00FD557D" w:rsidRDefault="007515BB" w:rsidP="002461B9">
            <w:pPr>
              <w:jc w:val="center"/>
              <w:rPr>
                <w:rFonts w:cs="Arial"/>
                <w:szCs w:val="18"/>
              </w:rPr>
            </w:pPr>
            <w:ins w:id="2" w:author="Corey Swade" w:date="2023-02-23T23:09:00Z">
              <w:r>
                <w:rPr>
                  <w:rFonts w:cs="Arial"/>
                  <w:szCs w:val="18"/>
                </w:rPr>
                <w:t>2/23/23</w:t>
              </w:r>
            </w:ins>
          </w:p>
        </w:tc>
        <w:tc>
          <w:tcPr>
            <w:tcW w:w="1080" w:type="dxa"/>
          </w:tcPr>
          <w:p w14:paraId="1F8D3525" w14:textId="317091CB" w:rsidR="002461B9" w:rsidRPr="00356238" w:rsidRDefault="007515BB" w:rsidP="002461B9">
            <w:pPr>
              <w:jc w:val="center"/>
              <w:rPr>
                <w:rFonts w:cs="Arial"/>
                <w:szCs w:val="18"/>
              </w:rPr>
            </w:pPr>
            <w:ins w:id="3" w:author="Corey Swade" w:date="2023-02-23T23:09:00Z">
              <w:r>
                <w:rPr>
                  <w:rFonts w:cs="Arial"/>
                  <w:szCs w:val="18"/>
                </w:rPr>
                <w:t>0.2</w:t>
              </w:r>
            </w:ins>
          </w:p>
        </w:tc>
        <w:tc>
          <w:tcPr>
            <w:tcW w:w="4348" w:type="dxa"/>
          </w:tcPr>
          <w:p w14:paraId="073C8252" w14:textId="38F5D239" w:rsidR="002461B9" w:rsidRPr="00356238" w:rsidRDefault="007515BB" w:rsidP="002461B9">
            <w:pPr>
              <w:rPr>
                <w:rFonts w:cs="Arial"/>
                <w:szCs w:val="18"/>
              </w:rPr>
            </w:pPr>
            <w:ins w:id="4" w:author="Corey Swade" w:date="2023-02-23T23:09:00Z">
              <w:r>
                <w:rPr>
                  <w:rFonts w:cs="Arial"/>
                  <w:szCs w:val="18"/>
                </w:rPr>
                <w:t xml:space="preserve">Updating logic for </w:t>
              </w:r>
              <w:proofErr w:type="spellStart"/>
              <w:r>
                <w:rPr>
                  <w:rFonts w:cs="Arial"/>
                  <w:szCs w:val="18"/>
                </w:rPr>
                <w:t>RetailReady</w:t>
              </w:r>
              <w:proofErr w:type="spellEnd"/>
              <w:r>
                <w:rPr>
                  <w:rFonts w:cs="Arial"/>
                  <w:szCs w:val="18"/>
                </w:rPr>
                <w:t xml:space="preserve"> flag from Boolean to String</w:t>
              </w:r>
            </w:ins>
          </w:p>
        </w:tc>
        <w:tc>
          <w:tcPr>
            <w:tcW w:w="1260" w:type="dxa"/>
          </w:tcPr>
          <w:p w14:paraId="376027E8" w14:textId="1FF227BC" w:rsidR="002461B9" w:rsidRPr="00FD557D" w:rsidRDefault="002461B9" w:rsidP="002461B9">
            <w:pPr>
              <w:rPr>
                <w:rFonts w:cs="Arial"/>
                <w:szCs w:val="18"/>
                <w:highlight w:val="yellow"/>
              </w:rPr>
            </w:pPr>
          </w:p>
        </w:tc>
      </w:tr>
    </w:tbl>
    <w:p w14:paraId="0B96520E" w14:textId="77777777" w:rsidR="0010623A" w:rsidRDefault="0010623A" w:rsidP="0010623A">
      <w:pPr>
        <w:overflowPunct/>
        <w:autoSpaceDE/>
        <w:autoSpaceDN/>
        <w:adjustRightInd/>
        <w:jc w:val="both"/>
        <w:textAlignment w:val="auto"/>
        <w:rPr>
          <w:rFonts w:cs="Arial"/>
          <w:sz w:val="18"/>
          <w:szCs w:val="18"/>
        </w:rPr>
      </w:pPr>
    </w:p>
    <w:p w14:paraId="64CDB34D" w14:textId="77777777" w:rsidR="0010623A" w:rsidRDefault="0010623A" w:rsidP="0010623A">
      <w:pPr>
        <w:overflowPunct/>
        <w:autoSpaceDE/>
        <w:autoSpaceDN/>
        <w:adjustRightInd/>
        <w:jc w:val="both"/>
        <w:textAlignment w:val="auto"/>
        <w:rPr>
          <w:rFonts w:cs="Arial"/>
          <w:sz w:val="18"/>
          <w:szCs w:val="18"/>
        </w:rPr>
      </w:pPr>
    </w:p>
    <w:p w14:paraId="22231692" w14:textId="77777777" w:rsidR="0010623A" w:rsidRDefault="0010623A" w:rsidP="0010623A">
      <w:pPr>
        <w:overflowPunct/>
        <w:autoSpaceDE/>
        <w:autoSpaceDN/>
        <w:adjustRightInd/>
        <w:jc w:val="both"/>
        <w:textAlignment w:val="auto"/>
        <w:rPr>
          <w:rFonts w:cs="Arial"/>
          <w:sz w:val="18"/>
          <w:szCs w:val="18"/>
        </w:rPr>
      </w:pPr>
    </w:p>
    <w:p w14:paraId="1D9E2BAA" w14:textId="5B8A1182" w:rsidR="004C0341" w:rsidRDefault="004C0341" w:rsidP="0010623A">
      <w:pPr>
        <w:overflowPunct/>
        <w:autoSpaceDE/>
        <w:autoSpaceDN/>
        <w:adjustRightInd/>
        <w:jc w:val="both"/>
        <w:textAlignment w:val="auto"/>
        <w:rPr>
          <w:rFonts w:cs="Arial"/>
          <w:sz w:val="18"/>
          <w:szCs w:val="18"/>
        </w:rPr>
      </w:pPr>
      <w:r w:rsidRPr="00FD557D">
        <w:rPr>
          <w:rFonts w:cs="Arial"/>
          <w:sz w:val="18"/>
          <w:szCs w:val="18"/>
        </w:rPr>
        <w:br w:type="page"/>
      </w:r>
    </w:p>
    <w:p w14:paraId="35238BDE" w14:textId="77777777" w:rsidR="001C2A83" w:rsidRDefault="001C2A83" w:rsidP="004C0341">
      <w:pPr>
        <w:overflowPunct/>
        <w:autoSpaceDE/>
        <w:autoSpaceDN/>
        <w:adjustRightInd/>
        <w:jc w:val="both"/>
        <w:textAlignment w:val="auto"/>
        <w:rPr>
          <w:rFonts w:cs="Arial"/>
          <w:sz w:val="18"/>
          <w:szCs w:val="18"/>
        </w:rPr>
      </w:pPr>
    </w:p>
    <w:p w14:paraId="733AC81C" w14:textId="311BC565" w:rsidR="001C2A83" w:rsidRDefault="001C2A83" w:rsidP="004C0341">
      <w:pPr>
        <w:overflowPunct/>
        <w:autoSpaceDE/>
        <w:autoSpaceDN/>
        <w:adjustRightInd/>
        <w:jc w:val="both"/>
        <w:textAlignment w:val="auto"/>
        <w:rPr>
          <w:rFonts w:cs="Arial"/>
          <w:sz w:val="18"/>
          <w:szCs w:val="18"/>
        </w:rPr>
      </w:pPr>
    </w:p>
    <w:p w14:paraId="11708AD6" w14:textId="77777777" w:rsidR="001C2A83" w:rsidRPr="00FD557D" w:rsidRDefault="001C2A83" w:rsidP="004C0341">
      <w:pPr>
        <w:overflowPunct/>
        <w:autoSpaceDE/>
        <w:autoSpaceDN/>
        <w:adjustRightInd/>
        <w:jc w:val="both"/>
        <w:textAlignment w:val="auto"/>
        <w:rPr>
          <w:rFonts w:cs="Arial"/>
          <w:sz w:val="18"/>
          <w:szCs w:val="18"/>
        </w:rPr>
      </w:pPr>
    </w:p>
    <w:p w14:paraId="20FFEB3D" w14:textId="6D4B1AD6" w:rsidR="007D726F" w:rsidRPr="00906A8D" w:rsidRDefault="00C1421C" w:rsidP="00FD557D">
      <w:pPr>
        <w:pStyle w:val="Heading1"/>
      </w:pPr>
      <w:bookmarkStart w:id="5" w:name="_Toc127282838"/>
      <w:r>
        <w:t>IN</w:t>
      </w:r>
      <w:r w:rsidR="004767CA">
        <w:t xml:space="preserve">01 </w:t>
      </w:r>
      <w:r w:rsidR="00F85C5A">
        <w:t>Order</w:t>
      </w:r>
      <w:r w:rsidR="00E33011">
        <w:t xml:space="preserve"> Line</w:t>
      </w:r>
      <w:r w:rsidR="00F85C5A">
        <w:t xml:space="preserve"> Instructions</w:t>
      </w:r>
      <w:bookmarkEnd w:id="5"/>
    </w:p>
    <w:p w14:paraId="20FFEB3E" w14:textId="594C291D" w:rsidR="00D56733" w:rsidRDefault="00D56733" w:rsidP="00D56733">
      <w:pPr>
        <w:rPr>
          <w:rFonts w:cs="Arial"/>
        </w:rPr>
      </w:pPr>
    </w:p>
    <w:p w14:paraId="03DE3955" w14:textId="72B01A97" w:rsidR="00B95960" w:rsidRDefault="0004519D" w:rsidP="00F9292D">
      <w:pPr>
        <w:pStyle w:val="Heading2"/>
      </w:pPr>
      <w:bookmarkStart w:id="6" w:name="_Toc127282839"/>
      <w:r>
        <w:t>Summary Information</w:t>
      </w:r>
      <w:bookmarkEnd w:id="6"/>
    </w:p>
    <w:p w14:paraId="0B73009C" w14:textId="77777777" w:rsidR="00B95960" w:rsidRDefault="00B95960" w:rsidP="00D56733">
      <w:pPr>
        <w:rPr>
          <w:rFonts w:cs="Arial"/>
        </w:rPr>
      </w:pPr>
    </w:p>
    <w:tbl>
      <w:tblPr>
        <w:tblStyle w:val="TableGrid"/>
        <w:tblW w:w="10795" w:type="dxa"/>
        <w:tblLook w:val="04A0" w:firstRow="1" w:lastRow="0" w:firstColumn="1" w:lastColumn="0" w:noHBand="0" w:noVBand="1"/>
      </w:tblPr>
      <w:tblGrid>
        <w:gridCol w:w="3145"/>
        <w:gridCol w:w="2615"/>
        <w:gridCol w:w="5035"/>
      </w:tblGrid>
      <w:tr w:rsidR="002F2467" w14:paraId="6EB5BBCE" w14:textId="77777777" w:rsidTr="00EE27FB">
        <w:tc>
          <w:tcPr>
            <w:tcW w:w="3145" w:type="dxa"/>
            <w:shd w:val="clear" w:color="auto" w:fill="1F497D" w:themeFill="text2"/>
          </w:tcPr>
          <w:p w14:paraId="4DFF8B79" w14:textId="77777777" w:rsidR="002F2467" w:rsidRPr="005D5221" w:rsidRDefault="002F2467" w:rsidP="00F41DC9">
            <w:pPr>
              <w:jc w:val="center"/>
              <w:rPr>
                <w:b/>
                <w:color w:val="FFFFFF" w:themeColor="background1"/>
              </w:rPr>
            </w:pPr>
            <w:r w:rsidRPr="005D5221">
              <w:rPr>
                <w:b/>
                <w:color w:val="FFFFFF" w:themeColor="background1"/>
              </w:rPr>
              <w:t>Customer Name</w:t>
            </w:r>
          </w:p>
        </w:tc>
        <w:tc>
          <w:tcPr>
            <w:tcW w:w="2615" w:type="dxa"/>
            <w:shd w:val="clear" w:color="auto" w:fill="1F497D" w:themeFill="text2"/>
          </w:tcPr>
          <w:p w14:paraId="5F9670AE" w14:textId="77777777" w:rsidR="002F2467" w:rsidRPr="005D5221" w:rsidRDefault="002F2467" w:rsidP="00F41DC9">
            <w:pPr>
              <w:jc w:val="center"/>
              <w:rPr>
                <w:b/>
                <w:color w:val="FFFFFF" w:themeColor="background1"/>
              </w:rPr>
            </w:pPr>
            <w:r w:rsidRPr="005D5221">
              <w:rPr>
                <w:b/>
                <w:color w:val="FFFFFF" w:themeColor="background1"/>
              </w:rPr>
              <w:t>Customer Code</w:t>
            </w:r>
          </w:p>
        </w:tc>
        <w:tc>
          <w:tcPr>
            <w:tcW w:w="5035" w:type="dxa"/>
            <w:shd w:val="clear" w:color="auto" w:fill="1F497D" w:themeFill="text2"/>
          </w:tcPr>
          <w:p w14:paraId="296DA73E" w14:textId="77777777" w:rsidR="002F2467" w:rsidRPr="005D5221" w:rsidRDefault="002F2467" w:rsidP="00F41DC9">
            <w:pPr>
              <w:jc w:val="center"/>
              <w:rPr>
                <w:b/>
                <w:color w:val="FFFFFF" w:themeColor="background1"/>
              </w:rPr>
            </w:pPr>
            <w:r>
              <w:rPr>
                <w:b/>
                <w:color w:val="FFFFFF" w:themeColor="background1"/>
              </w:rPr>
              <w:t>Subproject Code</w:t>
            </w:r>
          </w:p>
        </w:tc>
      </w:tr>
      <w:tr w:rsidR="002F2467" w14:paraId="279BDB35" w14:textId="77777777" w:rsidTr="00F41DC9">
        <w:tc>
          <w:tcPr>
            <w:tcW w:w="3145" w:type="dxa"/>
          </w:tcPr>
          <w:p w14:paraId="4CF2B636" w14:textId="7030D44E" w:rsidR="002F2467" w:rsidRDefault="004767CA" w:rsidP="00F41DC9">
            <w:pPr>
              <w:jc w:val="center"/>
            </w:pPr>
            <w:r>
              <w:t>Duluth Trading</w:t>
            </w:r>
          </w:p>
        </w:tc>
        <w:tc>
          <w:tcPr>
            <w:tcW w:w="2615" w:type="dxa"/>
          </w:tcPr>
          <w:p w14:paraId="16451082" w14:textId="0921F318" w:rsidR="002F2467" w:rsidRDefault="004767CA" w:rsidP="00F41DC9">
            <w:pPr>
              <w:jc w:val="center"/>
            </w:pPr>
            <w:r>
              <w:t>DLHI</w:t>
            </w:r>
          </w:p>
        </w:tc>
        <w:tc>
          <w:tcPr>
            <w:tcW w:w="5035" w:type="dxa"/>
          </w:tcPr>
          <w:p w14:paraId="72970B5D" w14:textId="0262C02F" w:rsidR="002F2467" w:rsidRDefault="00E01C79" w:rsidP="00F41DC9">
            <w:pPr>
              <w:jc w:val="center"/>
            </w:pPr>
            <w:r>
              <w:t>DLHI</w:t>
            </w:r>
            <w:r w:rsidR="002F2467" w:rsidRPr="00D91AE6">
              <w:t>-</w:t>
            </w:r>
            <w:r w:rsidR="00F820F9">
              <w:t>MAWM</w:t>
            </w:r>
            <w:r w:rsidR="002F2467" w:rsidRPr="00D91AE6">
              <w:t>-PSO-</w:t>
            </w:r>
            <w:r w:rsidR="00435DE5">
              <w:t>ADSL</w:t>
            </w:r>
            <w:r w:rsidR="002F2467" w:rsidRPr="00D91AE6">
              <w:t>-</w:t>
            </w:r>
            <w:r w:rsidR="00D35E2D">
              <w:t>IMPL</w:t>
            </w:r>
          </w:p>
        </w:tc>
      </w:tr>
    </w:tbl>
    <w:p w14:paraId="436A6899" w14:textId="1B99CE18" w:rsidR="00E270B7" w:rsidRDefault="00E270B7" w:rsidP="00D56733">
      <w:pPr>
        <w:rPr>
          <w:rFonts w:cs="Arial"/>
        </w:rPr>
      </w:pPr>
    </w:p>
    <w:p w14:paraId="768428C9" w14:textId="5973B156" w:rsidR="006F3147" w:rsidRDefault="002E644B" w:rsidP="002E644B">
      <w:pPr>
        <w:pStyle w:val="Heading2"/>
      </w:pPr>
      <w:bookmarkStart w:id="7" w:name="_Toc127282840"/>
      <w:r>
        <w:t>Overview</w:t>
      </w:r>
      <w:bookmarkEnd w:id="7"/>
    </w:p>
    <w:p w14:paraId="20FFEB40" w14:textId="287CD2D7" w:rsidR="00CA37F6" w:rsidRDefault="00CA37F6" w:rsidP="00F62311">
      <w:pPr>
        <w:rPr>
          <w:rFonts w:cs="Arial"/>
        </w:rPr>
      </w:pPr>
    </w:p>
    <w:tbl>
      <w:tblPr>
        <w:tblW w:w="10764" w:type="dxa"/>
        <w:tblInd w:w="31" w:type="dxa"/>
        <w:tblLook w:val="04A0" w:firstRow="1" w:lastRow="0" w:firstColumn="1" w:lastColumn="0" w:noHBand="0" w:noVBand="1"/>
      </w:tblPr>
      <w:tblGrid>
        <w:gridCol w:w="3114"/>
        <w:gridCol w:w="2646"/>
        <w:gridCol w:w="5004"/>
      </w:tblGrid>
      <w:tr w:rsidR="00C96229" w:rsidRPr="0080222C" w14:paraId="6064BE77" w14:textId="77777777" w:rsidTr="00C96229">
        <w:trPr>
          <w:trHeight w:val="57"/>
          <w:tblHeader/>
        </w:trPr>
        <w:tc>
          <w:tcPr>
            <w:tcW w:w="3114"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776365B3" w14:textId="77777777" w:rsidR="00C96229" w:rsidRPr="00C96229" w:rsidRDefault="00C96229" w:rsidP="00F41DC9">
            <w:pPr>
              <w:jc w:val="center"/>
              <w:rPr>
                <w:b/>
                <w:color w:val="FFFFFF" w:themeColor="background1"/>
              </w:rPr>
            </w:pPr>
            <w:r w:rsidRPr="00C96229">
              <w:rPr>
                <w:b/>
                <w:color w:val="FFFFFF" w:themeColor="background1"/>
              </w:rPr>
              <w:t>Functional Area</w:t>
            </w:r>
          </w:p>
        </w:tc>
        <w:tc>
          <w:tcPr>
            <w:tcW w:w="2646" w:type="dxa"/>
            <w:tcBorders>
              <w:top w:val="single" w:sz="4" w:space="0" w:color="auto"/>
              <w:left w:val="nil"/>
              <w:bottom w:val="single" w:sz="4" w:space="0" w:color="auto"/>
              <w:right w:val="single" w:sz="4" w:space="0" w:color="auto"/>
            </w:tcBorders>
            <w:shd w:val="clear" w:color="auto" w:fill="1F497D" w:themeFill="text2"/>
            <w:vAlign w:val="center"/>
            <w:hideMark/>
          </w:tcPr>
          <w:p w14:paraId="3B418AE6" w14:textId="77777777" w:rsidR="00C96229" w:rsidRPr="00C96229" w:rsidRDefault="00C96229" w:rsidP="00F41DC9">
            <w:pPr>
              <w:jc w:val="center"/>
              <w:rPr>
                <w:b/>
                <w:color w:val="FFFFFF" w:themeColor="background1"/>
              </w:rPr>
            </w:pPr>
            <w:r w:rsidRPr="00C96229">
              <w:rPr>
                <w:b/>
                <w:color w:val="FFFFFF" w:themeColor="background1"/>
              </w:rPr>
              <w:t>Enhanced</w:t>
            </w:r>
          </w:p>
        </w:tc>
        <w:tc>
          <w:tcPr>
            <w:tcW w:w="5004" w:type="dxa"/>
            <w:tcBorders>
              <w:top w:val="single" w:sz="4" w:space="0" w:color="auto"/>
              <w:left w:val="nil"/>
              <w:bottom w:val="single" w:sz="4" w:space="0" w:color="auto"/>
              <w:right w:val="single" w:sz="4" w:space="0" w:color="auto"/>
            </w:tcBorders>
            <w:shd w:val="clear" w:color="auto" w:fill="1F497D" w:themeFill="text2"/>
            <w:vAlign w:val="center"/>
          </w:tcPr>
          <w:p w14:paraId="5C7A7198" w14:textId="77777777" w:rsidR="00C96229" w:rsidRPr="00C96229" w:rsidRDefault="00C96229" w:rsidP="00F41DC9">
            <w:pPr>
              <w:jc w:val="center"/>
              <w:rPr>
                <w:b/>
                <w:color w:val="FFFFFF" w:themeColor="background1"/>
              </w:rPr>
            </w:pPr>
            <w:r w:rsidRPr="00C96229">
              <w:rPr>
                <w:b/>
                <w:color w:val="FFFFFF" w:themeColor="background1"/>
              </w:rPr>
              <w:t>Additional Information</w:t>
            </w:r>
          </w:p>
        </w:tc>
      </w:tr>
      <w:tr w:rsidR="00C96229" w14:paraId="3186AFC1" w14:textId="77777777" w:rsidTr="00F41DC9">
        <w:trPr>
          <w:trHeight w:val="215"/>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BCACD" w14:textId="77777777" w:rsidR="00C96229" w:rsidRPr="0080222C" w:rsidRDefault="00C96229" w:rsidP="00F41DC9">
            <w:pPr>
              <w:jc w:val="center"/>
              <w:rPr>
                <w:rFonts w:cstheme="minorHAnsi"/>
                <w:color w:val="000000"/>
              </w:rPr>
            </w:pPr>
            <w:r w:rsidRPr="0080222C">
              <w:rPr>
                <w:rFonts w:cstheme="minorHAnsi"/>
                <w:color w:val="000000"/>
              </w:rPr>
              <w:t>U</w:t>
            </w:r>
            <w:r>
              <w:rPr>
                <w:rFonts w:cstheme="minorHAnsi"/>
                <w:color w:val="000000"/>
              </w:rPr>
              <w:t>ser Interface (UI)</w:t>
            </w:r>
          </w:p>
        </w:tc>
        <w:tc>
          <w:tcPr>
            <w:tcW w:w="2646" w:type="dxa"/>
            <w:tcBorders>
              <w:top w:val="single" w:sz="4" w:space="0" w:color="auto"/>
              <w:left w:val="nil"/>
              <w:bottom w:val="single" w:sz="4" w:space="0" w:color="auto"/>
              <w:right w:val="single" w:sz="4" w:space="0" w:color="auto"/>
            </w:tcBorders>
            <w:shd w:val="clear" w:color="auto" w:fill="auto"/>
            <w:noWrap/>
            <w:vAlign w:val="center"/>
          </w:tcPr>
          <w:p w14:paraId="57CFDFB5" w14:textId="468AB386" w:rsidR="00C96229" w:rsidRPr="0080222C" w:rsidRDefault="001270D5" w:rsidP="00F41DC9">
            <w:pPr>
              <w:jc w:val="center"/>
              <w:rPr>
                <w:rFonts w:cstheme="minorHAnsi"/>
                <w:color w:val="000000"/>
              </w:rPr>
            </w:pPr>
            <w:r>
              <w:rPr>
                <w:rFonts w:cstheme="minorHAnsi"/>
                <w:color w:val="000000"/>
              </w:rPr>
              <w:t>N</w:t>
            </w:r>
          </w:p>
        </w:tc>
        <w:tc>
          <w:tcPr>
            <w:tcW w:w="5004" w:type="dxa"/>
            <w:tcBorders>
              <w:top w:val="single" w:sz="4" w:space="0" w:color="auto"/>
              <w:left w:val="nil"/>
              <w:bottom w:val="single" w:sz="4" w:space="0" w:color="auto"/>
              <w:right w:val="single" w:sz="4" w:space="0" w:color="auto"/>
            </w:tcBorders>
            <w:vAlign w:val="center"/>
          </w:tcPr>
          <w:p w14:paraId="5CC5F64C" w14:textId="77777777" w:rsidR="00C96229" w:rsidRDefault="00C96229" w:rsidP="00F41DC9">
            <w:pPr>
              <w:rPr>
                <w:rFonts w:cstheme="minorHAnsi"/>
                <w:color w:val="000000"/>
              </w:rPr>
            </w:pPr>
          </w:p>
        </w:tc>
      </w:tr>
      <w:tr w:rsidR="00C96229" w:rsidRPr="0080222C" w14:paraId="2BE87995" w14:textId="77777777" w:rsidTr="00F41DC9">
        <w:trPr>
          <w:trHeight w:val="143"/>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15968" w14:textId="77777777" w:rsidR="00C96229" w:rsidRPr="0080222C" w:rsidRDefault="00C96229" w:rsidP="00F41DC9">
            <w:pPr>
              <w:jc w:val="center"/>
              <w:rPr>
                <w:rFonts w:cstheme="minorHAnsi"/>
                <w:color w:val="000000"/>
              </w:rPr>
            </w:pPr>
            <w:r w:rsidRPr="0080222C">
              <w:rPr>
                <w:rFonts w:cstheme="minorHAnsi"/>
                <w:color w:val="000000"/>
              </w:rPr>
              <w:t>MHE</w:t>
            </w:r>
          </w:p>
        </w:tc>
        <w:tc>
          <w:tcPr>
            <w:tcW w:w="2646" w:type="dxa"/>
            <w:tcBorders>
              <w:top w:val="single" w:sz="4" w:space="0" w:color="auto"/>
              <w:left w:val="nil"/>
              <w:bottom w:val="single" w:sz="4" w:space="0" w:color="auto"/>
              <w:right w:val="single" w:sz="4" w:space="0" w:color="auto"/>
            </w:tcBorders>
            <w:shd w:val="clear" w:color="auto" w:fill="auto"/>
            <w:noWrap/>
            <w:vAlign w:val="center"/>
          </w:tcPr>
          <w:p w14:paraId="0F9F998A" w14:textId="18ADDFDA" w:rsidR="00C96229" w:rsidRPr="0080222C" w:rsidRDefault="001270D5" w:rsidP="00F41DC9">
            <w:pPr>
              <w:jc w:val="center"/>
              <w:rPr>
                <w:rFonts w:cstheme="minorHAnsi"/>
                <w:color w:val="000000"/>
              </w:rPr>
            </w:pPr>
            <w:r>
              <w:rPr>
                <w:rFonts w:cstheme="minorHAnsi"/>
                <w:color w:val="000000"/>
              </w:rPr>
              <w:t>N</w:t>
            </w:r>
          </w:p>
        </w:tc>
        <w:tc>
          <w:tcPr>
            <w:tcW w:w="5004" w:type="dxa"/>
            <w:tcBorders>
              <w:top w:val="single" w:sz="4" w:space="0" w:color="auto"/>
              <w:left w:val="nil"/>
              <w:bottom w:val="single" w:sz="4" w:space="0" w:color="auto"/>
              <w:right w:val="single" w:sz="4" w:space="0" w:color="auto"/>
            </w:tcBorders>
            <w:vAlign w:val="center"/>
          </w:tcPr>
          <w:p w14:paraId="78D203CB" w14:textId="61715B00" w:rsidR="00C96229" w:rsidRPr="0080222C" w:rsidRDefault="00C96229" w:rsidP="00F41DC9">
            <w:pPr>
              <w:rPr>
                <w:rFonts w:cstheme="minorHAnsi"/>
                <w:color w:val="000000"/>
              </w:rPr>
            </w:pPr>
          </w:p>
        </w:tc>
      </w:tr>
      <w:tr w:rsidR="00C96229" w14:paraId="6FC6735D" w14:textId="77777777" w:rsidTr="00F41DC9">
        <w:trPr>
          <w:trHeight w:val="57"/>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8D2645" w14:textId="77777777" w:rsidR="00C96229" w:rsidRPr="0080222C" w:rsidRDefault="00C96229" w:rsidP="00F41DC9">
            <w:pPr>
              <w:jc w:val="center"/>
              <w:rPr>
                <w:rFonts w:cstheme="minorHAnsi"/>
                <w:color w:val="000000"/>
              </w:rPr>
            </w:pPr>
            <w:r w:rsidRPr="0080222C">
              <w:rPr>
                <w:rFonts w:cstheme="minorHAnsi"/>
                <w:color w:val="000000"/>
              </w:rPr>
              <w:t>RF</w:t>
            </w:r>
          </w:p>
        </w:tc>
        <w:tc>
          <w:tcPr>
            <w:tcW w:w="2646" w:type="dxa"/>
            <w:tcBorders>
              <w:top w:val="single" w:sz="4" w:space="0" w:color="auto"/>
              <w:left w:val="nil"/>
              <w:bottom w:val="single" w:sz="4" w:space="0" w:color="auto"/>
              <w:right w:val="single" w:sz="4" w:space="0" w:color="auto"/>
            </w:tcBorders>
            <w:shd w:val="clear" w:color="auto" w:fill="auto"/>
            <w:noWrap/>
            <w:vAlign w:val="center"/>
          </w:tcPr>
          <w:p w14:paraId="1201D014" w14:textId="77777777" w:rsidR="00C96229" w:rsidRPr="0080222C" w:rsidRDefault="00C96229" w:rsidP="00F41DC9">
            <w:pPr>
              <w:jc w:val="center"/>
              <w:rPr>
                <w:rFonts w:cstheme="minorHAnsi"/>
                <w:color w:val="000000"/>
              </w:rPr>
            </w:pPr>
            <w:r>
              <w:rPr>
                <w:rFonts w:cstheme="minorHAnsi"/>
                <w:color w:val="000000"/>
              </w:rPr>
              <w:t>N</w:t>
            </w:r>
          </w:p>
        </w:tc>
        <w:tc>
          <w:tcPr>
            <w:tcW w:w="5004" w:type="dxa"/>
            <w:tcBorders>
              <w:top w:val="single" w:sz="4" w:space="0" w:color="auto"/>
              <w:left w:val="nil"/>
              <w:bottom w:val="single" w:sz="4" w:space="0" w:color="auto"/>
              <w:right w:val="single" w:sz="4" w:space="0" w:color="auto"/>
            </w:tcBorders>
            <w:vAlign w:val="center"/>
          </w:tcPr>
          <w:p w14:paraId="6A984CC8" w14:textId="77777777" w:rsidR="00C96229" w:rsidRDefault="00C96229" w:rsidP="00F41DC9">
            <w:pPr>
              <w:rPr>
                <w:rFonts w:cstheme="minorHAnsi"/>
                <w:color w:val="000000"/>
              </w:rPr>
            </w:pPr>
          </w:p>
        </w:tc>
      </w:tr>
      <w:tr w:rsidR="00C51D6D" w14:paraId="3CD27075" w14:textId="77777777" w:rsidTr="00F41DC9">
        <w:trPr>
          <w:trHeight w:val="57"/>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104C9" w14:textId="0EE26ECE" w:rsidR="00C51D6D" w:rsidRPr="0080222C" w:rsidRDefault="00C51D6D" w:rsidP="00F41DC9">
            <w:pPr>
              <w:jc w:val="center"/>
              <w:rPr>
                <w:rFonts w:cstheme="minorHAnsi"/>
                <w:color w:val="000000"/>
              </w:rPr>
            </w:pPr>
            <w:r>
              <w:rPr>
                <w:rFonts w:cstheme="minorHAnsi"/>
                <w:color w:val="000000"/>
              </w:rPr>
              <w:t>Mobile</w:t>
            </w:r>
          </w:p>
        </w:tc>
        <w:tc>
          <w:tcPr>
            <w:tcW w:w="2646" w:type="dxa"/>
            <w:tcBorders>
              <w:top w:val="single" w:sz="4" w:space="0" w:color="auto"/>
              <w:left w:val="nil"/>
              <w:bottom w:val="single" w:sz="4" w:space="0" w:color="auto"/>
              <w:right w:val="single" w:sz="4" w:space="0" w:color="auto"/>
            </w:tcBorders>
            <w:shd w:val="clear" w:color="auto" w:fill="auto"/>
            <w:noWrap/>
            <w:vAlign w:val="center"/>
          </w:tcPr>
          <w:p w14:paraId="72E17F83" w14:textId="49220917" w:rsidR="00C51D6D" w:rsidRDefault="000516EE" w:rsidP="00F41DC9">
            <w:pPr>
              <w:jc w:val="center"/>
              <w:rPr>
                <w:rFonts w:cstheme="minorHAnsi"/>
                <w:color w:val="000000"/>
              </w:rPr>
            </w:pPr>
            <w:r>
              <w:rPr>
                <w:rFonts w:cstheme="minorHAnsi"/>
                <w:color w:val="000000"/>
              </w:rPr>
              <w:t>N</w:t>
            </w:r>
          </w:p>
        </w:tc>
        <w:tc>
          <w:tcPr>
            <w:tcW w:w="5004" w:type="dxa"/>
            <w:tcBorders>
              <w:top w:val="single" w:sz="4" w:space="0" w:color="auto"/>
              <w:left w:val="nil"/>
              <w:bottom w:val="single" w:sz="4" w:space="0" w:color="auto"/>
              <w:right w:val="single" w:sz="4" w:space="0" w:color="auto"/>
            </w:tcBorders>
            <w:vAlign w:val="center"/>
          </w:tcPr>
          <w:p w14:paraId="4FE5C564" w14:textId="10C5E00D" w:rsidR="00C51D6D" w:rsidRDefault="00C51D6D" w:rsidP="00F41DC9">
            <w:pPr>
              <w:rPr>
                <w:rFonts w:cstheme="minorHAnsi"/>
                <w:color w:val="000000"/>
              </w:rPr>
            </w:pPr>
          </w:p>
        </w:tc>
      </w:tr>
      <w:tr w:rsidR="00C96229" w:rsidRPr="0080222C" w14:paraId="4C46B642" w14:textId="77777777" w:rsidTr="00F41DC9">
        <w:trPr>
          <w:trHeight w:val="57"/>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4A767" w14:textId="77777777" w:rsidR="00C96229" w:rsidRPr="0080222C" w:rsidRDefault="00C96229" w:rsidP="00F41DC9">
            <w:pPr>
              <w:jc w:val="center"/>
              <w:rPr>
                <w:rFonts w:cstheme="minorHAnsi"/>
                <w:color w:val="000000"/>
              </w:rPr>
            </w:pPr>
            <w:r w:rsidRPr="0080222C">
              <w:rPr>
                <w:rFonts w:cstheme="minorHAnsi"/>
                <w:color w:val="000000"/>
              </w:rPr>
              <w:t>Reporting</w:t>
            </w:r>
          </w:p>
        </w:tc>
        <w:tc>
          <w:tcPr>
            <w:tcW w:w="2646" w:type="dxa"/>
            <w:tcBorders>
              <w:top w:val="single" w:sz="4" w:space="0" w:color="auto"/>
              <w:left w:val="nil"/>
              <w:bottom w:val="single" w:sz="4" w:space="0" w:color="auto"/>
              <w:right w:val="single" w:sz="4" w:space="0" w:color="auto"/>
            </w:tcBorders>
            <w:shd w:val="clear" w:color="auto" w:fill="auto"/>
            <w:noWrap/>
            <w:vAlign w:val="center"/>
          </w:tcPr>
          <w:p w14:paraId="03D6F490" w14:textId="77777777" w:rsidR="00C96229" w:rsidRPr="0080222C" w:rsidRDefault="00C96229" w:rsidP="00F41DC9">
            <w:pPr>
              <w:jc w:val="center"/>
              <w:rPr>
                <w:rFonts w:cstheme="minorHAnsi"/>
                <w:color w:val="000000"/>
              </w:rPr>
            </w:pPr>
            <w:r w:rsidRPr="0080222C">
              <w:rPr>
                <w:rFonts w:cstheme="minorHAnsi"/>
                <w:color w:val="000000"/>
              </w:rPr>
              <w:t>N</w:t>
            </w:r>
          </w:p>
        </w:tc>
        <w:tc>
          <w:tcPr>
            <w:tcW w:w="5004" w:type="dxa"/>
            <w:tcBorders>
              <w:top w:val="single" w:sz="4" w:space="0" w:color="auto"/>
              <w:left w:val="nil"/>
              <w:bottom w:val="single" w:sz="4" w:space="0" w:color="auto"/>
              <w:right w:val="single" w:sz="4" w:space="0" w:color="auto"/>
            </w:tcBorders>
            <w:vAlign w:val="center"/>
          </w:tcPr>
          <w:p w14:paraId="6870D921" w14:textId="77777777" w:rsidR="00C96229" w:rsidRPr="0080222C" w:rsidRDefault="00C96229" w:rsidP="00F41DC9">
            <w:pPr>
              <w:rPr>
                <w:rFonts w:cstheme="minorHAnsi"/>
                <w:color w:val="000000"/>
              </w:rPr>
            </w:pPr>
          </w:p>
        </w:tc>
      </w:tr>
      <w:tr w:rsidR="00C96229" w:rsidRPr="0080222C" w14:paraId="1CE38350" w14:textId="77777777" w:rsidTr="00F41DC9">
        <w:trPr>
          <w:trHeight w:val="57"/>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AD1B3" w14:textId="77777777" w:rsidR="00C96229" w:rsidRPr="0080222C" w:rsidRDefault="00C96229" w:rsidP="00F41DC9">
            <w:pPr>
              <w:jc w:val="center"/>
              <w:rPr>
                <w:rFonts w:cstheme="minorHAnsi"/>
                <w:color w:val="000000"/>
              </w:rPr>
            </w:pPr>
            <w:r w:rsidRPr="0080222C">
              <w:rPr>
                <w:rFonts w:cstheme="minorHAnsi"/>
                <w:color w:val="000000"/>
              </w:rPr>
              <w:t>Other</w:t>
            </w:r>
          </w:p>
        </w:tc>
        <w:tc>
          <w:tcPr>
            <w:tcW w:w="2646" w:type="dxa"/>
            <w:tcBorders>
              <w:top w:val="single" w:sz="4" w:space="0" w:color="auto"/>
              <w:left w:val="nil"/>
              <w:bottom w:val="single" w:sz="4" w:space="0" w:color="auto"/>
              <w:right w:val="single" w:sz="4" w:space="0" w:color="auto"/>
            </w:tcBorders>
            <w:shd w:val="clear" w:color="auto" w:fill="auto"/>
            <w:noWrap/>
            <w:vAlign w:val="center"/>
          </w:tcPr>
          <w:p w14:paraId="32DBA40F" w14:textId="6067FC53" w:rsidR="00C96229" w:rsidRPr="0080222C" w:rsidRDefault="00E30767" w:rsidP="00F41DC9">
            <w:pPr>
              <w:jc w:val="center"/>
              <w:rPr>
                <w:rFonts w:cstheme="minorHAnsi"/>
                <w:color w:val="000000"/>
              </w:rPr>
            </w:pPr>
            <w:r>
              <w:rPr>
                <w:rFonts w:cstheme="minorHAnsi"/>
                <w:color w:val="000000"/>
              </w:rPr>
              <w:t>Y</w:t>
            </w:r>
          </w:p>
        </w:tc>
        <w:tc>
          <w:tcPr>
            <w:tcW w:w="5004" w:type="dxa"/>
            <w:tcBorders>
              <w:top w:val="single" w:sz="4" w:space="0" w:color="auto"/>
              <w:left w:val="nil"/>
              <w:bottom w:val="single" w:sz="4" w:space="0" w:color="auto"/>
              <w:right w:val="single" w:sz="4" w:space="0" w:color="auto"/>
            </w:tcBorders>
            <w:vAlign w:val="center"/>
          </w:tcPr>
          <w:p w14:paraId="2F3199BC" w14:textId="47D6FC54" w:rsidR="00C96229" w:rsidRPr="0080222C" w:rsidRDefault="00EC63A1" w:rsidP="00F41DC9">
            <w:pPr>
              <w:rPr>
                <w:rFonts w:cstheme="minorHAnsi"/>
                <w:color w:val="000000"/>
              </w:rPr>
            </w:pPr>
            <w:r>
              <w:rPr>
                <w:rStyle w:val="normaltextrun"/>
                <w:rFonts w:cs="Arial"/>
                <w:color w:val="000000"/>
                <w:shd w:val="clear" w:color="auto" w:fill="FFFFFF"/>
              </w:rPr>
              <w:t>Order Interfaces changes to identify</w:t>
            </w:r>
            <w:r>
              <w:rPr>
                <w:rStyle w:val="normaltextrun"/>
                <w:rFonts w:cs="Arial"/>
                <w:shd w:val="clear" w:color="auto" w:fill="FFFFFF"/>
              </w:rPr>
              <w:t xml:space="preserve"> </w:t>
            </w:r>
            <w:r w:rsidR="00BA6536">
              <w:rPr>
                <w:rStyle w:val="normaltextrun"/>
                <w:rFonts w:cs="Arial"/>
                <w:shd w:val="clear" w:color="auto" w:fill="FFFFFF"/>
              </w:rPr>
              <w:t>order detail lines that require re-tagging.</w:t>
            </w:r>
            <w:r>
              <w:rPr>
                <w:rStyle w:val="normaltextrun"/>
                <w:rFonts w:cs="Arial"/>
                <w:color w:val="000000"/>
                <w:shd w:val="clear" w:color="auto" w:fill="FFFFFF"/>
              </w:rPr>
              <w:t xml:space="preserve"> </w:t>
            </w:r>
          </w:p>
        </w:tc>
      </w:tr>
    </w:tbl>
    <w:p w14:paraId="51123BAA" w14:textId="77777777" w:rsidR="00F62311" w:rsidRPr="00FD557D" w:rsidRDefault="00F62311" w:rsidP="00F62311">
      <w:pPr>
        <w:rPr>
          <w:rFonts w:cs="Arial"/>
        </w:rPr>
      </w:pPr>
    </w:p>
    <w:p w14:paraId="373C2B1C" w14:textId="48F0B5B0" w:rsidR="000D77CC" w:rsidRDefault="00EE6A92" w:rsidP="007A653B">
      <w:pPr>
        <w:pStyle w:val="Default"/>
        <w:rPr>
          <w:rFonts w:ascii="Arial" w:hAnsi="Arial" w:cs="Arial"/>
          <w:color w:val="auto"/>
          <w:sz w:val="20"/>
          <w:szCs w:val="20"/>
        </w:rPr>
      </w:pPr>
      <w:r w:rsidRPr="007A653B">
        <w:rPr>
          <w:rFonts w:ascii="Arial" w:hAnsi="Arial" w:cs="Arial"/>
          <w:color w:val="auto"/>
          <w:sz w:val="20"/>
          <w:szCs w:val="20"/>
        </w:rPr>
        <w:t>Duluth Trading Adairsville</w:t>
      </w:r>
      <w:r w:rsidR="003A7C09" w:rsidRPr="007A653B">
        <w:rPr>
          <w:rFonts w:ascii="Arial" w:hAnsi="Arial" w:cs="Arial"/>
          <w:color w:val="auto"/>
          <w:sz w:val="20"/>
          <w:szCs w:val="20"/>
        </w:rPr>
        <w:t xml:space="preserve"> distribution center </w:t>
      </w:r>
      <w:r w:rsidR="007D79CC">
        <w:rPr>
          <w:rFonts w:ascii="Arial" w:hAnsi="Arial" w:cs="Arial"/>
          <w:color w:val="auto"/>
          <w:sz w:val="20"/>
          <w:szCs w:val="20"/>
        </w:rPr>
        <w:t xml:space="preserve">requires </w:t>
      </w:r>
      <w:r w:rsidR="00E33011">
        <w:rPr>
          <w:rFonts w:ascii="Arial" w:hAnsi="Arial" w:cs="Arial"/>
          <w:color w:val="auto"/>
          <w:sz w:val="20"/>
          <w:szCs w:val="20"/>
        </w:rPr>
        <w:t xml:space="preserve">printing of retail </w:t>
      </w:r>
      <w:proofErr w:type="gramStart"/>
      <w:r w:rsidR="00E33011">
        <w:rPr>
          <w:rFonts w:ascii="Arial" w:hAnsi="Arial" w:cs="Arial"/>
          <w:color w:val="auto"/>
          <w:sz w:val="20"/>
          <w:szCs w:val="20"/>
        </w:rPr>
        <w:t>hang-tags</w:t>
      </w:r>
      <w:proofErr w:type="gramEnd"/>
      <w:r w:rsidR="00E33011">
        <w:rPr>
          <w:rFonts w:ascii="Arial" w:hAnsi="Arial" w:cs="Arial"/>
          <w:color w:val="auto"/>
          <w:sz w:val="20"/>
          <w:szCs w:val="20"/>
        </w:rPr>
        <w:t xml:space="preserve"> </w:t>
      </w:r>
      <w:r w:rsidR="00D26595">
        <w:rPr>
          <w:rFonts w:ascii="Arial" w:hAnsi="Arial" w:cs="Arial"/>
          <w:color w:val="auto"/>
          <w:sz w:val="20"/>
          <w:szCs w:val="20"/>
        </w:rPr>
        <w:t>for certain items that are not</w:t>
      </w:r>
      <w:r w:rsidR="0096309B">
        <w:rPr>
          <w:rFonts w:ascii="Arial" w:hAnsi="Arial" w:cs="Arial"/>
          <w:color w:val="auto"/>
          <w:sz w:val="20"/>
          <w:szCs w:val="20"/>
        </w:rPr>
        <w:t xml:space="preserve"> </w:t>
      </w:r>
      <w:r w:rsidR="003402DB">
        <w:rPr>
          <w:rFonts w:ascii="Arial" w:hAnsi="Arial" w:cs="Arial"/>
          <w:color w:val="auto"/>
          <w:sz w:val="20"/>
          <w:szCs w:val="20"/>
        </w:rPr>
        <w:t>“</w:t>
      </w:r>
      <w:r w:rsidR="0096309B">
        <w:rPr>
          <w:rFonts w:ascii="Arial" w:hAnsi="Arial" w:cs="Arial"/>
          <w:color w:val="auto"/>
          <w:sz w:val="20"/>
          <w:szCs w:val="20"/>
        </w:rPr>
        <w:t>retail ready</w:t>
      </w:r>
      <w:r w:rsidR="003402DB">
        <w:rPr>
          <w:rFonts w:ascii="Arial" w:hAnsi="Arial" w:cs="Arial"/>
          <w:color w:val="auto"/>
          <w:sz w:val="20"/>
          <w:szCs w:val="20"/>
        </w:rPr>
        <w:t>”</w:t>
      </w:r>
      <w:r w:rsidR="00E33011">
        <w:rPr>
          <w:rFonts w:ascii="Arial" w:hAnsi="Arial" w:cs="Arial"/>
          <w:color w:val="auto"/>
          <w:sz w:val="20"/>
          <w:szCs w:val="20"/>
        </w:rPr>
        <w:t xml:space="preserve"> as </w:t>
      </w:r>
      <w:r w:rsidR="003402DB">
        <w:rPr>
          <w:rFonts w:ascii="Arial" w:hAnsi="Arial" w:cs="Arial"/>
          <w:color w:val="auto"/>
          <w:sz w:val="20"/>
          <w:szCs w:val="20"/>
        </w:rPr>
        <w:t xml:space="preserve">identified </w:t>
      </w:r>
      <w:r w:rsidR="00545DEC">
        <w:rPr>
          <w:rFonts w:ascii="Arial" w:hAnsi="Arial" w:cs="Arial"/>
          <w:color w:val="auto"/>
          <w:sz w:val="20"/>
          <w:szCs w:val="20"/>
        </w:rPr>
        <w:t>by the hos</w:t>
      </w:r>
      <w:r w:rsidR="00A17F32">
        <w:rPr>
          <w:rFonts w:ascii="Arial" w:hAnsi="Arial" w:cs="Arial"/>
          <w:color w:val="auto"/>
          <w:sz w:val="20"/>
          <w:szCs w:val="20"/>
        </w:rPr>
        <w:t>t</w:t>
      </w:r>
      <w:r w:rsidR="00545DEC">
        <w:rPr>
          <w:rFonts w:ascii="Arial" w:hAnsi="Arial" w:cs="Arial"/>
          <w:color w:val="auto"/>
          <w:sz w:val="20"/>
          <w:szCs w:val="20"/>
        </w:rPr>
        <w:t>.</w:t>
      </w:r>
      <w:r w:rsidR="00E33011">
        <w:rPr>
          <w:rFonts w:ascii="Arial" w:hAnsi="Arial" w:cs="Arial"/>
          <w:color w:val="auto"/>
          <w:sz w:val="20"/>
          <w:szCs w:val="20"/>
        </w:rPr>
        <w:t xml:space="preserve"> The</w:t>
      </w:r>
      <w:r w:rsidR="00545DEC">
        <w:rPr>
          <w:rFonts w:ascii="Arial" w:hAnsi="Arial" w:cs="Arial"/>
          <w:color w:val="auto"/>
          <w:sz w:val="20"/>
          <w:szCs w:val="20"/>
        </w:rPr>
        <w:t xml:space="preserve"> </w:t>
      </w:r>
      <w:r w:rsidR="009D15BD">
        <w:rPr>
          <w:rFonts w:ascii="Arial" w:hAnsi="Arial" w:cs="Arial"/>
          <w:color w:val="auto"/>
          <w:sz w:val="20"/>
          <w:szCs w:val="20"/>
        </w:rPr>
        <w:t xml:space="preserve">Item Master field </w:t>
      </w:r>
      <w:r w:rsidR="00E4413E">
        <w:rPr>
          <w:rFonts w:ascii="Arial" w:hAnsi="Arial" w:cs="Arial"/>
          <w:color w:val="auto"/>
          <w:sz w:val="20"/>
          <w:szCs w:val="20"/>
        </w:rPr>
        <w:t>“</w:t>
      </w:r>
      <w:proofErr w:type="spellStart"/>
      <w:proofErr w:type="gramStart"/>
      <w:r w:rsidR="00E4413E">
        <w:rPr>
          <w:rFonts w:ascii="Arial" w:hAnsi="Arial" w:cs="Arial"/>
          <w:color w:val="auto"/>
          <w:sz w:val="20"/>
          <w:szCs w:val="20"/>
        </w:rPr>
        <w:t>Item.Extended.RetailReady</w:t>
      </w:r>
      <w:proofErr w:type="spellEnd"/>
      <w:proofErr w:type="gramEnd"/>
      <w:r w:rsidR="00E4413E">
        <w:rPr>
          <w:rFonts w:ascii="Arial" w:hAnsi="Arial" w:cs="Arial"/>
          <w:color w:val="auto"/>
          <w:sz w:val="20"/>
          <w:szCs w:val="20"/>
        </w:rPr>
        <w:t xml:space="preserve">” is defined to identify </w:t>
      </w:r>
      <w:r w:rsidR="00441E91">
        <w:rPr>
          <w:rFonts w:ascii="Arial" w:hAnsi="Arial" w:cs="Arial"/>
          <w:color w:val="auto"/>
          <w:sz w:val="20"/>
          <w:szCs w:val="20"/>
        </w:rPr>
        <w:t xml:space="preserve">items </w:t>
      </w:r>
      <w:r w:rsidR="00297D6B">
        <w:rPr>
          <w:rFonts w:ascii="Arial" w:hAnsi="Arial" w:cs="Arial"/>
          <w:color w:val="auto"/>
          <w:sz w:val="20"/>
          <w:szCs w:val="20"/>
        </w:rPr>
        <w:t>requiring</w:t>
      </w:r>
      <w:r w:rsidR="00E4413E">
        <w:rPr>
          <w:rFonts w:ascii="Arial" w:hAnsi="Arial" w:cs="Arial"/>
          <w:color w:val="auto"/>
          <w:sz w:val="20"/>
          <w:szCs w:val="20"/>
        </w:rPr>
        <w:t xml:space="preserve"> retagging. </w:t>
      </w:r>
      <w:r w:rsidR="00545DEC">
        <w:rPr>
          <w:rFonts w:ascii="Arial" w:hAnsi="Arial" w:cs="Arial"/>
          <w:color w:val="auto"/>
          <w:sz w:val="20"/>
          <w:szCs w:val="20"/>
        </w:rPr>
        <w:t>During Order Interface, MAWM is customized to</w:t>
      </w:r>
      <w:r w:rsidR="006C644F">
        <w:rPr>
          <w:rFonts w:ascii="Arial" w:hAnsi="Arial" w:cs="Arial"/>
          <w:color w:val="auto"/>
          <w:sz w:val="20"/>
          <w:szCs w:val="20"/>
        </w:rPr>
        <w:t xml:space="preserve"> validate whether</w:t>
      </w:r>
      <w:r w:rsidR="00097580">
        <w:rPr>
          <w:rFonts w:ascii="Arial" w:hAnsi="Arial" w:cs="Arial"/>
          <w:color w:val="auto"/>
          <w:sz w:val="20"/>
          <w:szCs w:val="20"/>
        </w:rPr>
        <w:t xml:space="preserve"> each order line requires retagging </w:t>
      </w:r>
      <w:r w:rsidR="008E32DD">
        <w:rPr>
          <w:rFonts w:ascii="Arial" w:hAnsi="Arial" w:cs="Arial"/>
          <w:color w:val="auto"/>
          <w:sz w:val="20"/>
          <w:szCs w:val="20"/>
        </w:rPr>
        <w:t xml:space="preserve">for eligible order </w:t>
      </w:r>
      <w:proofErr w:type="gramStart"/>
      <w:r w:rsidR="008E32DD">
        <w:rPr>
          <w:rFonts w:ascii="Arial" w:hAnsi="Arial" w:cs="Arial"/>
          <w:color w:val="auto"/>
          <w:sz w:val="20"/>
          <w:szCs w:val="20"/>
        </w:rPr>
        <w:t>types, and</w:t>
      </w:r>
      <w:proofErr w:type="gramEnd"/>
      <w:r w:rsidR="008E32DD">
        <w:rPr>
          <w:rFonts w:ascii="Arial" w:hAnsi="Arial" w:cs="Arial"/>
          <w:color w:val="auto"/>
          <w:sz w:val="20"/>
          <w:szCs w:val="20"/>
        </w:rPr>
        <w:t xml:space="preserve"> </w:t>
      </w:r>
      <w:r w:rsidR="00314B84">
        <w:rPr>
          <w:rFonts w:ascii="Arial" w:hAnsi="Arial" w:cs="Arial"/>
          <w:color w:val="auto"/>
          <w:sz w:val="20"/>
          <w:szCs w:val="20"/>
        </w:rPr>
        <w:t>is enhanced to create order line instruction if the item is not “retail ready”.</w:t>
      </w:r>
    </w:p>
    <w:p w14:paraId="20FFEB52" w14:textId="46AEB3FF" w:rsidR="00470D51" w:rsidRPr="007A653B" w:rsidRDefault="00097580" w:rsidP="007A653B">
      <w:pPr>
        <w:pStyle w:val="Default"/>
        <w:rPr>
          <w:rFonts w:ascii="Arial" w:hAnsi="Arial" w:cs="Arial"/>
          <w:color w:val="auto"/>
          <w:sz w:val="20"/>
          <w:szCs w:val="20"/>
        </w:rPr>
      </w:pPr>
      <w:r>
        <w:rPr>
          <w:rFonts w:ascii="Arial" w:hAnsi="Arial" w:cs="Arial"/>
          <w:color w:val="auto"/>
          <w:sz w:val="20"/>
          <w:szCs w:val="20"/>
        </w:rPr>
        <w:t xml:space="preserve"> </w:t>
      </w:r>
    </w:p>
    <w:p w14:paraId="46D8B71F" w14:textId="491F0439" w:rsidR="00FE0006" w:rsidRDefault="00FE0006">
      <w:pPr>
        <w:overflowPunct/>
        <w:autoSpaceDE/>
        <w:autoSpaceDN/>
        <w:adjustRightInd/>
        <w:textAlignment w:val="auto"/>
        <w:rPr>
          <w:rFonts w:cs="Arial"/>
          <w:b/>
          <w:color w:val="1F497D" w:themeColor="text2"/>
          <w:sz w:val="24"/>
        </w:rPr>
      </w:pPr>
    </w:p>
    <w:p w14:paraId="20FFEB54" w14:textId="4E7DB013" w:rsidR="00470D51" w:rsidRPr="00FD557D" w:rsidRDefault="00470D51" w:rsidP="00470D51">
      <w:pPr>
        <w:pStyle w:val="Heading2"/>
        <w:rPr>
          <w:rFonts w:cs="Arial"/>
        </w:rPr>
      </w:pPr>
      <w:bookmarkStart w:id="8" w:name="_Toc127282841"/>
      <w:r w:rsidRPr="00FD557D">
        <w:rPr>
          <w:rFonts w:cs="Arial"/>
        </w:rPr>
        <w:t>Assumptions</w:t>
      </w:r>
      <w:bookmarkEnd w:id="8"/>
    </w:p>
    <w:p w14:paraId="20FFEB55" w14:textId="77777777" w:rsidR="00470D51" w:rsidRPr="00FD557D" w:rsidRDefault="00470D51" w:rsidP="00470D51">
      <w:pPr>
        <w:rPr>
          <w:rFonts w:cs="Arial"/>
        </w:rPr>
      </w:pPr>
    </w:p>
    <w:p w14:paraId="4A632883" w14:textId="14CEE905" w:rsidR="003A51FC" w:rsidRDefault="008F369A">
      <w:pPr>
        <w:pStyle w:val="ListParagraph"/>
        <w:numPr>
          <w:ilvl w:val="0"/>
          <w:numId w:val="6"/>
        </w:numPr>
        <w:spacing w:after="80"/>
        <w:rPr>
          <w:rFonts w:cs="Arial"/>
        </w:rPr>
      </w:pPr>
      <w:bookmarkStart w:id="9" w:name="_Toc12283257"/>
      <w:r>
        <w:rPr>
          <w:rFonts w:cs="Arial"/>
        </w:rPr>
        <w:t xml:space="preserve">Items requiring </w:t>
      </w:r>
      <w:proofErr w:type="gramStart"/>
      <w:r w:rsidR="00314B84">
        <w:rPr>
          <w:rFonts w:cs="Arial"/>
        </w:rPr>
        <w:t>hang-tags</w:t>
      </w:r>
      <w:proofErr w:type="gramEnd"/>
      <w:r>
        <w:rPr>
          <w:rFonts w:cs="Arial"/>
        </w:rPr>
        <w:t xml:space="preserve"> are </w:t>
      </w:r>
      <w:r w:rsidR="00951F39">
        <w:rPr>
          <w:rFonts w:cs="Arial"/>
        </w:rPr>
        <w:t>identified by the host syste</w:t>
      </w:r>
      <w:r w:rsidR="00674612">
        <w:rPr>
          <w:rFonts w:cs="Arial"/>
        </w:rPr>
        <w:t>m.</w:t>
      </w:r>
    </w:p>
    <w:p w14:paraId="6DC6B66C" w14:textId="6624E454" w:rsidR="00951F39" w:rsidRDefault="00951F39">
      <w:pPr>
        <w:pStyle w:val="ListParagraph"/>
        <w:numPr>
          <w:ilvl w:val="0"/>
          <w:numId w:val="6"/>
        </w:numPr>
        <w:spacing w:after="80"/>
        <w:rPr>
          <w:rFonts w:cs="Arial"/>
        </w:rPr>
      </w:pPr>
      <w:r>
        <w:rPr>
          <w:rFonts w:cs="Arial"/>
        </w:rPr>
        <w:t xml:space="preserve">The </w:t>
      </w:r>
      <w:r w:rsidR="003839C6">
        <w:rPr>
          <w:rFonts w:cs="Arial"/>
        </w:rPr>
        <w:t>change</w:t>
      </w:r>
      <w:r>
        <w:rPr>
          <w:rFonts w:cs="Arial"/>
        </w:rPr>
        <w:t xml:space="preserve"> in this extension </w:t>
      </w:r>
      <w:r w:rsidR="00D75F25">
        <w:rPr>
          <w:rFonts w:cs="Arial"/>
        </w:rPr>
        <w:t xml:space="preserve">is to </w:t>
      </w:r>
      <w:r>
        <w:rPr>
          <w:rFonts w:cs="Arial"/>
        </w:rPr>
        <w:t xml:space="preserve">support </w:t>
      </w:r>
      <w:r w:rsidR="008422A7">
        <w:rPr>
          <w:rFonts w:cs="Arial"/>
        </w:rPr>
        <w:t xml:space="preserve">retag </w:t>
      </w:r>
      <w:r>
        <w:rPr>
          <w:rFonts w:cs="Arial"/>
        </w:rPr>
        <w:t>instructions</w:t>
      </w:r>
      <w:r w:rsidR="008525B5">
        <w:rPr>
          <w:rFonts w:cs="Arial"/>
        </w:rPr>
        <w:t xml:space="preserve"> and creates </w:t>
      </w:r>
      <w:r w:rsidR="00674612">
        <w:rPr>
          <w:rFonts w:cs="Arial"/>
        </w:rPr>
        <w:t>single order line instruction per order line.</w:t>
      </w:r>
    </w:p>
    <w:p w14:paraId="30585537" w14:textId="14D02271" w:rsidR="007E761F" w:rsidRDefault="007E761F">
      <w:pPr>
        <w:pStyle w:val="ListParagraph"/>
        <w:numPr>
          <w:ilvl w:val="0"/>
          <w:numId w:val="6"/>
        </w:numPr>
        <w:spacing w:after="80"/>
        <w:rPr>
          <w:rFonts w:cs="Arial"/>
        </w:rPr>
      </w:pPr>
      <w:r>
        <w:rPr>
          <w:rFonts w:cs="Arial"/>
        </w:rPr>
        <w:t xml:space="preserve">Retag Instructions maybe leveraged for </w:t>
      </w:r>
      <w:r w:rsidR="004E7B09">
        <w:rPr>
          <w:rFonts w:cs="Arial"/>
        </w:rPr>
        <w:t xml:space="preserve">other channels as well and just not </w:t>
      </w:r>
      <w:r w:rsidR="00F4300D">
        <w:rPr>
          <w:rFonts w:cs="Arial"/>
        </w:rPr>
        <w:t xml:space="preserve">for </w:t>
      </w:r>
      <w:r w:rsidR="004E7B09">
        <w:rPr>
          <w:rFonts w:cs="Arial"/>
        </w:rPr>
        <w:t>retail</w:t>
      </w:r>
      <w:r w:rsidR="00F4300D">
        <w:rPr>
          <w:rFonts w:cs="Arial"/>
        </w:rPr>
        <w:t>.</w:t>
      </w:r>
    </w:p>
    <w:p w14:paraId="69AC2739" w14:textId="396F6BB9" w:rsidR="00674612" w:rsidRDefault="00066F6C">
      <w:pPr>
        <w:pStyle w:val="ListParagraph"/>
        <w:numPr>
          <w:ilvl w:val="0"/>
          <w:numId w:val="6"/>
        </w:numPr>
        <w:spacing w:after="80"/>
        <w:rPr>
          <w:rFonts w:cs="Arial"/>
        </w:rPr>
      </w:pPr>
      <w:r>
        <w:rPr>
          <w:rFonts w:cs="Arial"/>
        </w:rPr>
        <w:t xml:space="preserve">Instruction text and list of eligible order types are configurable </w:t>
      </w:r>
      <w:r w:rsidR="000E76BA">
        <w:rPr>
          <w:rFonts w:cs="Arial"/>
        </w:rPr>
        <w:t xml:space="preserve">and are maintained </w:t>
      </w:r>
      <w:r>
        <w:rPr>
          <w:rFonts w:cs="Arial"/>
        </w:rPr>
        <w:t>in the config store.</w:t>
      </w:r>
    </w:p>
    <w:p w14:paraId="47CAC7E5" w14:textId="3EA54A6C" w:rsidR="00917998" w:rsidRDefault="00917998" w:rsidP="007E761F">
      <w:pPr>
        <w:pStyle w:val="ListParagraph"/>
        <w:spacing w:after="80"/>
        <w:rPr>
          <w:rFonts w:cs="Arial"/>
        </w:rPr>
      </w:pPr>
    </w:p>
    <w:p w14:paraId="5483E201" w14:textId="77777777" w:rsidR="00674612" w:rsidRDefault="00674612" w:rsidP="00674612">
      <w:pPr>
        <w:pStyle w:val="ListParagraph"/>
        <w:spacing w:after="80"/>
        <w:rPr>
          <w:rFonts w:cs="Arial"/>
        </w:rPr>
      </w:pPr>
    </w:p>
    <w:p w14:paraId="5C2C43F7" w14:textId="77777777" w:rsidR="00C717CE" w:rsidRPr="00FD557D" w:rsidRDefault="00C717CE" w:rsidP="00C717CE">
      <w:pPr>
        <w:pStyle w:val="Heading2"/>
        <w:rPr>
          <w:rFonts w:cs="Arial"/>
        </w:rPr>
      </w:pPr>
      <w:bookmarkStart w:id="10" w:name="_Toc127282842"/>
      <w:r w:rsidRPr="00FD557D">
        <w:rPr>
          <w:rFonts w:cs="Arial"/>
        </w:rPr>
        <w:t>Dependencies</w:t>
      </w:r>
      <w:bookmarkEnd w:id="9"/>
      <w:bookmarkEnd w:id="10"/>
    </w:p>
    <w:p w14:paraId="293841FC" w14:textId="77777777" w:rsidR="00C717CE" w:rsidRPr="00FD557D" w:rsidRDefault="00C717CE" w:rsidP="00C717CE">
      <w:pPr>
        <w:ind w:left="540"/>
        <w:rPr>
          <w:rFonts w:cs="Arial"/>
        </w:rPr>
      </w:pPr>
    </w:p>
    <w:p w14:paraId="6E481F8F" w14:textId="77777777" w:rsidR="00C717CE" w:rsidRPr="00FD557D" w:rsidRDefault="00C717CE" w:rsidP="00C717CE">
      <w:pPr>
        <w:pStyle w:val="Heading3"/>
      </w:pPr>
      <w:bookmarkStart w:id="11" w:name="_Toc12283258"/>
      <w:bookmarkStart w:id="12" w:name="_Toc127282843"/>
      <w:r w:rsidRPr="00FD557D">
        <w:t>Code Dependencies</w:t>
      </w:r>
      <w:bookmarkEnd w:id="11"/>
      <w:bookmarkEnd w:id="12"/>
    </w:p>
    <w:p w14:paraId="5FEFA7EF" w14:textId="77777777" w:rsidR="00C717CE" w:rsidRPr="00FD557D" w:rsidRDefault="00C717CE" w:rsidP="00C717CE">
      <w:pPr>
        <w:ind w:left="540"/>
        <w:rPr>
          <w:rFonts w:cs="Arial"/>
        </w:rPr>
      </w:pPr>
    </w:p>
    <w:p w14:paraId="4475B20E" w14:textId="5D52DD95" w:rsidR="00C717CE" w:rsidRDefault="00242960" w:rsidP="00242960">
      <w:pPr>
        <w:ind w:firstLine="576"/>
        <w:rPr>
          <w:rFonts w:cstheme="minorHAnsi"/>
        </w:rPr>
      </w:pPr>
      <w:r w:rsidRPr="0080222C">
        <w:rPr>
          <w:rFonts w:cstheme="minorHAnsi"/>
        </w:rPr>
        <w:t>Not required for this extension</w:t>
      </w:r>
    </w:p>
    <w:p w14:paraId="4F0B75EB" w14:textId="77777777" w:rsidR="00242960" w:rsidRPr="00FD557D" w:rsidRDefault="00242960" w:rsidP="00242960">
      <w:pPr>
        <w:ind w:firstLine="576"/>
        <w:rPr>
          <w:rFonts w:cs="Arial"/>
        </w:rPr>
      </w:pPr>
    </w:p>
    <w:p w14:paraId="723CA910" w14:textId="77777777" w:rsidR="00C717CE" w:rsidRPr="00FD557D" w:rsidRDefault="00C717CE" w:rsidP="00C717CE">
      <w:pPr>
        <w:pStyle w:val="Heading3"/>
        <w:rPr>
          <w:rFonts w:cs="Arial"/>
        </w:rPr>
      </w:pPr>
      <w:bookmarkStart w:id="13" w:name="_Toc12283259"/>
      <w:bookmarkStart w:id="14" w:name="_Toc127282844"/>
      <w:r w:rsidRPr="00FD557D">
        <w:rPr>
          <w:rFonts w:cs="Arial"/>
        </w:rPr>
        <w:t>Interface Dependencies</w:t>
      </w:r>
      <w:bookmarkEnd w:id="13"/>
      <w:bookmarkEnd w:id="14"/>
    </w:p>
    <w:p w14:paraId="1C2EACD2" w14:textId="77777777" w:rsidR="00C717CE" w:rsidRPr="00FD557D" w:rsidRDefault="00C717CE" w:rsidP="00C717CE">
      <w:pPr>
        <w:ind w:left="540"/>
        <w:rPr>
          <w:rFonts w:cs="Arial"/>
        </w:rPr>
      </w:pPr>
    </w:p>
    <w:tbl>
      <w:tblPr>
        <w:tblStyle w:val="TableGrid"/>
        <w:tblW w:w="0" w:type="auto"/>
        <w:tblInd w:w="558" w:type="dxa"/>
        <w:tblLook w:val="04A0" w:firstRow="1" w:lastRow="0" w:firstColumn="1" w:lastColumn="0" w:noHBand="0" w:noVBand="1"/>
      </w:tblPr>
      <w:tblGrid>
        <w:gridCol w:w="2317"/>
        <w:gridCol w:w="2880"/>
        <w:gridCol w:w="1260"/>
        <w:gridCol w:w="2880"/>
      </w:tblGrid>
      <w:tr w:rsidR="00C0732A" w:rsidRPr="00FD557D" w14:paraId="47080748" w14:textId="77777777" w:rsidTr="00EA0D21">
        <w:trPr>
          <w:tblHeader/>
        </w:trPr>
        <w:tc>
          <w:tcPr>
            <w:tcW w:w="2317" w:type="dxa"/>
            <w:shd w:val="clear" w:color="auto" w:fill="B8CCE4" w:themeFill="accent1" w:themeFillTint="66"/>
          </w:tcPr>
          <w:p w14:paraId="44DC10F7" w14:textId="2C64BFF0" w:rsidR="00C0732A" w:rsidRPr="00FD557D" w:rsidRDefault="00C0732A" w:rsidP="00F41DC9">
            <w:pPr>
              <w:rPr>
                <w:rFonts w:cs="Arial"/>
                <w:b/>
              </w:rPr>
            </w:pPr>
            <w:r>
              <w:rPr>
                <w:rFonts w:cs="Arial"/>
                <w:b/>
              </w:rPr>
              <w:t>Entity</w:t>
            </w:r>
          </w:p>
        </w:tc>
        <w:tc>
          <w:tcPr>
            <w:tcW w:w="2880" w:type="dxa"/>
            <w:shd w:val="clear" w:color="auto" w:fill="B8CCE4" w:themeFill="accent1" w:themeFillTint="66"/>
          </w:tcPr>
          <w:p w14:paraId="49839F55" w14:textId="0E7E469F" w:rsidR="00C0732A" w:rsidRPr="00FD557D" w:rsidRDefault="00C0732A" w:rsidP="00F41DC9">
            <w:pPr>
              <w:rPr>
                <w:rFonts w:cs="Arial"/>
                <w:b/>
              </w:rPr>
            </w:pPr>
            <w:r>
              <w:rPr>
                <w:rFonts w:cs="Arial"/>
                <w:b/>
              </w:rPr>
              <w:t>Attri</w:t>
            </w:r>
            <w:r w:rsidR="00066AE5">
              <w:rPr>
                <w:rFonts w:cs="Arial"/>
                <w:b/>
              </w:rPr>
              <w:t>bute</w:t>
            </w:r>
          </w:p>
        </w:tc>
        <w:tc>
          <w:tcPr>
            <w:tcW w:w="1260" w:type="dxa"/>
            <w:shd w:val="clear" w:color="auto" w:fill="B8CCE4" w:themeFill="accent1" w:themeFillTint="66"/>
          </w:tcPr>
          <w:p w14:paraId="3F2548DF" w14:textId="75B27158" w:rsidR="00C0732A" w:rsidRPr="00FD557D" w:rsidRDefault="00C0732A" w:rsidP="00F41DC9">
            <w:pPr>
              <w:rPr>
                <w:rFonts w:cs="Arial"/>
                <w:b/>
              </w:rPr>
            </w:pPr>
            <w:r>
              <w:rPr>
                <w:rFonts w:cs="Arial"/>
                <w:b/>
              </w:rPr>
              <w:t>Extended?</w:t>
            </w:r>
          </w:p>
        </w:tc>
        <w:tc>
          <w:tcPr>
            <w:tcW w:w="2880" w:type="dxa"/>
            <w:shd w:val="clear" w:color="auto" w:fill="B8CCE4" w:themeFill="accent1" w:themeFillTint="66"/>
          </w:tcPr>
          <w:p w14:paraId="59846448" w14:textId="1BA90B5A" w:rsidR="00C0732A" w:rsidRPr="00FD557D" w:rsidRDefault="00C0732A" w:rsidP="00F41DC9">
            <w:pPr>
              <w:rPr>
                <w:rFonts w:cs="Arial"/>
                <w:b/>
              </w:rPr>
            </w:pPr>
            <w:r w:rsidRPr="00FD557D">
              <w:rPr>
                <w:rFonts w:cs="Arial"/>
                <w:b/>
              </w:rPr>
              <w:t>Requirement</w:t>
            </w:r>
          </w:p>
        </w:tc>
      </w:tr>
      <w:tr w:rsidR="00C0732A" w:rsidRPr="00FD557D" w14:paraId="0228FE29" w14:textId="77777777" w:rsidTr="00EA0D21">
        <w:tc>
          <w:tcPr>
            <w:tcW w:w="2317" w:type="dxa"/>
          </w:tcPr>
          <w:p w14:paraId="1A0C28EE" w14:textId="17D84C60" w:rsidR="00C0732A" w:rsidRPr="00044F6F" w:rsidRDefault="00066AE5" w:rsidP="00F41DC9">
            <w:pPr>
              <w:rPr>
                <w:rFonts w:cs="Arial"/>
              </w:rPr>
            </w:pPr>
            <w:r>
              <w:rPr>
                <w:rFonts w:cs="Arial"/>
              </w:rPr>
              <w:t>I</w:t>
            </w:r>
            <w:r>
              <w:t>tem</w:t>
            </w:r>
          </w:p>
        </w:tc>
        <w:tc>
          <w:tcPr>
            <w:tcW w:w="2880" w:type="dxa"/>
          </w:tcPr>
          <w:p w14:paraId="5F8AE8C8" w14:textId="01E2B2AA" w:rsidR="000564FA" w:rsidRPr="00044F6F" w:rsidRDefault="00066AE5" w:rsidP="00066AE5">
            <w:pPr>
              <w:rPr>
                <w:rFonts w:cs="Arial"/>
              </w:rPr>
            </w:pPr>
            <w:proofErr w:type="spellStart"/>
            <w:r>
              <w:rPr>
                <w:rFonts w:cs="Arial"/>
              </w:rPr>
              <w:t>RetailReady</w:t>
            </w:r>
            <w:proofErr w:type="spellEnd"/>
          </w:p>
        </w:tc>
        <w:tc>
          <w:tcPr>
            <w:tcW w:w="1260" w:type="dxa"/>
          </w:tcPr>
          <w:p w14:paraId="20AB1530" w14:textId="19844D2D" w:rsidR="00C0732A" w:rsidRPr="00044F6F" w:rsidRDefault="00066AE5" w:rsidP="00F41DC9">
            <w:pPr>
              <w:rPr>
                <w:rFonts w:cs="Arial"/>
              </w:rPr>
            </w:pPr>
            <w:r>
              <w:rPr>
                <w:rFonts w:cs="Arial"/>
              </w:rPr>
              <w:t>Y</w:t>
            </w:r>
          </w:p>
        </w:tc>
        <w:tc>
          <w:tcPr>
            <w:tcW w:w="2880" w:type="dxa"/>
          </w:tcPr>
          <w:p w14:paraId="6F1134F1" w14:textId="454ED9BA" w:rsidR="00C0732A" w:rsidRPr="00FD557D" w:rsidRDefault="00ED7C12" w:rsidP="00F41DC9">
            <w:pPr>
              <w:rPr>
                <w:rFonts w:cs="Arial"/>
                <w:highlight w:val="yellow"/>
              </w:rPr>
            </w:pPr>
            <w:r>
              <w:rPr>
                <w:rFonts w:cs="Arial"/>
              </w:rPr>
              <w:t>Item requires retagging for Retail</w:t>
            </w:r>
            <w:r w:rsidR="00B5629A">
              <w:rPr>
                <w:rFonts w:cs="Arial"/>
              </w:rPr>
              <w:t xml:space="preserve"> flow.</w:t>
            </w:r>
          </w:p>
        </w:tc>
      </w:tr>
      <w:tr w:rsidR="00C0732A" w:rsidRPr="00FD557D" w14:paraId="5CBCAAEC" w14:textId="77777777" w:rsidTr="00EA0D21">
        <w:tc>
          <w:tcPr>
            <w:tcW w:w="2317" w:type="dxa"/>
          </w:tcPr>
          <w:p w14:paraId="79AB2111" w14:textId="099FB70F" w:rsidR="00C0732A" w:rsidRPr="00044F6F" w:rsidRDefault="00C0732A" w:rsidP="00F41DC9">
            <w:pPr>
              <w:rPr>
                <w:rFonts w:cs="Arial"/>
              </w:rPr>
            </w:pPr>
          </w:p>
        </w:tc>
        <w:tc>
          <w:tcPr>
            <w:tcW w:w="2880" w:type="dxa"/>
          </w:tcPr>
          <w:p w14:paraId="35206F88" w14:textId="0D51791B" w:rsidR="00C0732A" w:rsidRPr="00044F6F" w:rsidRDefault="00C0732A" w:rsidP="00F41DC9">
            <w:pPr>
              <w:rPr>
                <w:rFonts w:cs="Arial"/>
              </w:rPr>
            </w:pPr>
          </w:p>
        </w:tc>
        <w:tc>
          <w:tcPr>
            <w:tcW w:w="1260" w:type="dxa"/>
          </w:tcPr>
          <w:p w14:paraId="69971428" w14:textId="2EABBBD4" w:rsidR="00C0732A" w:rsidRPr="00044F6F" w:rsidRDefault="00C0732A" w:rsidP="00F41DC9">
            <w:pPr>
              <w:rPr>
                <w:rFonts w:cs="Arial"/>
              </w:rPr>
            </w:pPr>
          </w:p>
        </w:tc>
        <w:tc>
          <w:tcPr>
            <w:tcW w:w="2880" w:type="dxa"/>
          </w:tcPr>
          <w:p w14:paraId="3863839B" w14:textId="53285E77" w:rsidR="00C0732A" w:rsidRPr="00FD557D" w:rsidRDefault="00C0732A" w:rsidP="00F41DC9">
            <w:pPr>
              <w:rPr>
                <w:rFonts w:cs="Arial"/>
                <w:highlight w:val="yellow"/>
              </w:rPr>
            </w:pPr>
          </w:p>
        </w:tc>
      </w:tr>
      <w:tr w:rsidR="004974A8" w:rsidRPr="00FD557D" w14:paraId="286705D1" w14:textId="77777777" w:rsidTr="00EA0D21">
        <w:tc>
          <w:tcPr>
            <w:tcW w:w="2317" w:type="dxa"/>
          </w:tcPr>
          <w:p w14:paraId="1242AC35" w14:textId="49576087" w:rsidR="004974A8" w:rsidRPr="00044F6F" w:rsidRDefault="004974A8" w:rsidP="00F41DC9">
            <w:pPr>
              <w:rPr>
                <w:rFonts w:cs="Arial"/>
              </w:rPr>
            </w:pPr>
          </w:p>
        </w:tc>
        <w:tc>
          <w:tcPr>
            <w:tcW w:w="2880" w:type="dxa"/>
          </w:tcPr>
          <w:p w14:paraId="22D51A4A" w14:textId="2BF74D25" w:rsidR="004974A8" w:rsidRPr="00044F6F" w:rsidRDefault="004974A8" w:rsidP="00F41DC9">
            <w:pPr>
              <w:rPr>
                <w:rFonts w:cs="Arial"/>
              </w:rPr>
            </w:pPr>
          </w:p>
        </w:tc>
        <w:tc>
          <w:tcPr>
            <w:tcW w:w="1260" w:type="dxa"/>
          </w:tcPr>
          <w:p w14:paraId="645E42BA" w14:textId="4F3E8168" w:rsidR="004974A8" w:rsidRPr="00044F6F" w:rsidRDefault="004974A8" w:rsidP="00F41DC9">
            <w:pPr>
              <w:rPr>
                <w:rFonts w:cs="Arial"/>
              </w:rPr>
            </w:pPr>
          </w:p>
        </w:tc>
        <w:tc>
          <w:tcPr>
            <w:tcW w:w="2880" w:type="dxa"/>
          </w:tcPr>
          <w:p w14:paraId="0F32BC1B" w14:textId="77777777" w:rsidR="004974A8" w:rsidRPr="00FD557D" w:rsidRDefault="004974A8" w:rsidP="00F41DC9">
            <w:pPr>
              <w:rPr>
                <w:rFonts w:cs="Arial"/>
                <w:highlight w:val="yellow"/>
              </w:rPr>
            </w:pPr>
          </w:p>
        </w:tc>
      </w:tr>
    </w:tbl>
    <w:p w14:paraId="17670A70" w14:textId="183484F9" w:rsidR="00E270B7" w:rsidRDefault="00E270B7">
      <w:pPr>
        <w:overflowPunct/>
        <w:autoSpaceDE/>
        <w:autoSpaceDN/>
        <w:adjustRightInd/>
        <w:textAlignment w:val="auto"/>
        <w:rPr>
          <w:rFonts w:cs="Arial"/>
          <w:b/>
          <w:color w:val="1F497D" w:themeColor="text2"/>
          <w:sz w:val="24"/>
        </w:rPr>
      </w:pPr>
    </w:p>
    <w:p w14:paraId="2D291E67" w14:textId="77777777" w:rsidR="00E61745" w:rsidRDefault="00E61745">
      <w:pPr>
        <w:overflowPunct/>
        <w:autoSpaceDE/>
        <w:autoSpaceDN/>
        <w:adjustRightInd/>
        <w:textAlignment w:val="auto"/>
        <w:rPr>
          <w:rFonts w:cs="Arial"/>
          <w:b/>
          <w:color w:val="1F497D" w:themeColor="text2"/>
          <w:sz w:val="24"/>
        </w:rPr>
      </w:pPr>
    </w:p>
    <w:p w14:paraId="60FD620B" w14:textId="0031F3EA" w:rsidR="00EC1804" w:rsidRPr="00FD557D" w:rsidRDefault="00EC1804" w:rsidP="00793BC2">
      <w:pPr>
        <w:pStyle w:val="Heading2"/>
        <w:rPr>
          <w:rFonts w:cs="Arial"/>
        </w:rPr>
      </w:pPr>
      <w:bookmarkStart w:id="15" w:name="_Toc127282845"/>
      <w:r w:rsidRPr="00FD557D">
        <w:rPr>
          <w:rFonts w:cs="Arial"/>
        </w:rPr>
        <w:lastRenderedPageBreak/>
        <w:t>Glossary</w:t>
      </w:r>
      <w:bookmarkEnd w:id="15"/>
    </w:p>
    <w:p w14:paraId="00A4FFFC" w14:textId="77777777" w:rsidR="00EC1804" w:rsidRPr="00FD557D" w:rsidRDefault="00EC1804" w:rsidP="00EC1804">
      <w:pPr>
        <w:rPr>
          <w:rFonts w:cs="Arial"/>
        </w:rPr>
      </w:pPr>
    </w:p>
    <w:tbl>
      <w:tblPr>
        <w:tblStyle w:val="TableGrid"/>
        <w:tblW w:w="0" w:type="auto"/>
        <w:tblLook w:val="04A0" w:firstRow="1" w:lastRow="0" w:firstColumn="1" w:lastColumn="0" w:noHBand="0" w:noVBand="1"/>
      </w:tblPr>
      <w:tblGrid>
        <w:gridCol w:w="2070"/>
        <w:gridCol w:w="5603"/>
      </w:tblGrid>
      <w:tr w:rsidR="00B5629A" w:rsidRPr="00FD557D" w14:paraId="2296FD1A" w14:textId="77777777" w:rsidTr="00FD557D">
        <w:trPr>
          <w:tblHeader/>
        </w:trPr>
        <w:tc>
          <w:tcPr>
            <w:tcW w:w="2070" w:type="dxa"/>
            <w:shd w:val="clear" w:color="auto" w:fill="B8CCE4" w:themeFill="accent1" w:themeFillTint="66"/>
          </w:tcPr>
          <w:p w14:paraId="14854A7F" w14:textId="2FB05B2E" w:rsidR="00B5629A" w:rsidRPr="00FD557D" w:rsidRDefault="00B5629A" w:rsidP="00EC1804">
            <w:pPr>
              <w:rPr>
                <w:rFonts w:cs="Arial"/>
                <w:b/>
              </w:rPr>
            </w:pPr>
            <w:r>
              <w:rPr>
                <w:rFonts w:cs="Arial"/>
                <w:b/>
              </w:rPr>
              <w:t>Active WM</w:t>
            </w:r>
            <w:r w:rsidRPr="00FD557D">
              <w:rPr>
                <w:rFonts w:cs="Arial"/>
                <w:b/>
              </w:rPr>
              <w:t xml:space="preserve"> Term</w:t>
            </w:r>
          </w:p>
        </w:tc>
        <w:tc>
          <w:tcPr>
            <w:tcW w:w="5603" w:type="dxa"/>
            <w:shd w:val="clear" w:color="auto" w:fill="B8CCE4" w:themeFill="accent1" w:themeFillTint="66"/>
          </w:tcPr>
          <w:p w14:paraId="66D8B4A5" w14:textId="77777777" w:rsidR="00B5629A" w:rsidRPr="00FD557D" w:rsidRDefault="00B5629A" w:rsidP="004D4C95">
            <w:pPr>
              <w:rPr>
                <w:rFonts w:cs="Arial"/>
                <w:b/>
              </w:rPr>
            </w:pPr>
            <w:r w:rsidRPr="00FD557D">
              <w:rPr>
                <w:rFonts w:cs="Arial"/>
                <w:b/>
              </w:rPr>
              <w:t>Description</w:t>
            </w:r>
          </w:p>
        </w:tc>
      </w:tr>
      <w:tr w:rsidR="00B5629A" w:rsidRPr="00FD557D" w14:paraId="0EE1CC2E" w14:textId="77777777" w:rsidTr="00EC1804">
        <w:tc>
          <w:tcPr>
            <w:tcW w:w="2070" w:type="dxa"/>
          </w:tcPr>
          <w:p w14:paraId="15789C26" w14:textId="30031676" w:rsidR="00B5629A" w:rsidRPr="00FD557D" w:rsidRDefault="00B5629A" w:rsidP="00D13707">
            <w:pPr>
              <w:rPr>
                <w:rFonts w:cs="Arial"/>
                <w:highlight w:val="yellow"/>
              </w:rPr>
            </w:pPr>
          </w:p>
        </w:tc>
        <w:tc>
          <w:tcPr>
            <w:tcW w:w="5603" w:type="dxa"/>
            <w:shd w:val="clear" w:color="auto" w:fill="auto"/>
          </w:tcPr>
          <w:p w14:paraId="78B690E6" w14:textId="691F9A46" w:rsidR="00B5629A" w:rsidRPr="00FD557D" w:rsidRDefault="00B5629A" w:rsidP="00D13707">
            <w:pPr>
              <w:rPr>
                <w:rFonts w:cs="Arial"/>
                <w:highlight w:val="yellow"/>
              </w:rPr>
            </w:pPr>
          </w:p>
        </w:tc>
      </w:tr>
      <w:tr w:rsidR="00B5629A" w:rsidRPr="00FD557D" w14:paraId="34F1B555" w14:textId="77777777" w:rsidTr="00EC1804">
        <w:tc>
          <w:tcPr>
            <w:tcW w:w="2070" w:type="dxa"/>
          </w:tcPr>
          <w:p w14:paraId="0762C7AC" w14:textId="5E9D253B" w:rsidR="00B5629A" w:rsidRPr="00FD557D" w:rsidRDefault="00B5629A" w:rsidP="00D13707">
            <w:pPr>
              <w:rPr>
                <w:rFonts w:cs="Arial"/>
                <w:highlight w:val="yellow"/>
              </w:rPr>
            </w:pPr>
          </w:p>
        </w:tc>
        <w:tc>
          <w:tcPr>
            <w:tcW w:w="5603" w:type="dxa"/>
          </w:tcPr>
          <w:p w14:paraId="60AF0222" w14:textId="01817986" w:rsidR="00B5629A" w:rsidRPr="00FD557D" w:rsidRDefault="00B5629A" w:rsidP="00D13707">
            <w:pPr>
              <w:rPr>
                <w:rFonts w:cs="Arial"/>
                <w:highlight w:val="yellow"/>
              </w:rPr>
            </w:pPr>
          </w:p>
        </w:tc>
      </w:tr>
    </w:tbl>
    <w:p w14:paraId="5EBB000F" w14:textId="6B6B266F" w:rsidR="00EC1804" w:rsidRDefault="00EC1804" w:rsidP="00EC1804">
      <w:pPr>
        <w:rPr>
          <w:rFonts w:cs="Arial"/>
        </w:rPr>
      </w:pPr>
    </w:p>
    <w:p w14:paraId="449B15B9" w14:textId="5C27A0EE" w:rsidR="006C08B1" w:rsidRPr="00FD557D" w:rsidRDefault="006C08B1" w:rsidP="00B14422">
      <w:pPr>
        <w:pStyle w:val="Heading1"/>
        <w:rPr>
          <w:rFonts w:cs="Arial"/>
        </w:rPr>
      </w:pPr>
      <w:bookmarkStart w:id="16" w:name="_Toc424903173"/>
      <w:bookmarkStart w:id="17" w:name="_Toc127282846"/>
      <w:bookmarkEnd w:id="16"/>
      <w:r w:rsidRPr="00FD557D">
        <w:rPr>
          <w:rFonts w:cs="Arial"/>
        </w:rPr>
        <w:t>Proces</w:t>
      </w:r>
      <w:r w:rsidR="00805D1B" w:rsidRPr="00FD557D">
        <w:rPr>
          <w:rFonts w:cs="Arial"/>
        </w:rPr>
        <w:t>s</w:t>
      </w:r>
      <w:r w:rsidRPr="00FD557D">
        <w:rPr>
          <w:rFonts w:cs="Arial"/>
        </w:rPr>
        <w:t xml:space="preserve"> Flow</w:t>
      </w:r>
      <w:r w:rsidR="00E270B7">
        <w:rPr>
          <w:rFonts w:cs="Arial"/>
        </w:rPr>
        <w:t>s</w:t>
      </w:r>
      <w:bookmarkEnd w:id="17"/>
      <w:r w:rsidRPr="00FD557D">
        <w:rPr>
          <w:rFonts w:cs="Arial"/>
        </w:rPr>
        <w:t xml:space="preserve"> </w:t>
      </w:r>
    </w:p>
    <w:p w14:paraId="693ADE40" w14:textId="77777777" w:rsidR="006B2EDA" w:rsidRPr="00FD557D" w:rsidRDefault="006B2EDA" w:rsidP="008F2CE7">
      <w:pPr>
        <w:rPr>
          <w:rFonts w:cs="Arial"/>
        </w:rPr>
      </w:pPr>
    </w:p>
    <w:p w14:paraId="71F4C622" w14:textId="0901604A" w:rsidR="006C388A" w:rsidRDefault="00203F87" w:rsidP="006B2EDA">
      <w:r>
        <w:t>Not required for this exte</w:t>
      </w:r>
      <w:r w:rsidR="00371353">
        <w:t>n</w:t>
      </w:r>
      <w:r>
        <w:t>sion</w:t>
      </w:r>
    </w:p>
    <w:p w14:paraId="78045F0D" w14:textId="77777777" w:rsidR="00242960" w:rsidRDefault="00242960" w:rsidP="006B2EDA">
      <w:pPr>
        <w:rPr>
          <w:rFonts w:cs="Arial"/>
          <w:color w:val="FF0000"/>
        </w:rPr>
      </w:pPr>
    </w:p>
    <w:p w14:paraId="20FFEB77" w14:textId="7040A9EA" w:rsidR="006F1AC8" w:rsidRPr="00FD557D" w:rsidRDefault="006442F5" w:rsidP="00B14422">
      <w:pPr>
        <w:pStyle w:val="Heading1"/>
        <w:rPr>
          <w:rFonts w:cs="Arial"/>
        </w:rPr>
      </w:pPr>
      <w:bookmarkStart w:id="18" w:name="_Toc424903175"/>
      <w:bookmarkStart w:id="19" w:name="_Toc127282847"/>
      <w:bookmarkEnd w:id="18"/>
      <w:r w:rsidRPr="00FD557D">
        <w:rPr>
          <w:rFonts w:cs="Arial"/>
        </w:rPr>
        <w:t>U</w:t>
      </w:r>
      <w:r w:rsidR="008101CF">
        <w:rPr>
          <w:rFonts w:cs="Arial"/>
        </w:rPr>
        <w:t>ser Interface Changes</w:t>
      </w:r>
      <w:bookmarkEnd w:id="19"/>
    </w:p>
    <w:p w14:paraId="7BC36439" w14:textId="77777777" w:rsidR="008101CF" w:rsidRPr="00FD557D" w:rsidRDefault="008101CF" w:rsidP="00677134">
      <w:pPr>
        <w:rPr>
          <w:rFonts w:cs="Arial"/>
        </w:rPr>
      </w:pPr>
    </w:p>
    <w:p w14:paraId="79AC6696" w14:textId="2B9EC227" w:rsidR="00325A3B" w:rsidRDefault="00242960" w:rsidP="00325A3B">
      <w:pPr>
        <w:overflowPunct/>
        <w:autoSpaceDE/>
        <w:autoSpaceDN/>
        <w:adjustRightInd/>
        <w:textAlignment w:val="auto"/>
        <w:rPr>
          <w:rFonts w:cstheme="minorHAnsi"/>
        </w:rPr>
      </w:pPr>
      <w:r w:rsidRPr="0080222C">
        <w:rPr>
          <w:rFonts w:cstheme="minorHAnsi"/>
        </w:rPr>
        <w:t>Not required for this extension</w:t>
      </w:r>
    </w:p>
    <w:p w14:paraId="048B2A96" w14:textId="77777777" w:rsidR="00242960" w:rsidRPr="00FD557D" w:rsidRDefault="00242960" w:rsidP="00325A3B">
      <w:pPr>
        <w:overflowPunct/>
        <w:autoSpaceDE/>
        <w:autoSpaceDN/>
        <w:adjustRightInd/>
        <w:textAlignment w:val="auto"/>
        <w:rPr>
          <w:rFonts w:cs="Arial"/>
        </w:rPr>
      </w:pPr>
    </w:p>
    <w:p w14:paraId="707D41EE" w14:textId="2108FBFC" w:rsidR="00AD63D7" w:rsidRDefault="0052338E" w:rsidP="000046D3">
      <w:pPr>
        <w:pStyle w:val="Heading1"/>
        <w:rPr>
          <w:rFonts w:cs="Arial"/>
        </w:rPr>
      </w:pPr>
      <w:bookmarkStart w:id="20" w:name="_Toc424903182"/>
      <w:bookmarkStart w:id="21" w:name="_Toc424903183"/>
      <w:bookmarkStart w:id="22" w:name="_Toc424903184"/>
      <w:bookmarkStart w:id="23" w:name="_Toc424903185"/>
      <w:bookmarkStart w:id="24" w:name="_Toc424903186"/>
      <w:bookmarkStart w:id="25" w:name="_Toc424903187"/>
      <w:bookmarkStart w:id="26" w:name="_Toc424903188"/>
      <w:bookmarkStart w:id="27" w:name="_Toc424903189"/>
      <w:bookmarkStart w:id="28" w:name="_Toc127282848"/>
      <w:bookmarkEnd w:id="20"/>
      <w:bookmarkEnd w:id="21"/>
      <w:bookmarkEnd w:id="22"/>
      <w:bookmarkEnd w:id="23"/>
      <w:bookmarkEnd w:id="24"/>
      <w:bookmarkEnd w:id="25"/>
      <w:bookmarkEnd w:id="26"/>
      <w:bookmarkEnd w:id="27"/>
      <w:r>
        <w:rPr>
          <w:rFonts w:cs="Arial"/>
        </w:rPr>
        <w:t>Interface Changes</w:t>
      </w:r>
      <w:bookmarkEnd w:id="28"/>
    </w:p>
    <w:p w14:paraId="70B7B4C8" w14:textId="77777777" w:rsidR="00EA4785" w:rsidRPr="00EA4785" w:rsidRDefault="00EA4785" w:rsidP="00EA4785"/>
    <w:p w14:paraId="000BFD07" w14:textId="77777777" w:rsidR="0052338E" w:rsidRDefault="0052338E" w:rsidP="004C0341">
      <w:pPr>
        <w:rPr>
          <w:rFonts w:cs="Arial"/>
          <w:color w:val="FF0000"/>
        </w:rPr>
      </w:pPr>
    </w:p>
    <w:p w14:paraId="2D5EDD55" w14:textId="7CC94967" w:rsidR="00EA4785" w:rsidRDefault="00EA4785" w:rsidP="00EA4785">
      <w:pPr>
        <w:pStyle w:val="Heading2"/>
      </w:pPr>
      <w:bookmarkStart w:id="29" w:name="_Toc127282849"/>
      <w:r>
        <w:t>Original Order</w:t>
      </w:r>
      <w:bookmarkEnd w:id="29"/>
    </w:p>
    <w:p w14:paraId="1F044D30" w14:textId="600CE4C8" w:rsidR="00E5505E" w:rsidRDefault="00E5505E" w:rsidP="00EA4785">
      <w:pPr>
        <w:overflowPunct/>
        <w:autoSpaceDE/>
        <w:autoSpaceDN/>
        <w:adjustRightInd/>
        <w:ind w:left="432"/>
        <w:textAlignment w:val="auto"/>
        <w:rPr>
          <w:rFonts w:cstheme="minorHAnsi"/>
        </w:rPr>
      </w:pPr>
    </w:p>
    <w:p w14:paraId="64213032" w14:textId="24A00E2A" w:rsidR="00CF2E51" w:rsidRDefault="00CF2E51" w:rsidP="00CF2E51">
      <w:pPr>
        <w:pStyle w:val="Heading3"/>
      </w:pPr>
      <w:bookmarkStart w:id="30" w:name="_Toc127282850"/>
      <w:r>
        <w:t>Original Order Line Instruction</w:t>
      </w:r>
      <w:bookmarkEnd w:id="30"/>
    </w:p>
    <w:p w14:paraId="3E49EA91" w14:textId="34B89910" w:rsidR="00CF2E51" w:rsidRDefault="00CF2E51" w:rsidP="00EA4785">
      <w:pPr>
        <w:overflowPunct/>
        <w:autoSpaceDE/>
        <w:autoSpaceDN/>
        <w:adjustRightInd/>
        <w:ind w:left="432"/>
        <w:textAlignment w:val="auto"/>
        <w:rPr>
          <w:rFonts w:cstheme="minorHAnsi"/>
        </w:rPr>
      </w:pPr>
    </w:p>
    <w:p w14:paraId="22E9FE57" w14:textId="77777777" w:rsidR="000C255A" w:rsidRPr="000C255A" w:rsidRDefault="000C255A" w:rsidP="000C255A">
      <w:pPr>
        <w:overflowPunct/>
        <w:autoSpaceDE/>
        <w:autoSpaceDN/>
        <w:adjustRightInd/>
        <w:textAlignment w:val="auto"/>
      </w:pPr>
    </w:p>
    <w:p w14:paraId="05CF0E40" w14:textId="77777777" w:rsidR="000C255A" w:rsidRPr="000C255A" w:rsidRDefault="000C255A">
      <w:pPr>
        <w:pStyle w:val="ListParagraph"/>
        <w:numPr>
          <w:ilvl w:val="0"/>
          <w:numId w:val="8"/>
        </w:numPr>
        <w:overflowPunct/>
        <w:autoSpaceDE/>
        <w:autoSpaceDN/>
        <w:adjustRightInd/>
        <w:spacing w:line="360" w:lineRule="auto"/>
        <w:textAlignment w:val="auto"/>
      </w:pPr>
      <w:r w:rsidRPr="000C255A">
        <w:t xml:space="preserve">IF </w:t>
      </w:r>
      <w:proofErr w:type="spellStart"/>
      <w:r w:rsidRPr="00E559A1">
        <w:rPr>
          <w:b/>
          <w:bCs/>
        </w:rPr>
        <w:t>Order.OrderType</w:t>
      </w:r>
      <w:proofErr w:type="spellEnd"/>
      <w:r w:rsidRPr="000C255A">
        <w:t xml:space="preserve"> = a value in </w:t>
      </w:r>
      <w:proofErr w:type="spellStart"/>
      <w:r w:rsidRPr="00E559A1">
        <w:rPr>
          <w:i/>
          <w:iCs/>
        </w:rPr>
        <w:t>ConfigStoreData</w:t>
      </w:r>
      <w:proofErr w:type="spellEnd"/>
      <w:r w:rsidRPr="00E559A1">
        <w:rPr>
          <w:i/>
          <w:iCs/>
        </w:rPr>
        <w:t xml:space="preserve"> where </w:t>
      </w:r>
      <w:proofErr w:type="spellStart"/>
      <w:r w:rsidRPr="00E559A1">
        <w:rPr>
          <w:i/>
          <w:iCs/>
        </w:rPr>
        <w:t>ConfigStore.ConfigStoreId</w:t>
      </w:r>
      <w:proofErr w:type="spellEnd"/>
      <w:r w:rsidRPr="00E559A1">
        <w:rPr>
          <w:i/>
          <w:iCs/>
        </w:rPr>
        <w:t xml:space="preserve"> = IN01OrderInstruction</w:t>
      </w:r>
    </w:p>
    <w:p w14:paraId="73625B07" w14:textId="7EB514B7" w:rsidR="000C255A" w:rsidRPr="000C255A" w:rsidRDefault="000C255A">
      <w:pPr>
        <w:pStyle w:val="ListParagraph"/>
        <w:numPr>
          <w:ilvl w:val="0"/>
          <w:numId w:val="8"/>
        </w:numPr>
        <w:overflowPunct/>
        <w:autoSpaceDE/>
        <w:autoSpaceDN/>
        <w:adjustRightInd/>
        <w:spacing w:line="360" w:lineRule="auto"/>
        <w:textAlignment w:val="auto"/>
      </w:pPr>
      <w:r w:rsidRPr="000C255A">
        <w:t>THEN check each order line for the following</w:t>
      </w:r>
    </w:p>
    <w:p w14:paraId="1F4B1B13" w14:textId="5D9365E0" w:rsidR="000C255A" w:rsidRPr="000C255A" w:rsidRDefault="000C255A">
      <w:pPr>
        <w:pStyle w:val="ListParagraph"/>
        <w:numPr>
          <w:ilvl w:val="1"/>
          <w:numId w:val="8"/>
        </w:numPr>
        <w:overflowPunct/>
        <w:autoSpaceDE/>
        <w:autoSpaceDN/>
        <w:adjustRightInd/>
        <w:spacing w:line="360" w:lineRule="auto"/>
        <w:textAlignment w:val="auto"/>
      </w:pPr>
      <w:r w:rsidRPr="000C255A">
        <w:t xml:space="preserve">IF the </w:t>
      </w:r>
      <w:proofErr w:type="spellStart"/>
      <w:r w:rsidRPr="000C255A">
        <w:t>OrderLine.ItemId</w:t>
      </w:r>
      <w:proofErr w:type="spellEnd"/>
      <w:r w:rsidRPr="000C255A">
        <w:t xml:space="preserve"> has </w:t>
      </w:r>
      <w:proofErr w:type="spellStart"/>
      <w:proofErr w:type="gramStart"/>
      <w:r w:rsidRPr="00A654D7">
        <w:rPr>
          <w:b/>
          <w:bCs/>
        </w:rPr>
        <w:t>Item.Extended.</w:t>
      </w:r>
      <w:r w:rsidRPr="00E559A1">
        <w:rPr>
          <w:b/>
          <w:bCs/>
        </w:rPr>
        <w:t>RetailReady</w:t>
      </w:r>
      <w:proofErr w:type="spellEnd"/>
      <w:proofErr w:type="gramEnd"/>
      <w:r w:rsidRPr="00E559A1">
        <w:rPr>
          <w:b/>
          <w:bCs/>
        </w:rPr>
        <w:t xml:space="preserve"> = </w:t>
      </w:r>
      <w:ins w:id="31" w:author="Corey Swade" w:date="2023-02-23T23:10:00Z">
        <w:r w:rsidR="00A91BA1">
          <w:rPr>
            <w:b/>
            <w:bCs/>
          </w:rPr>
          <w:t xml:space="preserve">“P” </w:t>
        </w:r>
        <w:r w:rsidR="00A91BA1">
          <w:t xml:space="preserve">or </w:t>
        </w:r>
        <w:r w:rsidR="00A91BA1">
          <w:rPr>
            <w:b/>
            <w:bCs/>
          </w:rPr>
          <w:t>“N”</w:t>
        </w:r>
      </w:ins>
      <w:del w:id="32" w:author="Corey Swade" w:date="2023-02-23T23:10:00Z">
        <w:r w:rsidRPr="00E559A1" w:rsidDel="00A91BA1">
          <w:rPr>
            <w:b/>
            <w:bCs/>
          </w:rPr>
          <w:delText>false</w:delText>
        </w:r>
      </w:del>
    </w:p>
    <w:p w14:paraId="1F5A6160" w14:textId="649EF468" w:rsidR="000C255A" w:rsidRPr="000C255A" w:rsidRDefault="000C255A">
      <w:pPr>
        <w:pStyle w:val="ListParagraph"/>
        <w:numPr>
          <w:ilvl w:val="1"/>
          <w:numId w:val="8"/>
        </w:numPr>
        <w:overflowPunct/>
        <w:autoSpaceDE/>
        <w:autoSpaceDN/>
        <w:adjustRightInd/>
        <w:spacing w:line="360" w:lineRule="auto"/>
        <w:textAlignment w:val="auto"/>
      </w:pPr>
      <w:r w:rsidRPr="000C255A">
        <w:t xml:space="preserve">THEN create </w:t>
      </w:r>
      <w:proofErr w:type="spellStart"/>
      <w:r w:rsidRPr="000C255A">
        <w:t>OrderLineInstruction</w:t>
      </w:r>
      <w:proofErr w:type="spellEnd"/>
      <w:r w:rsidRPr="000C255A">
        <w:t xml:space="preserve"> record with the following details: </w:t>
      </w:r>
    </w:p>
    <w:p w14:paraId="69565F90" w14:textId="2599D4C4" w:rsidR="000C255A" w:rsidRPr="000C255A" w:rsidRDefault="000C255A">
      <w:pPr>
        <w:pStyle w:val="ListParagraph"/>
        <w:numPr>
          <w:ilvl w:val="2"/>
          <w:numId w:val="8"/>
        </w:numPr>
        <w:overflowPunct/>
        <w:autoSpaceDE/>
        <w:autoSpaceDN/>
        <w:adjustRightInd/>
        <w:spacing w:line="360" w:lineRule="auto"/>
        <w:textAlignment w:val="auto"/>
      </w:pPr>
      <w:proofErr w:type="spellStart"/>
      <w:r w:rsidRPr="00E559A1">
        <w:rPr>
          <w:b/>
          <w:bCs/>
        </w:rPr>
        <w:t>OrderLineInstruction.InstructionType</w:t>
      </w:r>
      <w:proofErr w:type="spellEnd"/>
      <w:r w:rsidRPr="00E559A1">
        <w:rPr>
          <w:b/>
          <w:bCs/>
        </w:rPr>
        <w:t xml:space="preserve"> =</w:t>
      </w:r>
      <w:r w:rsidRPr="000C255A">
        <w:t xml:space="preserve"> </w:t>
      </w:r>
      <w:r w:rsidR="00E559A1">
        <w:t>“</w:t>
      </w:r>
      <w:r w:rsidRPr="000C255A">
        <w:t>Pack</w:t>
      </w:r>
      <w:r w:rsidR="00E559A1">
        <w:t>”</w:t>
      </w:r>
    </w:p>
    <w:p w14:paraId="319D004A" w14:textId="4D410DCC" w:rsidR="000C255A" w:rsidRPr="000C255A" w:rsidRDefault="000C255A">
      <w:pPr>
        <w:pStyle w:val="ListParagraph"/>
        <w:numPr>
          <w:ilvl w:val="2"/>
          <w:numId w:val="8"/>
        </w:numPr>
        <w:overflowPunct/>
        <w:autoSpaceDE/>
        <w:autoSpaceDN/>
        <w:adjustRightInd/>
        <w:spacing w:line="360" w:lineRule="auto"/>
        <w:textAlignment w:val="auto"/>
      </w:pPr>
      <w:proofErr w:type="spellStart"/>
      <w:r w:rsidRPr="00E559A1">
        <w:rPr>
          <w:b/>
          <w:bCs/>
        </w:rPr>
        <w:t>OrderLineInstruction.InstructionId</w:t>
      </w:r>
      <w:proofErr w:type="spellEnd"/>
      <w:r w:rsidRPr="000C255A">
        <w:t xml:space="preserve"> = </w:t>
      </w:r>
      <w:r w:rsidR="00E559A1">
        <w:t>“</w:t>
      </w:r>
      <w:r w:rsidRPr="000C255A">
        <w:t>Retagging</w:t>
      </w:r>
      <w:r w:rsidR="00E559A1">
        <w:t>”</w:t>
      </w:r>
    </w:p>
    <w:p w14:paraId="425E1F4E" w14:textId="15855119" w:rsidR="000C255A" w:rsidRDefault="000C255A">
      <w:pPr>
        <w:pStyle w:val="ListParagraph"/>
        <w:numPr>
          <w:ilvl w:val="2"/>
          <w:numId w:val="8"/>
        </w:numPr>
        <w:overflowPunct/>
        <w:autoSpaceDE/>
        <w:autoSpaceDN/>
        <w:adjustRightInd/>
        <w:spacing w:line="360" w:lineRule="auto"/>
        <w:textAlignment w:val="auto"/>
        <w:rPr>
          <w:ins w:id="33" w:author="Corey Swade" w:date="2023-02-23T23:11:00Z"/>
        </w:rPr>
      </w:pPr>
      <w:proofErr w:type="spellStart"/>
      <w:r w:rsidRPr="00E559A1">
        <w:rPr>
          <w:b/>
          <w:bCs/>
        </w:rPr>
        <w:t>OrderLineInstruction.InstructionText</w:t>
      </w:r>
      <w:proofErr w:type="spellEnd"/>
      <w:r w:rsidRPr="000C255A">
        <w:t xml:space="preserve"> = ConfigStore.ReferenceField1 (where </w:t>
      </w:r>
      <w:r w:rsidR="00A654D7">
        <w:t xml:space="preserve">  </w:t>
      </w:r>
      <w:proofErr w:type="spellStart"/>
      <w:r w:rsidRPr="000C255A">
        <w:t>ConfigStore.ConfigStoreId</w:t>
      </w:r>
      <w:proofErr w:type="spellEnd"/>
      <w:r w:rsidRPr="000C255A">
        <w:t xml:space="preserve"> = IN01OrderInstruction)</w:t>
      </w:r>
    </w:p>
    <w:p w14:paraId="698ABE6F" w14:textId="0CB5D513" w:rsidR="00137C27" w:rsidRDefault="00137C27">
      <w:pPr>
        <w:pStyle w:val="ListParagraph"/>
        <w:numPr>
          <w:ilvl w:val="2"/>
          <w:numId w:val="8"/>
        </w:numPr>
        <w:overflowPunct/>
        <w:autoSpaceDE/>
        <w:autoSpaceDN/>
        <w:adjustRightInd/>
        <w:spacing w:line="360" w:lineRule="auto"/>
        <w:textAlignment w:val="auto"/>
        <w:rPr>
          <w:ins w:id="34" w:author="Corey Swade" w:date="2023-02-23T23:25:00Z"/>
        </w:rPr>
      </w:pPr>
      <w:proofErr w:type="spellStart"/>
      <w:ins w:id="35" w:author="Corey Swade" w:date="2023-02-23T23:11:00Z">
        <w:r>
          <w:rPr>
            <w:b/>
            <w:bCs/>
          </w:rPr>
          <w:t>OrderLine</w:t>
        </w:r>
      </w:ins>
      <w:ins w:id="36" w:author="Corey Swade" w:date="2023-02-23T23:14:00Z">
        <w:r w:rsidR="00041684">
          <w:rPr>
            <w:b/>
            <w:bCs/>
          </w:rPr>
          <w:t>Instruction.Sequence</w:t>
        </w:r>
      </w:ins>
      <w:proofErr w:type="spellEnd"/>
      <w:ins w:id="37" w:author="Corey Swade" w:date="2023-02-23T23:20:00Z">
        <w:r w:rsidR="00792851">
          <w:rPr>
            <w:b/>
            <w:bCs/>
          </w:rPr>
          <w:t xml:space="preserve"> = </w:t>
        </w:r>
      </w:ins>
      <w:ins w:id="38" w:author="Corey Swade" w:date="2023-02-23T23:25:00Z">
        <w:r w:rsidR="001B263F">
          <w:t>Next up counter number starting with 1000</w:t>
        </w:r>
      </w:ins>
      <w:ins w:id="39" w:author="Corey Swade" w:date="2023-02-23T23:27:00Z">
        <w:r w:rsidR="004A0E60">
          <w:t xml:space="preserve">. </w:t>
        </w:r>
      </w:ins>
      <w:ins w:id="40" w:author="Corey Swade" w:date="2023-02-23T23:28:00Z">
        <w:r w:rsidR="00004C12">
          <w:t>Add 1 to the counter for e</w:t>
        </w:r>
      </w:ins>
      <w:ins w:id="41" w:author="Corey Swade" w:date="2023-02-23T23:29:00Z">
        <w:r w:rsidR="00004C12">
          <w:t xml:space="preserve">ach </w:t>
        </w:r>
        <w:r w:rsidR="005B285C">
          <w:t xml:space="preserve">new custom </w:t>
        </w:r>
        <w:proofErr w:type="spellStart"/>
        <w:r w:rsidR="00004C12">
          <w:t>OrderLine</w:t>
        </w:r>
        <w:r w:rsidR="005B285C">
          <w:t>Instruction</w:t>
        </w:r>
        <w:proofErr w:type="spellEnd"/>
        <w:r w:rsidR="005B285C">
          <w:t xml:space="preserve">. </w:t>
        </w:r>
      </w:ins>
    </w:p>
    <w:p w14:paraId="0C1FA3F2" w14:textId="41DA6EA2" w:rsidR="001B263F" w:rsidRPr="000C255A" w:rsidDel="003D11B7" w:rsidRDefault="001B263F">
      <w:pPr>
        <w:pStyle w:val="ListParagraph"/>
        <w:numPr>
          <w:ilvl w:val="3"/>
          <w:numId w:val="8"/>
        </w:numPr>
        <w:overflowPunct/>
        <w:autoSpaceDE/>
        <w:autoSpaceDN/>
        <w:adjustRightInd/>
        <w:spacing w:line="360" w:lineRule="auto"/>
        <w:textAlignment w:val="auto"/>
        <w:rPr>
          <w:del w:id="42" w:author="Corey Swade" w:date="2023-02-23T23:27:00Z"/>
        </w:rPr>
        <w:pPrChange w:id="43" w:author="Corey Swade" w:date="2023-02-23T23:25:00Z">
          <w:pPr>
            <w:pStyle w:val="ListParagraph"/>
            <w:numPr>
              <w:ilvl w:val="2"/>
              <w:numId w:val="8"/>
            </w:numPr>
            <w:overflowPunct/>
            <w:autoSpaceDE/>
            <w:autoSpaceDN/>
            <w:adjustRightInd/>
            <w:spacing w:line="360" w:lineRule="auto"/>
            <w:ind w:left="2160" w:hanging="360"/>
            <w:textAlignment w:val="auto"/>
          </w:pPr>
        </w:pPrChange>
      </w:pPr>
    </w:p>
    <w:p w14:paraId="4EF2E3A9" w14:textId="5714A8BA" w:rsidR="000C255A" w:rsidRDefault="000C255A" w:rsidP="0078597E">
      <w:pPr>
        <w:overflowPunct/>
        <w:autoSpaceDE/>
        <w:autoSpaceDN/>
        <w:adjustRightInd/>
        <w:textAlignment w:val="auto"/>
        <w:rPr>
          <w:color w:val="FF0000"/>
          <w:sz w:val="24"/>
          <w:szCs w:val="24"/>
        </w:rPr>
      </w:pPr>
    </w:p>
    <w:p w14:paraId="4E99DBB5" w14:textId="7F8E9D6B" w:rsidR="000C255A" w:rsidRDefault="000C255A" w:rsidP="0078597E">
      <w:pPr>
        <w:overflowPunct/>
        <w:autoSpaceDE/>
        <w:autoSpaceDN/>
        <w:adjustRightInd/>
        <w:textAlignment w:val="auto"/>
        <w:rPr>
          <w:color w:val="FF0000"/>
          <w:sz w:val="24"/>
          <w:szCs w:val="24"/>
        </w:rPr>
      </w:pPr>
    </w:p>
    <w:p w14:paraId="1D3A1CF1" w14:textId="77777777" w:rsidR="000C255A" w:rsidRDefault="000C255A" w:rsidP="0078597E">
      <w:pPr>
        <w:overflowPunct/>
        <w:autoSpaceDE/>
        <w:autoSpaceDN/>
        <w:adjustRightInd/>
        <w:textAlignment w:val="auto"/>
        <w:rPr>
          <w:color w:val="FF0000"/>
          <w:sz w:val="24"/>
          <w:szCs w:val="24"/>
        </w:rPr>
      </w:pPr>
    </w:p>
    <w:p w14:paraId="1F595A81" w14:textId="77777777" w:rsidR="00A654D7" w:rsidRPr="00D47975" w:rsidRDefault="00A654D7" w:rsidP="0078597E">
      <w:pPr>
        <w:overflowPunct/>
        <w:autoSpaceDE/>
        <w:autoSpaceDN/>
        <w:adjustRightInd/>
        <w:textAlignment w:val="auto"/>
        <w:rPr>
          <w:color w:val="FF0000"/>
          <w:sz w:val="24"/>
          <w:szCs w:val="24"/>
        </w:rPr>
      </w:pPr>
    </w:p>
    <w:p w14:paraId="6E07497C" w14:textId="77777777" w:rsidR="00E5505E" w:rsidRPr="00FD557D" w:rsidRDefault="00E5505E" w:rsidP="00E5505E">
      <w:pPr>
        <w:pStyle w:val="Heading1"/>
        <w:rPr>
          <w:rFonts w:cs="Arial"/>
        </w:rPr>
      </w:pPr>
      <w:bookmarkStart w:id="44" w:name="_Toc12283270"/>
      <w:bookmarkStart w:id="45" w:name="_Toc127282851"/>
      <w:r w:rsidRPr="00FD557D">
        <w:rPr>
          <w:rFonts w:cs="Arial"/>
        </w:rPr>
        <w:t>MHE</w:t>
      </w:r>
      <w:bookmarkEnd w:id="44"/>
      <w:bookmarkEnd w:id="45"/>
    </w:p>
    <w:p w14:paraId="2C18C77C" w14:textId="77777777" w:rsidR="00E23126" w:rsidRDefault="00E23126" w:rsidP="00E23126">
      <w:pPr>
        <w:rPr>
          <w:rFonts w:cstheme="minorHAnsi"/>
        </w:rPr>
      </w:pPr>
    </w:p>
    <w:p w14:paraId="1B4A10C0" w14:textId="03714961" w:rsidR="00E23126" w:rsidRDefault="00E23126" w:rsidP="00E23126">
      <w:pPr>
        <w:rPr>
          <w:rFonts w:cstheme="minorHAnsi"/>
        </w:rPr>
      </w:pPr>
      <w:r w:rsidRPr="0080222C">
        <w:rPr>
          <w:rFonts w:cstheme="minorHAnsi"/>
        </w:rPr>
        <w:t>Not required for this extension</w:t>
      </w:r>
    </w:p>
    <w:p w14:paraId="31826257" w14:textId="77777777" w:rsidR="00822470" w:rsidRPr="002F0DDA" w:rsidRDefault="00822470" w:rsidP="004A0D17">
      <w:pPr>
        <w:ind w:left="540"/>
        <w:rPr>
          <w:rFonts w:cs="Arial"/>
          <w:iCs/>
        </w:rPr>
      </w:pPr>
    </w:p>
    <w:p w14:paraId="5DE4531B" w14:textId="77777777" w:rsidR="00B24A5A" w:rsidRDefault="00B24A5A" w:rsidP="00AF69B5">
      <w:pPr>
        <w:rPr>
          <w:color w:val="FF0000"/>
        </w:rPr>
      </w:pPr>
    </w:p>
    <w:p w14:paraId="473607E5" w14:textId="77777777" w:rsidR="00FE0CDA" w:rsidRPr="00FD557D" w:rsidRDefault="00FE0CDA" w:rsidP="00FE0CDA">
      <w:pPr>
        <w:pStyle w:val="Heading1"/>
        <w:rPr>
          <w:rFonts w:cs="Arial"/>
        </w:rPr>
      </w:pPr>
      <w:bookmarkStart w:id="46" w:name="_Toc12283285"/>
      <w:bookmarkStart w:id="47" w:name="_Toc127282852"/>
      <w:r w:rsidRPr="00FD557D">
        <w:rPr>
          <w:rFonts w:cs="Arial"/>
        </w:rPr>
        <w:t>RF</w:t>
      </w:r>
      <w:bookmarkEnd w:id="46"/>
      <w:bookmarkEnd w:id="47"/>
    </w:p>
    <w:p w14:paraId="7ED9A6AB" w14:textId="77777777" w:rsidR="00FE0CDA" w:rsidRPr="00FD557D" w:rsidRDefault="00FE0CDA" w:rsidP="00FE0CDA">
      <w:pPr>
        <w:rPr>
          <w:rFonts w:cs="Arial"/>
        </w:rPr>
      </w:pPr>
    </w:p>
    <w:p w14:paraId="72EB4774" w14:textId="56C25D46" w:rsidR="00AF69B5" w:rsidRDefault="00B24A5A" w:rsidP="00AF69B5">
      <w:pPr>
        <w:rPr>
          <w:rFonts w:cstheme="minorHAnsi"/>
        </w:rPr>
      </w:pPr>
      <w:r w:rsidRPr="0080222C">
        <w:rPr>
          <w:rFonts w:cstheme="minorHAnsi"/>
        </w:rPr>
        <w:t>Not required for this extension</w:t>
      </w:r>
    </w:p>
    <w:p w14:paraId="7981364B" w14:textId="77777777" w:rsidR="00B24A5A" w:rsidRPr="00AF69B5" w:rsidRDefault="00B24A5A" w:rsidP="00AF69B5"/>
    <w:p w14:paraId="30C5C085" w14:textId="239A4DDB" w:rsidR="005D333A" w:rsidRDefault="005D333A" w:rsidP="005D333A">
      <w:pPr>
        <w:pStyle w:val="Heading1"/>
        <w:rPr>
          <w:rFonts w:cs="Arial"/>
        </w:rPr>
      </w:pPr>
      <w:bookmarkStart w:id="48" w:name="_Toc127282853"/>
      <w:r>
        <w:rPr>
          <w:rFonts w:cs="Arial"/>
        </w:rPr>
        <w:t>Mobile</w:t>
      </w:r>
      <w:bookmarkEnd w:id="48"/>
    </w:p>
    <w:p w14:paraId="5D5A3F9B" w14:textId="71366508" w:rsidR="00DA306B" w:rsidRDefault="00DA306B" w:rsidP="00F20897"/>
    <w:p w14:paraId="4ECEDF04" w14:textId="22FF27E5" w:rsidR="00A55187" w:rsidRPr="00A55187" w:rsidRDefault="00A55187" w:rsidP="00F20897">
      <w:pPr>
        <w:rPr>
          <w:rFonts w:cstheme="minorHAnsi"/>
        </w:rPr>
      </w:pPr>
      <w:r w:rsidRPr="0080222C">
        <w:rPr>
          <w:rFonts w:cstheme="minorHAnsi"/>
        </w:rPr>
        <w:t>Not required for this extension</w:t>
      </w:r>
    </w:p>
    <w:p w14:paraId="2A1C9BA3" w14:textId="77777777" w:rsidR="00E61745" w:rsidRPr="0052338E" w:rsidRDefault="00E61745" w:rsidP="0052338E"/>
    <w:p w14:paraId="6949FE47" w14:textId="4B5BF74A" w:rsidR="00775EB3" w:rsidRPr="00775EB3" w:rsidRDefault="00AA4039" w:rsidP="00775EB3">
      <w:pPr>
        <w:pStyle w:val="Heading1"/>
        <w:rPr>
          <w:rFonts w:cs="Arial"/>
        </w:rPr>
      </w:pPr>
      <w:bookmarkStart w:id="49" w:name="_Toc12283289"/>
      <w:bookmarkStart w:id="50" w:name="_Toc127282854"/>
      <w:r w:rsidRPr="16FD2A07">
        <w:rPr>
          <w:rFonts w:cs="Arial"/>
        </w:rPr>
        <w:t>Process Change/Addition</w:t>
      </w:r>
      <w:bookmarkEnd w:id="49"/>
      <w:bookmarkEnd w:id="50"/>
    </w:p>
    <w:p w14:paraId="1A56E3AD" w14:textId="0E223C68" w:rsidR="00AA4039" w:rsidRDefault="00AA4039" w:rsidP="00AA4039">
      <w:pPr>
        <w:rPr>
          <w:rFonts w:cs="Arial"/>
        </w:rPr>
      </w:pPr>
    </w:p>
    <w:p w14:paraId="52742418" w14:textId="4C997D0B" w:rsidR="00212D30" w:rsidRPr="00FD557D" w:rsidRDefault="00212D30" w:rsidP="00AA4039">
      <w:pPr>
        <w:rPr>
          <w:rFonts w:cs="Arial"/>
        </w:rPr>
      </w:pPr>
      <w:r w:rsidRPr="0080222C">
        <w:rPr>
          <w:rFonts w:cstheme="minorHAnsi"/>
        </w:rPr>
        <w:t>Not required for this extension</w:t>
      </w:r>
    </w:p>
    <w:p w14:paraId="5CE8E11E" w14:textId="77777777" w:rsidR="007F27CD" w:rsidRPr="00FD557D" w:rsidRDefault="007F27CD" w:rsidP="007F27CD">
      <w:pPr>
        <w:ind w:left="432"/>
        <w:rPr>
          <w:rFonts w:cs="Arial"/>
        </w:rPr>
      </w:pPr>
    </w:p>
    <w:p w14:paraId="00A38041" w14:textId="77777777" w:rsidR="00117BEE" w:rsidRPr="00FD557D" w:rsidRDefault="00117BEE" w:rsidP="00117BEE">
      <w:pPr>
        <w:pStyle w:val="Heading1"/>
        <w:rPr>
          <w:rFonts w:cs="Arial"/>
        </w:rPr>
      </w:pPr>
      <w:bookmarkStart w:id="51" w:name="_Toc12283295"/>
      <w:bookmarkStart w:id="52" w:name="_Toc127282855"/>
      <w:r w:rsidRPr="16FD2A07">
        <w:rPr>
          <w:rFonts w:cs="Arial"/>
        </w:rPr>
        <w:t>Reporting, Label, or Document</w:t>
      </w:r>
      <w:bookmarkEnd w:id="51"/>
      <w:bookmarkEnd w:id="52"/>
    </w:p>
    <w:p w14:paraId="1B7BF630" w14:textId="77777777" w:rsidR="00117BEE" w:rsidRPr="00FD557D" w:rsidRDefault="00117BEE" w:rsidP="00117BEE">
      <w:pPr>
        <w:rPr>
          <w:rFonts w:cs="Arial"/>
        </w:rPr>
      </w:pPr>
    </w:p>
    <w:p w14:paraId="6BA1E001" w14:textId="35425D98" w:rsidR="00E5505E" w:rsidRDefault="009545B5">
      <w:pPr>
        <w:overflowPunct/>
        <w:autoSpaceDE/>
        <w:autoSpaceDN/>
        <w:adjustRightInd/>
        <w:textAlignment w:val="auto"/>
        <w:rPr>
          <w:rFonts w:cstheme="minorHAnsi"/>
        </w:rPr>
      </w:pPr>
      <w:r w:rsidRPr="0080222C">
        <w:rPr>
          <w:rFonts w:cstheme="minorHAnsi"/>
        </w:rPr>
        <w:t>Not required for this extension</w:t>
      </w:r>
    </w:p>
    <w:p w14:paraId="4E0D60C4" w14:textId="77777777" w:rsidR="009545B5" w:rsidRDefault="009545B5">
      <w:pPr>
        <w:overflowPunct/>
        <w:autoSpaceDE/>
        <w:autoSpaceDN/>
        <w:adjustRightInd/>
        <w:textAlignment w:val="auto"/>
      </w:pPr>
    </w:p>
    <w:p w14:paraId="20FFED65" w14:textId="22D1B302" w:rsidR="006F1AC8" w:rsidRDefault="006F1AC8" w:rsidP="006F1AC8">
      <w:pPr>
        <w:pStyle w:val="Heading1"/>
        <w:rPr>
          <w:rFonts w:cs="Arial"/>
        </w:rPr>
      </w:pPr>
      <w:bookmarkStart w:id="53" w:name="_Toc127282856"/>
      <w:r w:rsidRPr="16FD2A07">
        <w:rPr>
          <w:rFonts w:cs="Arial"/>
        </w:rPr>
        <w:t xml:space="preserve">Other </w:t>
      </w:r>
      <w:r w:rsidR="008101CF" w:rsidRPr="16FD2A07">
        <w:rPr>
          <w:rFonts w:cs="Arial"/>
        </w:rPr>
        <w:t xml:space="preserve">MA </w:t>
      </w:r>
      <w:r w:rsidRPr="16FD2A07">
        <w:rPr>
          <w:rFonts w:cs="Arial"/>
        </w:rPr>
        <w:t>Solutions I</w:t>
      </w:r>
      <w:r w:rsidR="008101CF" w:rsidRPr="16FD2A07">
        <w:rPr>
          <w:rFonts w:cs="Arial"/>
        </w:rPr>
        <w:t>mpacted</w:t>
      </w:r>
      <w:bookmarkEnd w:id="53"/>
    </w:p>
    <w:p w14:paraId="66C1729C" w14:textId="77777777" w:rsidR="008101CF" w:rsidRDefault="008101CF" w:rsidP="008101CF">
      <w:pPr>
        <w:rPr>
          <w:rFonts w:cs="Arial"/>
          <w:color w:val="FF0000"/>
        </w:rPr>
      </w:pPr>
    </w:p>
    <w:p w14:paraId="04C5B6A4" w14:textId="32D3E134" w:rsidR="00552F35" w:rsidRPr="00FD557D" w:rsidRDefault="009545B5" w:rsidP="004931FB">
      <w:pPr>
        <w:rPr>
          <w:rFonts w:cs="Arial"/>
          <w:b/>
          <w:color w:val="1F497D" w:themeColor="text2"/>
          <w:sz w:val="28"/>
        </w:rPr>
      </w:pPr>
      <w:r w:rsidRPr="0080222C">
        <w:rPr>
          <w:rFonts w:cstheme="minorHAnsi"/>
        </w:rPr>
        <w:t>Not required for this extension</w:t>
      </w:r>
      <w:bookmarkStart w:id="54" w:name="_Toc425764528"/>
      <w:bookmarkStart w:id="55" w:name="_Toc425769814"/>
      <w:bookmarkStart w:id="56" w:name="_Toc425764529"/>
      <w:bookmarkStart w:id="57" w:name="_Toc425769815"/>
      <w:bookmarkStart w:id="58" w:name="_Toc425764530"/>
      <w:bookmarkStart w:id="59" w:name="_Toc425769816"/>
      <w:bookmarkStart w:id="60" w:name="_Toc425764531"/>
      <w:bookmarkStart w:id="61" w:name="_Toc425769817"/>
      <w:bookmarkStart w:id="62" w:name="_Toc425764532"/>
      <w:bookmarkStart w:id="63" w:name="_Toc425769818"/>
      <w:bookmarkStart w:id="64" w:name="_Toc425764533"/>
      <w:bookmarkStart w:id="65" w:name="_Toc425769819"/>
      <w:bookmarkStart w:id="66" w:name="_Toc425764534"/>
      <w:bookmarkStart w:id="67" w:name="_Toc425769820"/>
      <w:bookmarkStart w:id="68" w:name="_Toc425764536"/>
      <w:bookmarkStart w:id="69" w:name="_Toc425769822"/>
      <w:bookmarkStart w:id="70" w:name="_Toc425764538"/>
      <w:bookmarkStart w:id="71" w:name="_Toc425769824"/>
      <w:bookmarkStart w:id="72" w:name="_Toc424903258"/>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20FFEDAA" w14:textId="01599A47" w:rsidR="006F1AC8" w:rsidRPr="00FD557D" w:rsidRDefault="00F455D1" w:rsidP="006F1AC8">
      <w:pPr>
        <w:pStyle w:val="Heading1"/>
        <w:rPr>
          <w:rFonts w:cs="Arial"/>
        </w:rPr>
      </w:pPr>
      <w:bookmarkStart w:id="73" w:name="_Toc127282857"/>
      <w:r w:rsidRPr="16FD2A07">
        <w:rPr>
          <w:rFonts w:cs="Arial"/>
        </w:rPr>
        <w:t>Configuration</w:t>
      </w:r>
      <w:bookmarkEnd w:id="73"/>
    </w:p>
    <w:p w14:paraId="2C136F51" w14:textId="77777777" w:rsidR="00F455D1" w:rsidRDefault="00F455D1" w:rsidP="00644AEC">
      <w:pPr>
        <w:rPr>
          <w:rFonts w:cs="Arial"/>
          <w:color w:val="FF0000"/>
        </w:rPr>
      </w:pPr>
    </w:p>
    <w:p w14:paraId="724C813E" w14:textId="359DC995" w:rsidR="00F455D1" w:rsidRPr="00FD557D" w:rsidRDefault="00F455D1" w:rsidP="00F455D1">
      <w:pPr>
        <w:pStyle w:val="Heading3"/>
        <w:rPr>
          <w:rFonts w:cs="Arial"/>
        </w:rPr>
      </w:pPr>
      <w:bookmarkStart w:id="74" w:name="_Toc127282858"/>
      <w:r w:rsidRPr="16FD2A07">
        <w:rPr>
          <w:rFonts w:cs="Arial"/>
        </w:rPr>
        <w:t>Enable/Disable Extension</w:t>
      </w:r>
      <w:bookmarkEnd w:id="74"/>
    </w:p>
    <w:p w14:paraId="409149DC" w14:textId="77777777" w:rsidR="00F455D1" w:rsidRDefault="00F455D1" w:rsidP="00BF00FD">
      <w:pPr>
        <w:ind w:left="540"/>
        <w:rPr>
          <w:rFonts w:cs="Arial"/>
          <w:color w:val="FF0000"/>
        </w:rPr>
      </w:pPr>
    </w:p>
    <w:p w14:paraId="4062D6D3" w14:textId="77777777" w:rsidR="00F55E8F" w:rsidRDefault="00F55E8F" w:rsidP="00F55E8F">
      <w:pPr>
        <w:ind w:firstLine="576"/>
        <w:rPr>
          <w:rFonts w:cs="Arial"/>
        </w:rPr>
      </w:pPr>
    </w:p>
    <w:p w14:paraId="317B87D5" w14:textId="236FDF4D" w:rsidR="00755D5C" w:rsidRDefault="00876478" w:rsidP="001B2275">
      <w:pPr>
        <w:pStyle w:val="Heading3"/>
      </w:pPr>
      <w:bookmarkStart w:id="75" w:name="_Toc127282859"/>
      <w:r>
        <w:t>Extended Attributes</w:t>
      </w:r>
      <w:bookmarkEnd w:id="75"/>
    </w:p>
    <w:p w14:paraId="699A786B" w14:textId="660A8C77" w:rsidR="00EA0D21" w:rsidRDefault="00EA0D21" w:rsidP="001B2275">
      <w:pPr>
        <w:ind w:left="720"/>
        <w:rPr>
          <w:rFonts w:cs="Arial"/>
          <w:color w:val="FF0000"/>
        </w:rPr>
      </w:pPr>
    </w:p>
    <w:tbl>
      <w:tblPr>
        <w:tblStyle w:val="TableGrid"/>
        <w:tblW w:w="0" w:type="auto"/>
        <w:tblInd w:w="558" w:type="dxa"/>
        <w:tblLook w:val="04A0" w:firstRow="1" w:lastRow="0" w:firstColumn="1" w:lastColumn="0" w:noHBand="0" w:noVBand="1"/>
      </w:tblPr>
      <w:tblGrid>
        <w:gridCol w:w="1327"/>
        <w:gridCol w:w="2374"/>
        <w:gridCol w:w="3713"/>
        <w:gridCol w:w="1473"/>
        <w:gridCol w:w="1345"/>
      </w:tblGrid>
      <w:tr w:rsidR="008D3578" w:rsidRPr="00FD557D" w14:paraId="603F021E" w14:textId="55F12B60" w:rsidTr="0023717B">
        <w:trPr>
          <w:tblHeader/>
        </w:trPr>
        <w:tc>
          <w:tcPr>
            <w:tcW w:w="1327" w:type="dxa"/>
            <w:shd w:val="clear" w:color="auto" w:fill="B8CCE4" w:themeFill="accent1" w:themeFillTint="66"/>
          </w:tcPr>
          <w:p w14:paraId="107CDF05" w14:textId="2FC125B1" w:rsidR="00420342" w:rsidRDefault="00420342" w:rsidP="00F41DC9">
            <w:pPr>
              <w:rPr>
                <w:rFonts w:cs="Arial"/>
                <w:b/>
              </w:rPr>
            </w:pPr>
            <w:r>
              <w:rPr>
                <w:rFonts w:cs="Arial"/>
                <w:b/>
              </w:rPr>
              <w:t>Component</w:t>
            </w:r>
          </w:p>
        </w:tc>
        <w:tc>
          <w:tcPr>
            <w:tcW w:w="2475" w:type="dxa"/>
            <w:shd w:val="clear" w:color="auto" w:fill="B8CCE4" w:themeFill="accent1" w:themeFillTint="66"/>
          </w:tcPr>
          <w:p w14:paraId="082B5A69" w14:textId="0F3572AC" w:rsidR="00420342" w:rsidRPr="00FD557D" w:rsidRDefault="00420342" w:rsidP="00F41DC9">
            <w:pPr>
              <w:rPr>
                <w:rFonts w:cs="Arial"/>
                <w:b/>
              </w:rPr>
            </w:pPr>
            <w:r>
              <w:rPr>
                <w:rFonts w:cs="Arial"/>
                <w:b/>
              </w:rPr>
              <w:t>Entity</w:t>
            </w:r>
          </w:p>
        </w:tc>
        <w:tc>
          <w:tcPr>
            <w:tcW w:w="3864" w:type="dxa"/>
            <w:shd w:val="clear" w:color="auto" w:fill="B8CCE4" w:themeFill="accent1" w:themeFillTint="66"/>
          </w:tcPr>
          <w:p w14:paraId="02382752" w14:textId="77777777" w:rsidR="00420342" w:rsidRPr="00FD557D" w:rsidRDefault="00420342" w:rsidP="00F41DC9">
            <w:pPr>
              <w:rPr>
                <w:rFonts w:cs="Arial"/>
                <w:b/>
              </w:rPr>
            </w:pPr>
            <w:r>
              <w:rPr>
                <w:rFonts w:cs="Arial"/>
                <w:b/>
              </w:rPr>
              <w:t>Attrite</w:t>
            </w:r>
          </w:p>
        </w:tc>
        <w:tc>
          <w:tcPr>
            <w:tcW w:w="1202" w:type="dxa"/>
            <w:shd w:val="clear" w:color="auto" w:fill="B8CCE4" w:themeFill="accent1" w:themeFillTint="66"/>
          </w:tcPr>
          <w:p w14:paraId="3F49189B" w14:textId="5B148601" w:rsidR="00420342" w:rsidRPr="00FD557D" w:rsidRDefault="00420342" w:rsidP="00F41DC9">
            <w:pPr>
              <w:rPr>
                <w:rFonts w:cs="Arial"/>
                <w:b/>
              </w:rPr>
            </w:pPr>
            <w:r>
              <w:rPr>
                <w:rFonts w:cs="Arial"/>
                <w:b/>
              </w:rPr>
              <w:t>Type</w:t>
            </w:r>
          </w:p>
        </w:tc>
        <w:tc>
          <w:tcPr>
            <w:tcW w:w="1364" w:type="dxa"/>
            <w:shd w:val="clear" w:color="auto" w:fill="B8CCE4" w:themeFill="accent1" w:themeFillTint="66"/>
          </w:tcPr>
          <w:p w14:paraId="2019E336" w14:textId="45613F5B" w:rsidR="00420342" w:rsidRDefault="00420342" w:rsidP="00F41DC9">
            <w:pPr>
              <w:rPr>
                <w:rFonts w:cs="Arial"/>
                <w:b/>
              </w:rPr>
            </w:pPr>
            <w:r>
              <w:rPr>
                <w:rFonts w:cs="Arial"/>
                <w:b/>
              </w:rPr>
              <w:t>Value</w:t>
            </w:r>
          </w:p>
        </w:tc>
      </w:tr>
      <w:tr w:rsidR="00A36D88" w:rsidRPr="00FD557D" w14:paraId="1261317C" w14:textId="1FF9D274" w:rsidTr="0023717B">
        <w:tc>
          <w:tcPr>
            <w:tcW w:w="1327" w:type="dxa"/>
          </w:tcPr>
          <w:p w14:paraId="2A4ADE55" w14:textId="7935E62A" w:rsidR="00420342" w:rsidRDefault="0023717B" w:rsidP="00F41DC9">
            <w:pPr>
              <w:rPr>
                <w:rFonts w:cs="Arial"/>
              </w:rPr>
            </w:pPr>
            <w:r>
              <w:rPr>
                <w:rFonts w:cs="Arial"/>
              </w:rPr>
              <w:t>Item</w:t>
            </w:r>
            <w:r w:rsidR="00B2043E">
              <w:rPr>
                <w:rFonts w:cs="Arial"/>
              </w:rPr>
              <w:t>-Master</w:t>
            </w:r>
          </w:p>
        </w:tc>
        <w:tc>
          <w:tcPr>
            <w:tcW w:w="2475" w:type="dxa"/>
          </w:tcPr>
          <w:p w14:paraId="6C4122EB" w14:textId="4B0E3448" w:rsidR="00420342" w:rsidRPr="007F5C98" w:rsidRDefault="0023717B" w:rsidP="00F41DC9">
            <w:pPr>
              <w:rPr>
                <w:rFonts w:cs="Arial"/>
              </w:rPr>
            </w:pPr>
            <w:r>
              <w:rPr>
                <w:rFonts w:cs="Arial"/>
              </w:rPr>
              <w:t>Item</w:t>
            </w:r>
          </w:p>
        </w:tc>
        <w:tc>
          <w:tcPr>
            <w:tcW w:w="3864" w:type="dxa"/>
          </w:tcPr>
          <w:p w14:paraId="19E59266" w14:textId="31B2E98A" w:rsidR="00420342" w:rsidRPr="0011562F" w:rsidRDefault="00F5377C" w:rsidP="00F41DC9">
            <w:pPr>
              <w:rPr>
                <w:rFonts w:cs="Arial"/>
              </w:rPr>
            </w:pPr>
            <w:proofErr w:type="spellStart"/>
            <w:r>
              <w:rPr>
                <w:rFonts w:cs="Arial"/>
              </w:rPr>
              <w:t>RetailRe</w:t>
            </w:r>
            <w:r w:rsidR="001B2870">
              <w:rPr>
                <w:rFonts w:cs="Arial"/>
              </w:rPr>
              <w:t>ady</w:t>
            </w:r>
            <w:proofErr w:type="spellEnd"/>
          </w:p>
        </w:tc>
        <w:tc>
          <w:tcPr>
            <w:tcW w:w="1202" w:type="dxa"/>
          </w:tcPr>
          <w:p w14:paraId="172E24CE" w14:textId="63F67CAD" w:rsidR="00420342" w:rsidRPr="007F5C98" w:rsidRDefault="001729B2" w:rsidP="00F41DC9">
            <w:pPr>
              <w:rPr>
                <w:rFonts w:cs="Arial"/>
              </w:rPr>
            </w:pPr>
            <w:del w:id="76" w:author="Corey Swade" w:date="2023-02-23T23:10:00Z">
              <w:r w:rsidDel="006B06EF">
                <w:rPr>
                  <w:rFonts w:cs="Arial"/>
                </w:rPr>
                <w:delText>Boolean</w:delText>
              </w:r>
            </w:del>
            <w:ins w:id="77" w:author="Corey Swade" w:date="2023-02-23T23:10:00Z">
              <w:r w:rsidR="006B06EF">
                <w:rPr>
                  <w:rFonts w:cs="Arial"/>
                </w:rPr>
                <w:t>String</w:t>
              </w:r>
            </w:ins>
          </w:p>
        </w:tc>
        <w:tc>
          <w:tcPr>
            <w:tcW w:w="1364" w:type="dxa"/>
          </w:tcPr>
          <w:p w14:paraId="4E0B7100" w14:textId="1DE96230" w:rsidR="00420342" w:rsidRPr="007F5C98" w:rsidRDefault="001729B2" w:rsidP="00F41DC9">
            <w:pPr>
              <w:rPr>
                <w:rFonts w:cs="Arial"/>
              </w:rPr>
            </w:pPr>
            <w:r>
              <w:rPr>
                <w:rFonts w:cs="Arial"/>
              </w:rPr>
              <w:t>Default as ‘</w:t>
            </w:r>
            <w:ins w:id="78" w:author="Corey Swade" w:date="2023-02-23T23:11:00Z">
              <w:r w:rsidR="006B06EF">
                <w:rPr>
                  <w:rFonts w:cs="Arial"/>
                </w:rPr>
                <w:t>null</w:t>
              </w:r>
            </w:ins>
            <w:del w:id="79" w:author="Corey Swade" w:date="2023-02-23T23:11:00Z">
              <w:r w:rsidDel="006B06EF">
                <w:rPr>
                  <w:rFonts w:cs="Arial"/>
                </w:rPr>
                <w:delText>f</w:delText>
              </w:r>
            </w:del>
            <w:del w:id="80" w:author="Corey Swade" w:date="2023-02-23T23:10:00Z">
              <w:r w:rsidDel="006B06EF">
                <w:rPr>
                  <w:rFonts w:cs="Arial"/>
                </w:rPr>
                <w:delText>alse</w:delText>
              </w:r>
            </w:del>
            <w:r>
              <w:rPr>
                <w:rFonts w:cs="Arial"/>
              </w:rPr>
              <w:t>’</w:t>
            </w:r>
          </w:p>
        </w:tc>
      </w:tr>
      <w:tr w:rsidR="0023717B" w:rsidRPr="00FD557D" w14:paraId="7A05D4AB" w14:textId="77777777" w:rsidTr="0023717B">
        <w:tc>
          <w:tcPr>
            <w:tcW w:w="1327" w:type="dxa"/>
          </w:tcPr>
          <w:p w14:paraId="4D6873E6" w14:textId="6FAFB140" w:rsidR="0023717B" w:rsidRDefault="0023717B" w:rsidP="0023717B">
            <w:pPr>
              <w:rPr>
                <w:rFonts w:cs="Arial"/>
              </w:rPr>
            </w:pPr>
          </w:p>
        </w:tc>
        <w:tc>
          <w:tcPr>
            <w:tcW w:w="2475" w:type="dxa"/>
          </w:tcPr>
          <w:p w14:paraId="3B3324AF" w14:textId="132AE569" w:rsidR="0023717B" w:rsidRDefault="0023717B" w:rsidP="0023717B">
            <w:pPr>
              <w:rPr>
                <w:rFonts w:cs="Arial"/>
              </w:rPr>
            </w:pPr>
          </w:p>
        </w:tc>
        <w:tc>
          <w:tcPr>
            <w:tcW w:w="3864" w:type="dxa"/>
          </w:tcPr>
          <w:p w14:paraId="34131728" w14:textId="0968C3C4" w:rsidR="0023717B" w:rsidRDefault="0023717B" w:rsidP="0023717B"/>
        </w:tc>
        <w:tc>
          <w:tcPr>
            <w:tcW w:w="1202" w:type="dxa"/>
          </w:tcPr>
          <w:p w14:paraId="5B6C1B3E" w14:textId="37D88B67" w:rsidR="0023717B" w:rsidRDefault="0023717B" w:rsidP="0023717B">
            <w:pPr>
              <w:rPr>
                <w:rFonts w:cs="Arial"/>
              </w:rPr>
            </w:pPr>
          </w:p>
        </w:tc>
        <w:tc>
          <w:tcPr>
            <w:tcW w:w="1364" w:type="dxa"/>
          </w:tcPr>
          <w:p w14:paraId="5D5DFED3" w14:textId="61D15C8E" w:rsidR="0023717B" w:rsidRPr="007F5C98" w:rsidRDefault="0023717B" w:rsidP="0023717B">
            <w:pPr>
              <w:rPr>
                <w:rFonts w:cs="Arial"/>
              </w:rPr>
            </w:pPr>
          </w:p>
        </w:tc>
      </w:tr>
    </w:tbl>
    <w:p w14:paraId="1EEE6F80" w14:textId="17C7D09E" w:rsidR="00755D5C" w:rsidRDefault="00755D5C" w:rsidP="00BF00FD">
      <w:pPr>
        <w:rPr>
          <w:rFonts w:cs="Arial"/>
        </w:rPr>
      </w:pPr>
    </w:p>
    <w:p w14:paraId="69A89E70" w14:textId="656DD241" w:rsidR="00CD5435" w:rsidRDefault="00CD5435" w:rsidP="001B2275">
      <w:pPr>
        <w:pStyle w:val="Heading3"/>
      </w:pPr>
      <w:bookmarkStart w:id="81" w:name="_Toc127282860"/>
      <w:r>
        <w:t>Messages</w:t>
      </w:r>
      <w:bookmarkEnd w:id="81"/>
    </w:p>
    <w:p w14:paraId="57AEB2DA" w14:textId="77777777" w:rsidR="00DF5B0F" w:rsidRPr="00DF5B0F" w:rsidRDefault="00DF5B0F" w:rsidP="00FA1BC6">
      <w:pPr>
        <w:ind w:left="576"/>
        <w:rPr>
          <w:color w:val="FF0000"/>
        </w:rPr>
      </w:pPr>
    </w:p>
    <w:tbl>
      <w:tblPr>
        <w:tblStyle w:val="TableGrid"/>
        <w:tblW w:w="10391" w:type="dxa"/>
        <w:tblInd w:w="558" w:type="dxa"/>
        <w:tblLook w:val="04A0" w:firstRow="1" w:lastRow="0" w:firstColumn="1" w:lastColumn="0" w:noHBand="0" w:noVBand="1"/>
      </w:tblPr>
      <w:tblGrid>
        <w:gridCol w:w="1805"/>
        <w:gridCol w:w="2762"/>
        <w:gridCol w:w="1639"/>
        <w:gridCol w:w="1395"/>
        <w:gridCol w:w="1395"/>
        <w:gridCol w:w="1395"/>
      </w:tblGrid>
      <w:tr w:rsidR="002875B4" w:rsidRPr="00FD557D" w14:paraId="41609370" w14:textId="49059E54" w:rsidTr="002875B4">
        <w:trPr>
          <w:tblHeader/>
        </w:trPr>
        <w:tc>
          <w:tcPr>
            <w:tcW w:w="1805" w:type="dxa"/>
            <w:shd w:val="clear" w:color="auto" w:fill="B8CCE4" w:themeFill="accent1" w:themeFillTint="66"/>
          </w:tcPr>
          <w:p w14:paraId="7B1D0ECB" w14:textId="52EF5098" w:rsidR="00B934F4" w:rsidRPr="00FD557D" w:rsidRDefault="00DE0536" w:rsidP="00F41DC9">
            <w:pPr>
              <w:rPr>
                <w:rFonts w:cs="Arial"/>
                <w:b/>
              </w:rPr>
            </w:pPr>
            <w:proofErr w:type="spellStart"/>
            <w:r w:rsidRPr="00DE0536">
              <w:rPr>
                <w:rFonts w:cs="Arial"/>
                <w:b/>
              </w:rPr>
              <w:t>ErrorDefinitionId</w:t>
            </w:r>
            <w:proofErr w:type="spellEnd"/>
          </w:p>
        </w:tc>
        <w:tc>
          <w:tcPr>
            <w:tcW w:w="2762" w:type="dxa"/>
            <w:shd w:val="clear" w:color="auto" w:fill="B8CCE4" w:themeFill="accent1" w:themeFillTint="66"/>
          </w:tcPr>
          <w:p w14:paraId="24CD7450" w14:textId="4653F853" w:rsidR="00B934F4" w:rsidRPr="00FD557D" w:rsidRDefault="00D06090" w:rsidP="00F41DC9">
            <w:pPr>
              <w:rPr>
                <w:rFonts w:cs="Arial"/>
                <w:b/>
              </w:rPr>
            </w:pPr>
            <w:proofErr w:type="spellStart"/>
            <w:r w:rsidRPr="00833C9C">
              <w:rPr>
                <w:rFonts w:cs="Arial"/>
                <w:b/>
              </w:rPr>
              <w:t>ErrorText</w:t>
            </w:r>
            <w:proofErr w:type="spellEnd"/>
          </w:p>
        </w:tc>
        <w:tc>
          <w:tcPr>
            <w:tcW w:w="1639" w:type="dxa"/>
            <w:shd w:val="clear" w:color="auto" w:fill="B8CCE4" w:themeFill="accent1" w:themeFillTint="66"/>
          </w:tcPr>
          <w:p w14:paraId="78F3F08F" w14:textId="5BC81B2A" w:rsidR="00B934F4" w:rsidRPr="00FD557D" w:rsidRDefault="00D06090" w:rsidP="00F41DC9">
            <w:pPr>
              <w:rPr>
                <w:rFonts w:cs="Arial"/>
                <w:b/>
              </w:rPr>
            </w:pPr>
            <w:proofErr w:type="spellStart"/>
            <w:r w:rsidRPr="00833C9C">
              <w:rPr>
                <w:rFonts w:cs="Arial"/>
                <w:b/>
              </w:rPr>
              <w:t>ShortErrorText</w:t>
            </w:r>
            <w:proofErr w:type="spellEnd"/>
          </w:p>
        </w:tc>
        <w:tc>
          <w:tcPr>
            <w:tcW w:w="1395" w:type="dxa"/>
            <w:shd w:val="clear" w:color="auto" w:fill="B8CCE4" w:themeFill="accent1" w:themeFillTint="66"/>
          </w:tcPr>
          <w:p w14:paraId="410B5647" w14:textId="77777777" w:rsidR="002875B4" w:rsidRDefault="00D06090" w:rsidP="00F41DC9">
            <w:pPr>
              <w:rPr>
                <w:rFonts w:cs="Arial"/>
                <w:b/>
              </w:rPr>
            </w:pPr>
            <w:r w:rsidRPr="00833C9C">
              <w:rPr>
                <w:rFonts w:cs="Arial"/>
                <w:b/>
              </w:rPr>
              <w:t>Default</w:t>
            </w:r>
          </w:p>
          <w:p w14:paraId="730EADD9" w14:textId="2759F4A6" w:rsidR="00B934F4" w:rsidRDefault="00D06090" w:rsidP="00F41DC9">
            <w:pPr>
              <w:rPr>
                <w:rFonts w:cs="Arial"/>
                <w:b/>
              </w:rPr>
            </w:pPr>
            <w:proofErr w:type="spellStart"/>
            <w:r w:rsidRPr="00833C9C">
              <w:rPr>
                <w:rFonts w:cs="Arial"/>
                <w:b/>
              </w:rPr>
              <w:t>ErrorLevelId</w:t>
            </w:r>
            <w:proofErr w:type="spellEnd"/>
          </w:p>
        </w:tc>
        <w:tc>
          <w:tcPr>
            <w:tcW w:w="1395" w:type="dxa"/>
            <w:shd w:val="clear" w:color="auto" w:fill="B8CCE4" w:themeFill="accent1" w:themeFillTint="66"/>
          </w:tcPr>
          <w:p w14:paraId="07FC5A69" w14:textId="77777777" w:rsidR="002875B4" w:rsidRDefault="00833C9C" w:rsidP="00F41DC9">
            <w:pPr>
              <w:rPr>
                <w:rFonts w:cs="Arial"/>
                <w:b/>
              </w:rPr>
            </w:pPr>
            <w:r w:rsidRPr="00833C9C">
              <w:rPr>
                <w:rFonts w:cs="Arial"/>
                <w:b/>
              </w:rPr>
              <w:t>Min</w:t>
            </w:r>
          </w:p>
          <w:p w14:paraId="33251A2D" w14:textId="6AF9B0B1" w:rsidR="00B934F4" w:rsidRDefault="00833C9C" w:rsidP="00F41DC9">
            <w:pPr>
              <w:rPr>
                <w:rFonts w:cs="Arial"/>
                <w:b/>
              </w:rPr>
            </w:pPr>
            <w:proofErr w:type="spellStart"/>
            <w:r w:rsidRPr="00833C9C">
              <w:rPr>
                <w:rFonts w:cs="Arial"/>
                <w:b/>
              </w:rPr>
              <w:t>ErrorLevelId</w:t>
            </w:r>
            <w:proofErr w:type="spellEnd"/>
          </w:p>
        </w:tc>
        <w:tc>
          <w:tcPr>
            <w:tcW w:w="1395" w:type="dxa"/>
            <w:shd w:val="clear" w:color="auto" w:fill="B8CCE4" w:themeFill="accent1" w:themeFillTint="66"/>
          </w:tcPr>
          <w:p w14:paraId="64A4B829" w14:textId="77777777" w:rsidR="002875B4" w:rsidRDefault="00833C9C" w:rsidP="00F41DC9">
            <w:pPr>
              <w:rPr>
                <w:rFonts w:cs="Arial"/>
                <w:b/>
              </w:rPr>
            </w:pPr>
            <w:r w:rsidRPr="00833C9C">
              <w:rPr>
                <w:rFonts w:cs="Arial"/>
                <w:b/>
              </w:rPr>
              <w:t>Max</w:t>
            </w:r>
          </w:p>
          <w:p w14:paraId="7797E5C9" w14:textId="77251507" w:rsidR="00B934F4" w:rsidRDefault="00833C9C" w:rsidP="00F41DC9">
            <w:pPr>
              <w:rPr>
                <w:rFonts w:cs="Arial"/>
                <w:b/>
              </w:rPr>
            </w:pPr>
            <w:proofErr w:type="spellStart"/>
            <w:r w:rsidRPr="00833C9C">
              <w:rPr>
                <w:rFonts w:cs="Arial"/>
                <w:b/>
              </w:rPr>
              <w:t>ErrorLevelId</w:t>
            </w:r>
            <w:proofErr w:type="spellEnd"/>
          </w:p>
        </w:tc>
      </w:tr>
      <w:tr w:rsidR="002875B4" w:rsidRPr="00FD557D" w14:paraId="2C5ECFC6" w14:textId="64050D25" w:rsidTr="002875B4">
        <w:tc>
          <w:tcPr>
            <w:tcW w:w="1805" w:type="dxa"/>
          </w:tcPr>
          <w:p w14:paraId="31050256" w14:textId="7F5EF8F3" w:rsidR="00B934F4" w:rsidRPr="0070667E" w:rsidRDefault="00B934F4" w:rsidP="00F41DC9">
            <w:pPr>
              <w:rPr>
                <w:rFonts w:cs="Arial"/>
              </w:rPr>
            </w:pPr>
          </w:p>
        </w:tc>
        <w:tc>
          <w:tcPr>
            <w:tcW w:w="2762" w:type="dxa"/>
          </w:tcPr>
          <w:p w14:paraId="28375E22" w14:textId="79D51A4D" w:rsidR="00B934F4" w:rsidRPr="0070667E" w:rsidRDefault="00B934F4" w:rsidP="00F41DC9">
            <w:pPr>
              <w:rPr>
                <w:rFonts w:cs="Arial"/>
              </w:rPr>
            </w:pPr>
          </w:p>
        </w:tc>
        <w:tc>
          <w:tcPr>
            <w:tcW w:w="1639" w:type="dxa"/>
          </w:tcPr>
          <w:p w14:paraId="6F22FD5D" w14:textId="63B38A7F" w:rsidR="00B934F4" w:rsidRPr="0070667E" w:rsidRDefault="00B934F4" w:rsidP="00F41DC9">
            <w:pPr>
              <w:rPr>
                <w:rFonts w:cs="Arial"/>
              </w:rPr>
            </w:pPr>
          </w:p>
        </w:tc>
        <w:tc>
          <w:tcPr>
            <w:tcW w:w="1395" w:type="dxa"/>
          </w:tcPr>
          <w:p w14:paraId="52E94AEE" w14:textId="6E3433C9" w:rsidR="00B934F4" w:rsidRPr="0070667E" w:rsidRDefault="00B934F4" w:rsidP="00F41DC9">
            <w:pPr>
              <w:rPr>
                <w:rFonts w:cs="Arial"/>
              </w:rPr>
            </w:pPr>
          </w:p>
        </w:tc>
        <w:tc>
          <w:tcPr>
            <w:tcW w:w="1395" w:type="dxa"/>
          </w:tcPr>
          <w:p w14:paraId="2AC075BF" w14:textId="0B2038EB" w:rsidR="00B934F4" w:rsidRPr="0070667E" w:rsidRDefault="00B934F4" w:rsidP="00F41DC9">
            <w:pPr>
              <w:rPr>
                <w:rFonts w:cs="Arial"/>
              </w:rPr>
            </w:pPr>
          </w:p>
        </w:tc>
        <w:tc>
          <w:tcPr>
            <w:tcW w:w="1395" w:type="dxa"/>
          </w:tcPr>
          <w:p w14:paraId="30D63A01" w14:textId="113DCE4E" w:rsidR="00B934F4" w:rsidRPr="0070667E" w:rsidRDefault="00B934F4" w:rsidP="00F41DC9">
            <w:pPr>
              <w:rPr>
                <w:rFonts w:cs="Arial"/>
              </w:rPr>
            </w:pPr>
          </w:p>
        </w:tc>
      </w:tr>
      <w:tr w:rsidR="006F1CF1" w:rsidRPr="00FD557D" w14:paraId="36BA2331" w14:textId="77777777" w:rsidTr="002875B4">
        <w:tc>
          <w:tcPr>
            <w:tcW w:w="1805" w:type="dxa"/>
          </w:tcPr>
          <w:p w14:paraId="731B87A7" w14:textId="74196367" w:rsidR="006F1CF1" w:rsidRPr="0070667E" w:rsidRDefault="006F1CF1" w:rsidP="006F1CF1">
            <w:pPr>
              <w:rPr>
                <w:rFonts w:cs="Arial"/>
              </w:rPr>
            </w:pPr>
          </w:p>
        </w:tc>
        <w:tc>
          <w:tcPr>
            <w:tcW w:w="2762" w:type="dxa"/>
          </w:tcPr>
          <w:p w14:paraId="02300177" w14:textId="257AD3BB" w:rsidR="006F1CF1" w:rsidRPr="0070667E" w:rsidRDefault="006F1CF1" w:rsidP="006F1CF1">
            <w:pPr>
              <w:rPr>
                <w:rFonts w:cs="Arial"/>
              </w:rPr>
            </w:pPr>
          </w:p>
        </w:tc>
        <w:tc>
          <w:tcPr>
            <w:tcW w:w="1639" w:type="dxa"/>
          </w:tcPr>
          <w:p w14:paraId="06B4E602" w14:textId="79BB6767" w:rsidR="006F1CF1" w:rsidRPr="0070667E" w:rsidRDefault="006F1CF1" w:rsidP="006F1CF1">
            <w:pPr>
              <w:rPr>
                <w:rFonts w:cs="Arial"/>
              </w:rPr>
            </w:pPr>
          </w:p>
        </w:tc>
        <w:tc>
          <w:tcPr>
            <w:tcW w:w="1395" w:type="dxa"/>
          </w:tcPr>
          <w:p w14:paraId="64E8A1E9" w14:textId="6F53B7B4" w:rsidR="006F1CF1" w:rsidRPr="0070667E" w:rsidRDefault="006F1CF1" w:rsidP="006F1CF1">
            <w:pPr>
              <w:rPr>
                <w:rFonts w:cs="Arial"/>
              </w:rPr>
            </w:pPr>
          </w:p>
        </w:tc>
        <w:tc>
          <w:tcPr>
            <w:tcW w:w="1395" w:type="dxa"/>
          </w:tcPr>
          <w:p w14:paraId="4B98478B" w14:textId="7854FBFB" w:rsidR="006F1CF1" w:rsidRPr="0070667E" w:rsidRDefault="006F1CF1" w:rsidP="006F1CF1">
            <w:pPr>
              <w:rPr>
                <w:rFonts w:cs="Arial"/>
              </w:rPr>
            </w:pPr>
          </w:p>
        </w:tc>
        <w:tc>
          <w:tcPr>
            <w:tcW w:w="1395" w:type="dxa"/>
          </w:tcPr>
          <w:p w14:paraId="2BFD7D3C" w14:textId="79818194" w:rsidR="006F1CF1" w:rsidRPr="0070667E" w:rsidRDefault="006F1CF1" w:rsidP="006F1CF1">
            <w:pPr>
              <w:rPr>
                <w:rFonts w:cs="Arial"/>
              </w:rPr>
            </w:pPr>
          </w:p>
        </w:tc>
      </w:tr>
    </w:tbl>
    <w:p w14:paraId="34C0723E" w14:textId="77777777" w:rsidR="00CD5435" w:rsidRDefault="00CD5435" w:rsidP="006B1A2F"/>
    <w:p w14:paraId="1F8F47A3" w14:textId="62AE6F40" w:rsidR="005C2CB9" w:rsidRDefault="005C2CB9" w:rsidP="001B2275">
      <w:pPr>
        <w:pStyle w:val="Heading3"/>
      </w:pPr>
      <w:bookmarkStart w:id="82" w:name="_Toc127282861"/>
      <w:r>
        <w:t>Config Store</w:t>
      </w:r>
      <w:bookmarkEnd w:id="82"/>
    </w:p>
    <w:p w14:paraId="58EEC31D" w14:textId="5AC019B5" w:rsidR="005C2CB9" w:rsidRDefault="005C2CB9" w:rsidP="005C2CB9"/>
    <w:tbl>
      <w:tblPr>
        <w:tblStyle w:val="TableGrid"/>
        <w:tblW w:w="10232" w:type="dxa"/>
        <w:tblInd w:w="558" w:type="dxa"/>
        <w:tblLook w:val="04A0" w:firstRow="1" w:lastRow="0" w:firstColumn="1" w:lastColumn="0" w:noHBand="0" w:noVBand="1"/>
      </w:tblPr>
      <w:tblGrid>
        <w:gridCol w:w="3249"/>
        <w:gridCol w:w="3810"/>
        <w:gridCol w:w="3173"/>
      </w:tblGrid>
      <w:tr w:rsidR="0097141D" w:rsidRPr="00FD557D" w14:paraId="21B86B3E" w14:textId="225AEA3C" w:rsidTr="0097141D">
        <w:trPr>
          <w:tblHeader/>
        </w:trPr>
        <w:tc>
          <w:tcPr>
            <w:tcW w:w="3249" w:type="dxa"/>
            <w:shd w:val="clear" w:color="auto" w:fill="B8CCE4" w:themeFill="accent1" w:themeFillTint="66"/>
          </w:tcPr>
          <w:p w14:paraId="29941334" w14:textId="01AE6584" w:rsidR="0097141D" w:rsidRPr="00FD557D" w:rsidRDefault="0097141D" w:rsidP="004B70AC">
            <w:pPr>
              <w:rPr>
                <w:rFonts w:cs="Arial"/>
                <w:b/>
              </w:rPr>
            </w:pPr>
            <w:proofErr w:type="spellStart"/>
            <w:r>
              <w:rPr>
                <w:rFonts w:cs="Arial"/>
                <w:b/>
              </w:rPr>
              <w:t>ConfigStore</w:t>
            </w:r>
            <w:r w:rsidRPr="00DE0536">
              <w:rPr>
                <w:rFonts w:cs="Arial"/>
                <w:b/>
              </w:rPr>
              <w:t>Id</w:t>
            </w:r>
            <w:proofErr w:type="spellEnd"/>
          </w:p>
        </w:tc>
        <w:tc>
          <w:tcPr>
            <w:tcW w:w="3810" w:type="dxa"/>
            <w:shd w:val="clear" w:color="auto" w:fill="B8CCE4" w:themeFill="accent1" w:themeFillTint="66"/>
          </w:tcPr>
          <w:p w14:paraId="30B16D3C" w14:textId="78B7950A" w:rsidR="0097141D" w:rsidRPr="00FD557D" w:rsidRDefault="0097141D" w:rsidP="004B70AC">
            <w:pPr>
              <w:rPr>
                <w:rFonts w:cs="Arial"/>
                <w:b/>
              </w:rPr>
            </w:pPr>
            <w:proofErr w:type="spellStart"/>
            <w:r>
              <w:rPr>
                <w:rFonts w:cs="Arial"/>
                <w:b/>
              </w:rPr>
              <w:t>ConfigStoreData</w:t>
            </w:r>
            <w:proofErr w:type="spellEnd"/>
            <w:r>
              <w:rPr>
                <w:rFonts w:cs="Arial"/>
                <w:b/>
              </w:rPr>
              <w:t xml:space="preserve"> (Configurable)</w:t>
            </w:r>
          </w:p>
        </w:tc>
        <w:tc>
          <w:tcPr>
            <w:tcW w:w="3173" w:type="dxa"/>
            <w:shd w:val="clear" w:color="auto" w:fill="B8CCE4" w:themeFill="accent1" w:themeFillTint="66"/>
          </w:tcPr>
          <w:p w14:paraId="14D8D73E" w14:textId="3C75E49A" w:rsidR="0097141D" w:rsidRDefault="0097141D" w:rsidP="004B70AC">
            <w:pPr>
              <w:rPr>
                <w:rFonts w:cs="Arial"/>
                <w:b/>
              </w:rPr>
            </w:pPr>
            <w:r>
              <w:rPr>
                <w:rFonts w:cs="Arial"/>
                <w:b/>
              </w:rPr>
              <w:t>Reference Field1</w:t>
            </w:r>
          </w:p>
        </w:tc>
      </w:tr>
      <w:tr w:rsidR="0097141D" w:rsidRPr="0070667E" w14:paraId="23A93830" w14:textId="443FCD4C" w:rsidTr="0097141D">
        <w:tc>
          <w:tcPr>
            <w:tcW w:w="3249" w:type="dxa"/>
          </w:tcPr>
          <w:p w14:paraId="3AF6F833" w14:textId="65DE1285" w:rsidR="0097141D" w:rsidRPr="007560BD" w:rsidRDefault="0097141D" w:rsidP="004B70AC">
            <w:pPr>
              <w:rPr>
                <w:rFonts w:cs="Arial"/>
              </w:rPr>
            </w:pPr>
            <w:r w:rsidRPr="00F26926">
              <w:rPr>
                <w:i/>
                <w:iCs/>
                <w:sz w:val="19"/>
                <w:szCs w:val="19"/>
              </w:rPr>
              <w:t>IN01Order</w:t>
            </w:r>
            <w:r w:rsidR="00F012C0" w:rsidRPr="00F26926">
              <w:rPr>
                <w:i/>
                <w:iCs/>
                <w:sz w:val="19"/>
                <w:szCs w:val="19"/>
              </w:rPr>
              <w:t>Line</w:t>
            </w:r>
            <w:r w:rsidRPr="00F26926">
              <w:rPr>
                <w:i/>
                <w:iCs/>
                <w:sz w:val="19"/>
                <w:szCs w:val="19"/>
              </w:rPr>
              <w:t>Instruction</w:t>
            </w:r>
          </w:p>
        </w:tc>
        <w:tc>
          <w:tcPr>
            <w:tcW w:w="3810" w:type="dxa"/>
          </w:tcPr>
          <w:p w14:paraId="11AF24D2" w14:textId="77777777" w:rsidR="001819B5" w:rsidRPr="001819B5" w:rsidRDefault="001819B5" w:rsidP="001819B5">
            <w:pPr>
              <w:rPr>
                <w:ins w:id="83" w:author="Corey Swade" w:date="2023-02-24T09:29:00Z"/>
                <w:rStyle w:val="ui-provider"/>
              </w:rPr>
            </w:pPr>
            <w:ins w:id="84" w:author="Corey Swade" w:date="2023-02-24T09:29:00Z">
              <w:r w:rsidRPr="001819B5">
                <w:rPr>
                  <w:rStyle w:val="ui-provider"/>
                </w:rPr>
                <w:t>{</w:t>
              </w:r>
            </w:ins>
          </w:p>
          <w:p w14:paraId="07244DEE" w14:textId="77777777" w:rsidR="001819B5" w:rsidRPr="001819B5" w:rsidRDefault="001819B5" w:rsidP="001819B5">
            <w:pPr>
              <w:rPr>
                <w:ins w:id="85" w:author="Corey Swade" w:date="2023-02-24T09:29:00Z"/>
                <w:rStyle w:val="ui-provider"/>
              </w:rPr>
            </w:pPr>
            <w:ins w:id="86" w:author="Corey Swade" w:date="2023-02-24T09:29:00Z">
              <w:r w:rsidRPr="001819B5">
                <w:rPr>
                  <w:rStyle w:val="ui-provider"/>
                </w:rPr>
                <w:t xml:space="preserve">    "</w:t>
              </w:r>
              <w:proofErr w:type="spellStart"/>
              <w:r w:rsidRPr="001819B5">
                <w:rPr>
                  <w:rStyle w:val="ui-provider"/>
                </w:rPr>
                <w:t>OrderTypes</w:t>
              </w:r>
              <w:proofErr w:type="spellEnd"/>
              <w:r w:rsidRPr="001819B5">
                <w:rPr>
                  <w:rStyle w:val="ui-provider"/>
                </w:rPr>
                <w:t>": [</w:t>
              </w:r>
            </w:ins>
          </w:p>
          <w:p w14:paraId="16CE5B6F" w14:textId="77777777" w:rsidR="001819B5" w:rsidRPr="001819B5" w:rsidRDefault="001819B5" w:rsidP="001819B5">
            <w:pPr>
              <w:rPr>
                <w:ins w:id="87" w:author="Corey Swade" w:date="2023-02-24T09:29:00Z"/>
                <w:rStyle w:val="ui-provider"/>
              </w:rPr>
            </w:pPr>
            <w:ins w:id="88" w:author="Corey Swade" w:date="2023-02-24T09:29:00Z">
              <w:r w:rsidRPr="001819B5">
                <w:rPr>
                  <w:rStyle w:val="ui-provider"/>
                </w:rPr>
                <w:t xml:space="preserve">        "A",</w:t>
              </w:r>
            </w:ins>
          </w:p>
          <w:p w14:paraId="05967F1B" w14:textId="77777777" w:rsidR="001819B5" w:rsidRPr="001819B5" w:rsidRDefault="001819B5" w:rsidP="001819B5">
            <w:pPr>
              <w:rPr>
                <w:ins w:id="89" w:author="Corey Swade" w:date="2023-02-24T09:29:00Z"/>
                <w:rStyle w:val="ui-provider"/>
              </w:rPr>
            </w:pPr>
            <w:ins w:id="90" w:author="Corey Swade" w:date="2023-02-24T09:29:00Z">
              <w:r w:rsidRPr="001819B5">
                <w:rPr>
                  <w:rStyle w:val="ui-provider"/>
                </w:rPr>
                <w:t xml:space="preserve">        "B",</w:t>
              </w:r>
            </w:ins>
          </w:p>
          <w:p w14:paraId="7996D0BF" w14:textId="77777777" w:rsidR="001819B5" w:rsidRPr="001819B5" w:rsidRDefault="001819B5" w:rsidP="001819B5">
            <w:pPr>
              <w:rPr>
                <w:ins w:id="91" w:author="Corey Swade" w:date="2023-02-24T09:29:00Z"/>
                <w:rStyle w:val="ui-provider"/>
              </w:rPr>
            </w:pPr>
            <w:ins w:id="92" w:author="Corey Swade" w:date="2023-02-24T09:29:00Z">
              <w:r w:rsidRPr="001819B5">
                <w:rPr>
                  <w:rStyle w:val="ui-provider"/>
                </w:rPr>
                <w:t xml:space="preserve">        "D",</w:t>
              </w:r>
            </w:ins>
          </w:p>
          <w:p w14:paraId="29D33A75" w14:textId="77777777" w:rsidR="001819B5" w:rsidRPr="001819B5" w:rsidRDefault="001819B5" w:rsidP="001819B5">
            <w:pPr>
              <w:rPr>
                <w:ins w:id="93" w:author="Corey Swade" w:date="2023-02-24T09:29:00Z"/>
                <w:rStyle w:val="ui-provider"/>
              </w:rPr>
            </w:pPr>
            <w:ins w:id="94" w:author="Corey Swade" w:date="2023-02-24T09:29:00Z">
              <w:r w:rsidRPr="001819B5">
                <w:rPr>
                  <w:rStyle w:val="ui-provider"/>
                </w:rPr>
                <w:t xml:space="preserve">        "D2D",</w:t>
              </w:r>
            </w:ins>
          </w:p>
          <w:p w14:paraId="277652C7" w14:textId="77777777" w:rsidR="001819B5" w:rsidRPr="001819B5" w:rsidRDefault="001819B5" w:rsidP="001819B5">
            <w:pPr>
              <w:rPr>
                <w:ins w:id="95" w:author="Corey Swade" w:date="2023-02-24T09:29:00Z"/>
                <w:rStyle w:val="ui-provider"/>
              </w:rPr>
            </w:pPr>
            <w:ins w:id="96" w:author="Corey Swade" w:date="2023-02-24T09:29:00Z">
              <w:r w:rsidRPr="001819B5">
                <w:rPr>
                  <w:rStyle w:val="ui-provider"/>
                </w:rPr>
                <w:t xml:space="preserve">        "D2S",</w:t>
              </w:r>
            </w:ins>
          </w:p>
          <w:p w14:paraId="01525F95" w14:textId="77777777" w:rsidR="001819B5" w:rsidRPr="001819B5" w:rsidRDefault="001819B5" w:rsidP="001819B5">
            <w:pPr>
              <w:rPr>
                <w:ins w:id="97" w:author="Corey Swade" w:date="2023-02-24T09:29:00Z"/>
                <w:rStyle w:val="ui-provider"/>
              </w:rPr>
            </w:pPr>
            <w:ins w:id="98" w:author="Corey Swade" w:date="2023-02-24T09:29:00Z">
              <w:r w:rsidRPr="001819B5">
                <w:rPr>
                  <w:rStyle w:val="ui-provider"/>
                </w:rPr>
                <w:t xml:space="preserve">        "E",</w:t>
              </w:r>
            </w:ins>
          </w:p>
          <w:p w14:paraId="50298EF3" w14:textId="77777777" w:rsidR="001819B5" w:rsidRPr="001819B5" w:rsidRDefault="001819B5" w:rsidP="001819B5">
            <w:pPr>
              <w:rPr>
                <w:ins w:id="99" w:author="Corey Swade" w:date="2023-02-24T09:29:00Z"/>
                <w:rStyle w:val="ui-provider"/>
              </w:rPr>
            </w:pPr>
            <w:ins w:id="100" w:author="Corey Swade" w:date="2023-02-24T09:29:00Z">
              <w:r w:rsidRPr="001819B5">
                <w:rPr>
                  <w:rStyle w:val="ui-provider"/>
                </w:rPr>
                <w:t xml:space="preserve">        "F",</w:t>
              </w:r>
            </w:ins>
          </w:p>
          <w:p w14:paraId="655DE67B" w14:textId="77777777" w:rsidR="001819B5" w:rsidRPr="001819B5" w:rsidRDefault="001819B5" w:rsidP="001819B5">
            <w:pPr>
              <w:rPr>
                <w:ins w:id="101" w:author="Corey Swade" w:date="2023-02-24T09:29:00Z"/>
                <w:rStyle w:val="ui-provider"/>
              </w:rPr>
            </w:pPr>
            <w:ins w:id="102" w:author="Corey Swade" w:date="2023-02-24T09:29:00Z">
              <w:r w:rsidRPr="001819B5">
                <w:rPr>
                  <w:rStyle w:val="ui-provider"/>
                </w:rPr>
                <w:t xml:space="preserve">        "H",</w:t>
              </w:r>
            </w:ins>
          </w:p>
          <w:p w14:paraId="5E5FD8B2" w14:textId="77777777" w:rsidR="001819B5" w:rsidRPr="001819B5" w:rsidRDefault="001819B5" w:rsidP="001819B5">
            <w:pPr>
              <w:rPr>
                <w:ins w:id="103" w:author="Corey Swade" w:date="2023-02-24T09:29:00Z"/>
                <w:rStyle w:val="ui-provider"/>
              </w:rPr>
            </w:pPr>
            <w:ins w:id="104" w:author="Corey Swade" w:date="2023-02-24T09:29:00Z">
              <w:r w:rsidRPr="001819B5">
                <w:rPr>
                  <w:rStyle w:val="ui-provider"/>
                </w:rPr>
                <w:t xml:space="preserve">        "M",</w:t>
              </w:r>
            </w:ins>
          </w:p>
          <w:p w14:paraId="1E09009A" w14:textId="77777777" w:rsidR="001819B5" w:rsidRPr="001819B5" w:rsidRDefault="001819B5" w:rsidP="001819B5">
            <w:pPr>
              <w:rPr>
                <w:ins w:id="105" w:author="Corey Swade" w:date="2023-02-24T09:29:00Z"/>
                <w:rStyle w:val="ui-provider"/>
              </w:rPr>
            </w:pPr>
            <w:ins w:id="106" w:author="Corey Swade" w:date="2023-02-24T09:29:00Z">
              <w:r w:rsidRPr="001819B5">
                <w:rPr>
                  <w:rStyle w:val="ui-provider"/>
                </w:rPr>
                <w:t xml:space="preserve">        "N",</w:t>
              </w:r>
            </w:ins>
          </w:p>
          <w:p w14:paraId="5A68E8EA" w14:textId="77777777" w:rsidR="001819B5" w:rsidRPr="001819B5" w:rsidRDefault="001819B5" w:rsidP="001819B5">
            <w:pPr>
              <w:rPr>
                <w:ins w:id="107" w:author="Corey Swade" w:date="2023-02-24T09:29:00Z"/>
                <w:rStyle w:val="ui-provider"/>
              </w:rPr>
            </w:pPr>
            <w:ins w:id="108" w:author="Corey Swade" w:date="2023-02-24T09:29:00Z">
              <w:r w:rsidRPr="001819B5">
                <w:rPr>
                  <w:rStyle w:val="ui-provider"/>
                </w:rPr>
                <w:t xml:space="preserve">        "O",</w:t>
              </w:r>
            </w:ins>
          </w:p>
          <w:p w14:paraId="05BC321A" w14:textId="77777777" w:rsidR="001819B5" w:rsidRPr="001819B5" w:rsidRDefault="001819B5" w:rsidP="001819B5">
            <w:pPr>
              <w:rPr>
                <w:ins w:id="109" w:author="Corey Swade" w:date="2023-02-24T09:29:00Z"/>
                <w:rStyle w:val="ui-provider"/>
              </w:rPr>
            </w:pPr>
            <w:ins w:id="110" w:author="Corey Swade" w:date="2023-02-24T09:29:00Z">
              <w:r w:rsidRPr="001819B5">
                <w:rPr>
                  <w:rStyle w:val="ui-provider"/>
                </w:rPr>
                <w:t xml:space="preserve">        "R",</w:t>
              </w:r>
            </w:ins>
          </w:p>
          <w:p w14:paraId="1FDAC1CD" w14:textId="77777777" w:rsidR="001819B5" w:rsidRPr="001819B5" w:rsidRDefault="001819B5" w:rsidP="001819B5">
            <w:pPr>
              <w:rPr>
                <w:ins w:id="111" w:author="Corey Swade" w:date="2023-02-24T09:29:00Z"/>
                <w:rStyle w:val="ui-provider"/>
              </w:rPr>
            </w:pPr>
            <w:ins w:id="112" w:author="Corey Swade" w:date="2023-02-24T09:29:00Z">
              <w:r w:rsidRPr="001819B5">
                <w:rPr>
                  <w:rStyle w:val="ui-provider"/>
                </w:rPr>
                <w:t xml:space="preserve">        "U",</w:t>
              </w:r>
            </w:ins>
          </w:p>
          <w:p w14:paraId="26498B59" w14:textId="77777777" w:rsidR="001819B5" w:rsidRPr="001819B5" w:rsidRDefault="001819B5" w:rsidP="001819B5">
            <w:pPr>
              <w:rPr>
                <w:ins w:id="113" w:author="Corey Swade" w:date="2023-02-24T09:29:00Z"/>
                <w:rStyle w:val="ui-provider"/>
              </w:rPr>
            </w:pPr>
            <w:ins w:id="114" w:author="Corey Swade" w:date="2023-02-24T09:29:00Z">
              <w:r w:rsidRPr="001819B5">
                <w:rPr>
                  <w:rStyle w:val="ui-provider"/>
                </w:rPr>
                <w:t xml:space="preserve">        "X"</w:t>
              </w:r>
            </w:ins>
          </w:p>
          <w:p w14:paraId="6E739FCF" w14:textId="77777777" w:rsidR="001819B5" w:rsidRPr="001819B5" w:rsidRDefault="001819B5" w:rsidP="001819B5">
            <w:pPr>
              <w:rPr>
                <w:ins w:id="115" w:author="Corey Swade" w:date="2023-02-24T09:29:00Z"/>
                <w:rStyle w:val="ui-provider"/>
              </w:rPr>
            </w:pPr>
            <w:ins w:id="116" w:author="Corey Swade" w:date="2023-02-24T09:29:00Z">
              <w:r w:rsidRPr="001819B5">
                <w:rPr>
                  <w:rStyle w:val="ui-provider"/>
                </w:rPr>
                <w:t xml:space="preserve">    ]</w:t>
              </w:r>
            </w:ins>
          </w:p>
          <w:p w14:paraId="70646176" w14:textId="64C6B72B" w:rsidR="00D50473" w:rsidDel="001819B5" w:rsidRDefault="001819B5" w:rsidP="001819B5">
            <w:pPr>
              <w:rPr>
                <w:del w:id="117" w:author="Corey Swade" w:date="2023-02-24T09:29:00Z"/>
                <w:rStyle w:val="ui-provider"/>
              </w:rPr>
            </w:pPr>
            <w:ins w:id="118" w:author="Corey Swade" w:date="2023-02-24T09:29:00Z">
              <w:r w:rsidRPr="001819B5">
                <w:rPr>
                  <w:rStyle w:val="ui-provider"/>
                </w:rPr>
                <w:t>}</w:t>
              </w:r>
            </w:ins>
            <w:del w:id="119" w:author="Corey Swade" w:date="2023-02-24T09:29:00Z">
              <w:r w:rsidR="00D51DE2" w:rsidDel="001819B5">
                <w:rPr>
                  <w:rStyle w:val="ui-provider"/>
                </w:rPr>
                <w:delText>{</w:delText>
              </w:r>
            </w:del>
          </w:p>
          <w:p w14:paraId="5E305A92" w14:textId="33F161F6" w:rsidR="00D50473" w:rsidDel="001819B5" w:rsidRDefault="00D50473" w:rsidP="00551E5B">
            <w:pPr>
              <w:rPr>
                <w:del w:id="120" w:author="Corey Swade" w:date="2023-02-24T09:29:00Z"/>
                <w:rStyle w:val="ui-provider"/>
              </w:rPr>
            </w:pPr>
            <w:del w:id="121" w:author="Corey Swade" w:date="2023-02-24T09:29:00Z">
              <w:r w:rsidDel="001819B5">
                <w:rPr>
                  <w:rStyle w:val="ui-provider"/>
                </w:rPr>
                <w:delText xml:space="preserve"> </w:delText>
              </w:r>
              <w:r w:rsidR="00D51DE2" w:rsidDel="001819B5">
                <w:rPr>
                  <w:rStyle w:val="ui-provider"/>
                </w:rPr>
                <w:delText>"OrderTypes":</w:delText>
              </w:r>
              <w:r w:rsidDel="001819B5">
                <w:rPr>
                  <w:rStyle w:val="ui-provider"/>
                </w:rPr>
                <w:delText xml:space="preserve"> [</w:delText>
              </w:r>
            </w:del>
          </w:p>
          <w:p w14:paraId="151DAB61" w14:textId="16EC49CF" w:rsidR="00D50473" w:rsidDel="001819B5" w:rsidRDefault="00D50473" w:rsidP="00551E5B">
            <w:pPr>
              <w:rPr>
                <w:del w:id="122" w:author="Corey Swade" w:date="2023-02-24T09:29:00Z"/>
                <w:rStyle w:val="ui-provider"/>
              </w:rPr>
            </w:pPr>
            <w:del w:id="123" w:author="Corey Swade" w:date="2023-02-24T09:29:00Z">
              <w:r w:rsidDel="001819B5">
                <w:rPr>
                  <w:rStyle w:val="ui-provider"/>
                </w:rPr>
                <w:delText xml:space="preserve">        </w:delText>
              </w:r>
              <w:r w:rsidR="00D51DE2" w:rsidDel="001819B5">
                <w:rPr>
                  <w:rStyle w:val="ui-provider"/>
                </w:rPr>
                <w:delText>"Retail Order",</w:delText>
              </w:r>
            </w:del>
          </w:p>
          <w:p w14:paraId="0E7FEF94" w14:textId="5CCFA06B" w:rsidR="00D50473" w:rsidDel="001819B5" w:rsidRDefault="00D50473" w:rsidP="00551E5B">
            <w:pPr>
              <w:rPr>
                <w:del w:id="124" w:author="Corey Swade" w:date="2023-02-24T09:29:00Z"/>
                <w:rStyle w:val="ui-provider"/>
              </w:rPr>
            </w:pPr>
            <w:del w:id="125" w:author="Corey Swade" w:date="2023-02-24T09:29:00Z">
              <w:r w:rsidDel="001819B5">
                <w:rPr>
                  <w:rStyle w:val="ui-provider"/>
                </w:rPr>
                <w:delText xml:space="preserve">         </w:delText>
              </w:r>
              <w:r w:rsidR="00D51DE2" w:rsidDel="001819B5">
                <w:rPr>
                  <w:rStyle w:val="ui-provider"/>
                </w:rPr>
                <w:delText>"Full Retail Orders",</w:delText>
              </w:r>
              <w:r w:rsidDel="001819B5">
                <w:rPr>
                  <w:rStyle w:val="ui-provider"/>
                </w:rPr>
                <w:delText xml:space="preserve"> </w:delText>
              </w:r>
            </w:del>
          </w:p>
          <w:p w14:paraId="33A714FD" w14:textId="406B59AC" w:rsidR="00D50473" w:rsidDel="001819B5" w:rsidRDefault="00D50473" w:rsidP="00551E5B">
            <w:pPr>
              <w:rPr>
                <w:del w:id="126" w:author="Corey Swade" w:date="2023-02-24T09:29:00Z"/>
                <w:rStyle w:val="ui-provider"/>
              </w:rPr>
            </w:pPr>
            <w:del w:id="127" w:author="Corey Swade" w:date="2023-02-24T09:29:00Z">
              <w:r w:rsidDel="001819B5">
                <w:rPr>
                  <w:rStyle w:val="ui-provider"/>
                </w:rPr>
                <w:delText xml:space="preserve">         </w:delText>
              </w:r>
              <w:r w:rsidR="00D51DE2" w:rsidDel="001819B5">
                <w:rPr>
                  <w:rStyle w:val="ui-provider"/>
                </w:rPr>
                <w:delText>"Retail Replenishment"</w:delText>
              </w:r>
            </w:del>
          </w:p>
          <w:p w14:paraId="42B0E2C9" w14:textId="59A413CA" w:rsidR="00D50473" w:rsidDel="001819B5" w:rsidRDefault="00D50473" w:rsidP="00551E5B">
            <w:pPr>
              <w:rPr>
                <w:del w:id="128" w:author="Corey Swade" w:date="2023-02-24T09:29:00Z"/>
                <w:rStyle w:val="ui-provider"/>
              </w:rPr>
            </w:pPr>
            <w:del w:id="129" w:author="Corey Swade" w:date="2023-02-24T09:29:00Z">
              <w:r w:rsidDel="001819B5">
                <w:rPr>
                  <w:rStyle w:val="ui-provider"/>
                </w:rPr>
                <w:delText xml:space="preserve">    </w:delText>
              </w:r>
              <w:r w:rsidR="00D51DE2" w:rsidDel="001819B5">
                <w:rPr>
                  <w:rStyle w:val="ui-provider"/>
                </w:rPr>
                <w:delText>]</w:delText>
              </w:r>
              <w:r w:rsidDel="001819B5">
                <w:rPr>
                  <w:rStyle w:val="ui-provider"/>
                </w:rPr>
                <w:delText xml:space="preserve"> </w:delText>
              </w:r>
            </w:del>
          </w:p>
          <w:p w14:paraId="2F9C8BBA" w14:textId="06980973" w:rsidR="0097141D" w:rsidRPr="00D50473" w:rsidRDefault="00D51DE2" w:rsidP="00551E5B">
            <w:del w:id="130" w:author="Corey Swade" w:date="2023-02-24T09:29:00Z">
              <w:r w:rsidDel="001819B5">
                <w:rPr>
                  <w:rStyle w:val="ui-provider"/>
                </w:rPr>
                <w:delText>}</w:delText>
              </w:r>
            </w:del>
          </w:p>
        </w:tc>
        <w:tc>
          <w:tcPr>
            <w:tcW w:w="3173" w:type="dxa"/>
          </w:tcPr>
          <w:p w14:paraId="5EB3A5F6" w14:textId="4916FFC3" w:rsidR="0097141D" w:rsidRPr="0070667E" w:rsidRDefault="000B2A3C" w:rsidP="00551E5B">
            <w:pPr>
              <w:rPr>
                <w:rFonts w:cs="Arial"/>
              </w:rPr>
            </w:pPr>
            <w:r>
              <w:rPr>
                <w:rFonts w:cs="Arial"/>
              </w:rPr>
              <w:t xml:space="preserve">This item requires </w:t>
            </w:r>
            <w:proofErr w:type="gramStart"/>
            <w:r>
              <w:rPr>
                <w:rFonts w:cs="Arial"/>
              </w:rPr>
              <w:t>hang-tag</w:t>
            </w:r>
            <w:proofErr w:type="gramEnd"/>
            <w:r>
              <w:rPr>
                <w:rFonts w:cs="Arial"/>
              </w:rPr>
              <w:t>.</w:t>
            </w:r>
          </w:p>
        </w:tc>
      </w:tr>
      <w:tr w:rsidR="0097141D" w:rsidRPr="0070667E" w14:paraId="1D336D0C" w14:textId="056DB73E" w:rsidTr="0097141D">
        <w:tc>
          <w:tcPr>
            <w:tcW w:w="3249" w:type="dxa"/>
          </w:tcPr>
          <w:p w14:paraId="2DDD4635" w14:textId="24C9FE6F" w:rsidR="0097141D" w:rsidRPr="007560BD" w:rsidRDefault="0097141D" w:rsidP="004B70AC">
            <w:pPr>
              <w:rPr>
                <w:rFonts w:cs="Arial"/>
              </w:rPr>
            </w:pPr>
          </w:p>
        </w:tc>
        <w:tc>
          <w:tcPr>
            <w:tcW w:w="3810" w:type="dxa"/>
          </w:tcPr>
          <w:p w14:paraId="1CDB1EA5" w14:textId="0F0097BE" w:rsidR="0097141D" w:rsidRPr="0070667E" w:rsidRDefault="0097141D" w:rsidP="004B70AC">
            <w:pPr>
              <w:rPr>
                <w:rFonts w:cs="Arial"/>
              </w:rPr>
            </w:pPr>
          </w:p>
        </w:tc>
        <w:tc>
          <w:tcPr>
            <w:tcW w:w="3173" w:type="dxa"/>
          </w:tcPr>
          <w:p w14:paraId="5D1B7267" w14:textId="77777777" w:rsidR="0097141D" w:rsidRPr="0070667E" w:rsidRDefault="0097141D" w:rsidP="004B70AC">
            <w:pPr>
              <w:rPr>
                <w:rFonts w:cs="Arial"/>
              </w:rPr>
            </w:pPr>
          </w:p>
        </w:tc>
      </w:tr>
    </w:tbl>
    <w:p w14:paraId="16A71D5B" w14:textId="77777777" w:rsidR="005C2CB9" w:rsidRPr="005C2CB9" w:rsidRDefault="005C2CB9" w:rsidP="005C2CB9"/>
    <w:p w14:paraId="679AF764" w14:textId="4650A9CF" w:rsidR="001B2275" w:rsidRDefault="001B2275" w:rsidP="001B2275">
      <w:pPr>
        <w:pStyle w:val="Heading3"/>
      </w:pPr>
      <w:bookmarkStart w:id="131" w:name="_Toc127282862"/>
      <w:r>
        <w:lastRenderedPageBreak/>
        <w:t>Organizations</w:t>
      </w:r>
      <w:bookmarkEnd w:id="131"/>
    </w:p>
    <w:p w14:paraId="681C351A" w14:textId="77777777" w:rsidR="006B7C9D" w:rsidRPr="006B7C9D" w:rsidRDefault="006B7C9D" w:rsidP="006B7C9D"/>
    <w:p w14:paraId="4627F229" w14:textId="0581DD59" w:rsidR="006B7C9D" w:rsidRPr="006B7C9D" w:rsidRDefault="006B7C9D" w:rsidP="006B7C9D">
      <w:pPr>
        <w:ind w:left="576"/>
      </w:pPr>
      <w:r w:rsidRPr="0080222C">
        <w:rPr>
          <w:rFonts w:cstheme="minorHAnsi"/>
        </w:rPr>
        <w:t>Not required for this extension</w:t>
      </w:r>
    </w:p>
    <w:p w14:paraId="25D55CF6" w14:textId="77777777" w:rsidR="001B2275" w:rsidRDefault="001B2275" w:rsidP="00BF00FD">
      <w:pPr>
        <w:rPr>
          <w:rFonts w:cs="Arial"/>
        </w:rPr>
      </w:pPr>
    </w:p>
    <w:p w14:paraId="5546761E" w14:textId="5BDAA1CB" w:rsidR="00755D5C" w:rsidRDefault="00755D5C" w:rsidP="001B2275">
      <w:pPr>
        <w:pStyle w:val="Heading3"/>
      </w:pPr>
      <w:bookmarkStart w:id="132" w:name="_Toc127282863"/>
      <w:r>
        <w:t>Profile Impacts</w:t>
      </w:r>
      <w:bookmarkEnd w:id="132"/>
    </w:p>
    <w:p w14:paraId="6DE6FE75" w14:textId="4C9AC146" w:rsidR="00755D5C" w:rsidRDefault="00755D5C" w:rsidP="00BF00FD">
      <w:pPr>
        <w:rPr>
          <w:rFonts w:cs="Arial"/>
          <w:color w:val="FF0000"/>
        </w:rPr>
      </w:pPr>
    </w:p>
    <w:p w14:paraId="67F56B20" w14:textId="37505164" w:rsidR="006B7C9D" w:rsidRDefault="006B7C9D" w:rsidP="006B7C9D">
      <w:pPr>
        <w:ind w:left="576"/>
        <w:rPr>
          <w:rFonts w:cstheme="minorHAnsi"/>
        </w:rPr>
      </w:pPr>
      <w:r w:rsidRPr="0080222C">
        <w:rPr>
          <w:rFonts w:cstheme="minorHAnsi"/>
        </w:rPr>
        <w:t>Not required for this extension</w:t>
      </w:r>
    </w:p>
    <w:p w14:paraId="1F4F3036" w14:textId="77777777" w:rsidR="006B7C9D" w:rsidRDefault="006B7C9D" w:rsidP="006B7C9D">
      <w:pPr>
        <w:ind w:left="576"/>
        <w:rPr>
          <w:rFonts w:cs="Arial"/>
        </w:rPr>
      </w:pPr>
    </w:p>
    <w:p w14:paraId="650B0857" w14:textId="23CCF6E6" w:rsidR="00755D5C" w:rsidRDefault="001B2275" w:rsidP="001B2275">
      <w:pPr>
        <w:pStyle w:val="Heading3"/>
      </w:pPr>
      <w:bookmarkStart w:id="133" w:name="_Toc127282864"/>
      <w:r>
        <w:t>Security</w:t>
      </w:r>
      <w:bookmarkEnd w:id="133"/>
    </w:p>
    <w:p w14:paraId="0928A834" w14:textId="77777777" w:rsidR="006B7C9D" w:rsidRPr="006B7C9D" w:rsidRDefault="006B7C9D" w:rsidP="006B7C9D"/>
    <w:p w14:paraId="0B3692F9" w14:textId="6941FE7D" w:rsidR="0052338E" w:rsidRDefault="006B7C9D" w:rsidP="006B7C9D">
      <w:pPr>
        <w:overflowPunct/>
        <w:autoSpaceDE/>
        <w:autoSpaceDN/>
        <w:adjustRightInd/>
        <w:ind w:left="576"/>
        <w:textAlignment w:val="auto"/>
        <w:rPr>
          <w:rFonts w:cs="Arial"/>
          <w:color w:val="FF0000"/>
        </w:rPr>
      </w:pPr>
      <w:r w:rsidRPr="0080222C">
        <w:rPr>
          <w:rFonts w:cstheme="minorHAnsi"/>
        </w:rPr>
        <w:t>Not required for this extension</w:t>
      </w:r>
    </w:p>
    <w:p w14:paraId="09FB9973" w14:textId="77777777" w:rsidR="006B7C9D" w:rsidRDefault="006B7C9D" w:rsidP="006B7C9D">
      <w:pPr>
        <w:overflowPunct/>
        <w:autoSpaceDE/>
        <w:autoSpaceDN/>
        <w:adjustRightInd/>
        <w:ind w:left="432"/>
        <w:textAlignment w:val="auto"/>
        <w:rPr>
          <w:rFonts w:cs="Arial"/>
        </w:rPr>
      </w:pPr>
    </w:p>
    <w:p w14:paraId="752C6213" w14:textId="2844BDB9" w:rsidR="00B712D7" w:rsidRDefault="00412F17" w:rsidP="0052338E">
      <w:pPr>
        <w:pStyle w:val="Heading1"/>
      </w:pPr>
      <w:bookmarkStart w:id="134" w:name="_Toc127282865"/>
      <w:r>
        <w:t>Project</w:t>
      </w:r>
      <w:r w:rsidR="00B712D7">
        <w:t xml:space="preserve"> Impact</w:t>
      </w:r>
      <w:r w:rsidR="005B7D4E">
        <w:t xml:space="preserve"> Points</w:t>
      </w:r>
      <w:bookmarkEnd w:id="134"/>
    </w:p>
    <w:p w14:paraId="78F4AE65" w14:textId="77777777" w:rsidR="005E1D16" w:rsidRDefault="005E1D16" w:rsidP="005E1D16"/>
    <w:p w14:paraId="707E63D4" w14:textId="0DEB3EAF" w:rsidR="0052338E" w:rsidRPr="00A82B28" w:rsidRDefault="00BB5FFF" w:rsidP="00530732">
      <w:pPr>
        <w:pStyle w:val="Heading2"/>
      </w:pPr>
      <w:bookmarkStart w:id="135" w:name="_Toc127282866"/>
      <w:r w:rsidRPr="00A82B28">
        <w:t>Performance Expectations</w:t>
      </w:r>
      <w:bookmarkEnd w:id="135"/>
    </w:p>
    <w:p w14:paraId="07146B4E" w14:textId="77777777" w:rsidR="00D27C2E" w:rsidRPr="00FD557D" w:rsidRDefault="00D27C2E" w:rsidP="00D27C2E">
      <w:pPr>
        <w:rPr>
          <w:rFonts w:cs="Arial"/>
        </w:rPr>
      </w:pPr>
    </w:p>
    <w:p w14:paraId="35653553" w14:textId="77777777" w:rsidR="00D27C2E" w:rsidRPr="00FD557D" w:rsidRDefault="00D27C2E" w:rsidP="00D27C2E">
      <w:pPr>
        <w:rPr>
          <w:rFonts w:cs="Arial"/>
        </w:rPr>
      </w:pPr>
      <w:r w:rsidRPr="00FD557D">
        <w:rPr>
          <w:rFonts w:cs="Arial"/>
        </w:rPr>
        <w:t>Purpose of this section is to identify performance requirements up front</w:t>
      </w:r>
    </w:p>
    <w:p w14:paraId="06BB8E84" w14:textId="77777777" w:rsidR="00D27C2E" w:rsidRPr="00FD557D" w:rsidRDefault="00D27C2E" w:rsidP="00D27C2E">
      <w:pPr>
        <w:rPr>
          <w:rFonts w:cs="Arial"/>
        </w:rPr>
      </w:pPr>
    </w:p>
    <w:tbl>
      <w:tblPr>
        <w:tblStyle w:val="TableGrid"/>
        <w:tblW w:w="10800" w:type="dxa"/>
        <w:tblLook w:val="04A0" w:firstRow="1" w:lastRow="0" w:firstColumn="1" w:lastColumn="0" w:noHBand="0" w:noVBand="1"/>
      </w:tblPr>
      <w:tblGrid>
        <w:gridCol w:w="2736"/>
        <w:gridCol w:w="1728"/>
        <w:gridCol w:w="1728"/>
        <w:gridCol w:w="1728"/>
        <w:gridCol w:w="2880"/>
      </w:tblGrid>
      <w:tr w:rsidR="00D428F6" w:rsidRPr="0080222C" w14:paraId="4FD8D802" w14:textId="77777777" w:rsidTr="00D428F6">
        <w:trPr>
          <w:tblHeader/>
        </w:trPr>
        <w:tc>
          <w:tcPr>
            <w:tcW w:w="2736" w:type="dxa"/>
            <w:shd w:val="clear" w:color="auto" w:fill="C6D9F1" w:themeFill="text2" w:themeFillTint="33"/>
          </w:tcPr>
          <w:p w14:paraId="2BE707A3" w14:textId="77777777" w:rsidR="008B0D5F" w:rsidRPr="00D428F6" w:rsidRDefault="008B0D5F" w:rsidP="00F41DC9">
            <w:pPr>
              <w:rPr>
                <w:rFonts w:cstheme="minorHAnsi"/>
                <w:b/>
              </w:rPr>
            </w:pPr>
            <w:r w:rsidRPr="00D428F6">
              <w:rPr>
                <w:rFonts w:cstheme="minorHAnsi"/>
                <w:b/>
              </w:rPr>
              <w:t xml:space="preserve">Process </w:t>
            </w:r>
          </w:p>
          <w:p w14:paraId="591CB1FC" w14:textId="77777777" w:rsidR="008B0D5F" w:rsidRPr="00D428F6" w:rsidRDefault="008B0D5F" w:rsidP="00F41DC9">
            <w:pPr>
              <w:rPr>
                <w:rFonts w:cstheme="minorHAnsi"/>
                <w:b/>
              </w:rPr>
            </w:pPr>
            <w:r w:rsidRPr="00D428F6">
              <w:rPr>
                <w:rFonts w:cstheme="minorHAnsi"/>
                <w:b/>
              </w:rPr>
              <w:t>Step</w:t>
            </w:r>
          </w:p>
        </w:tc>
        <w:tc>
          <w:tcPr>
            <w:tcW w:w="1728" w:type="dxa"/>
            <w:shd w:val="clear" w:color="auto" w:fill="C6D9F1" w:themeFill="text2" w:themeFillTint="33"/>
          </w:tcPr>
          <w:p w14:paraId="3CE4EC1C" w14:textId="77777777" w:rsidR="008B0D5F" w:rsidRPr="00D428F6" w:rsidRDefault="008B0D5F" w:rsidP="00F41DC9">
            <w:pPr>
              <w:rPr>
                <w:rFonts w:cstheme="minorHAnsi"/>
                <w:b/>
              </w:rPr>
            </w:pPr>
            <w:r w:rsidRPr="00D428F6">
              <w:rPr>
                <w:rFonts w:cstheme="minorHAnsi"/>
                <w:b/>
              </w:rPr>
              <w:t>Peak Transaction Rate</w:t>
            </w:r>
          </w:p>
        </w:tc>
        <w:tc>
          <w:tcPr>
            <w:tcW w:w="1728" w:type="dxa"/>
            <w:shd w:val="clear" w:color="auto" w:fill="C6D9F1" w:themeFill="text2" w:themeFillTint="33"/>
          </w:tcPr>
          <w:p w14:paraId="3542C6AA" w14:textId="77777777" w:rsidR="008B0D5F" w:rsidRPr="00D428F6" w:rsidRDefault="008B0D5F" w:rsidP="00F41DC9">
            <w:pPr>
              <w:rPr>
                <w:rFonts w:cstheme="minorHAnsi"/>
                <w:b/>
              </w:rPr>
            </w:pPr>
            <w:r w:rsidRPr="00D428F6">
              <w:rPr>
                <w:rFonts w:cstheme="minorHAnsi"/>
                <w:b/>
              </w:rPr>
              <w:t>Max Response</w:t>
            </w:r>
          </w:p>
        </w:tc>
        <w:tc>
          <w:tcPr>
            <w:tcW w:w="1728" w:type="dxa"/>
            <w:shd w:val="clear" w:color="auto" w:fill="C6D9F1" w:themeFill="text2" w:themeFillTint="33"/>
          </w:tcPr>
          <w:p w14:paraId="5DCC2F17" w14:textId="77777777" w:rsidR="008B0D5F" w:rsidRPr="00D428F6" w:rsidRDefault="008B0D5F" w:rsidP="00F41DC9">
            <w:pPr>
              <w:rPr>
                <w:rFonts w:cstheme="minorHAnsi"/>
                <w:b/>
              </w:rPr>
            </w:pPr>
            <w:r w:rsidRPr="00D428F6">
              <w:rPr>
                <w:rFonts w:cstheme="minorHAnsi"/>
                <w:b/>
              </w:rPr>
              <w:t>95% Response</w:t>
            </w:r>
          </w:p>
        </w:tc>
        <w:tc>
          <w:tcPr>
            <w:tcW w:w="2880" w:type="dxa"/>
            <w:shd w:val="clear" w:color="auto" w:fill="C6D9F1" w:themeFill="text2" w:themeFillTint="33"/>
          </w:tcPr>
          <w:p w14:paraId="7D375C32" w14:textId="77777777" w:rsidR="008B0D5F" w:rsidRPr="00D428F6" w:rsidRDefault="008B0D5F" w:rsidP="00F41DC9">
            <w:pPr>
              <w:rPr>
                <w:rFonts w:cstheme="minorHAnsi"/>
                <w:b/>
              </w:rPr>
            </w:pPr>
            <w:r w:rsidRPr="00D428F6">
              <w:rPr>
                <w:rFonts w:cstheme="minorHAnsi"/>
                <w:b/>
              </w:rPr>
              <w:t>Operational Drivers</w:t>
            </w:r>
          </w:p>
        </w:tc>
      </w:tr>
      <w:tr w:rsidR="008B0D5F" w:rsidRPr="0080222C" w14:paraId="2734EB66" w14:textId="77777777" w:rsidTr="00F41DC9">
        <w:tc>
          <w:tcPr>
            <w:tcW w:w="2736" w:type="dxa"/>
          </w:tcPr>
          <w:p w14:paraId="4CE3A9A8" w14:textId="08B5C239" w:rsidR="008B0D5F" w:rsidRDefault="008B0D5F" w:rsidP="00F41DC9">
            <w:pPr>
              <w:rPr>
                <w:rFonts w:cstheme="minorHAnsi"/>
              </w:rPr>
            </w:pPr>
          </w:p>
        </w:tc>
        <w:tc>
          <w:tcPr>
            <w:tcW w:w="1728" w:type="dxa"/>
          </w:tcPr>
          <w:p w14:paraId="54F05F35" w14:textId="02C989BD" w:rsidR="008B0D5F" w:rsidRPr="001A75E6" w:rsidRDefault="008B0D5F" w:rsidP="00F41DC9">
            <w:pPr>
              <w:rPr>
                <w:rFonts w:cstheme="minorHAnsi"/>
              </w:rPr>
            </w:pPr>
          </w:p>
        </w:tc>
        <w:tc>
          <w:tcPr>
            <w:tcW w:w="1728" w:type="dxa"/>
          </w:tcPr>
          <w:p w14:paraId="2481518B" w14:textId="3F8B04AD" w:rsidR="008B0D5F" w:rsidRPr="001A75E6" w:rsidRDefault="008B0D5F" w:rsidP="00F41DC9">
            <w:pPr>
              <w:rPr>
                <w:rFonts w:cstheme="minorHAnsi"/>
              </w:rPr>
            </w:pPr>
          </w:p>
        </w:tc>
        <w:tc>
          <w:tcPr>
            <w:tcW w:w="1728" w:type="dxa"/>
          </w:tcPr>
          <w:p w14:paraId="1021FA72" w14:textId="2EA30888" w:rsidR="008B0D5F" w:rsidRPr="001A75E6" w:rsidRDefault="008B0D5F" w:rsidP="00F41DC9">
            <w:pPr>
              <w:rPr>
                <w:rFonts w:cstheme="minorHAnsi"/>
              </w:rPr>
            </w:pPr>
          </w:p>
        </w:tc>
        <w:tc>
          <w:tcPr>
            <w:tcW w:w="2880" w:type="dxa"/>
          </w:tcPr>
          <w:p w14:paraId="02919CB1" w14:textId="3F9E1547" w:rsidR="008B0D5F" w:rsidRDefault="008B0D5F" w:rsidP="00F41DC9">
            <w:pPr>
              <w:rPr>
                <w:rFonts w:cstheme="minorHAnsi"/>
              </w:rPr>
            </w:pPr>
          </w:p>
        </w:tc>
      </w:tr>
      <w:tr w:rsidR="008B0D5F" w:rsidRPr="0080222C" w14:paraId="7108BA8B" w14:textId="77777777" w:rsidTr="00F41DC9">
        <w:tc>
          <w:tcPr>
            <w:tcW w:w="2736" w:type="dxa"/>
          </w:tcPr>
          <w:p w14:paraId="34376B45" w14:textId="3FE8BEC7" w:rsidR="008B0D5F" w:rsidRPr="0080222C" w:rsidRDefault="008B0D5F" w:rsidP="00F41DC9">
            <w:pPr>
              <w:rPr>
                <w:rFonts w:cstheme="minorHAnsi"/>
              </w:rPr>
            </w:pPr>
          </w:p>
        </w:tc>
        <w:tc>
          <w:tcPr>
            <w:tcW w:w="1728" w:type="dxa"/>
          </w:tcPr>
          <w:p w14:paraId="4D1AFDEC" w14:textId="5F051005" w:rsidR="008B0D5F" w:rsidRPr="0080222C" w:rsidRDefault="008B0D5F" w:rsidP="00F41DC9">
            <w:pPr>
              <w:rPr>
                <w:rFonts w:cstheme="minorHAnsi"/>
              </w:rPr>
            </w:pPr>
          </w:p>
        </w:tc>
        <w:tc>
          <w:tcPr>
            <w:tcW w:w="1728" w:type="dxa"/>
          </w:tcPr>
          <w:p w14:paraId="1F8C27FE" w14:textId="246C04E8" w:rsidR="008B0D5F" w:rsidRPr="0080222C" w:rsidRDefault="008B0D5F" w:rsidP="00F41DC9">
            <w:pPr>
              <w:rPr>
                <w:rFonts w:cstheme="minorHAnsi"/>
              </w:rPr>
            </w:pPr>
          </w:p>
        </w:tc>
        <w:tc>
          <w:tcPr>
            <w:tcW w:w="1728" w:type="dxa"/>
          </w:tcPr>
          <w:p w14:paraId="5EE70C45" w14:textId="1D781FE3" w:rsidR="008B0D5F" w:rsidRPr="0080222C" w:rsidRDefault="008B0D5F" w:rsidP="00F41DC9">
            <w:pPr>
              <w:rPr>
                <w:rFonts w:cstheme="minorHAnsi"/>
              </w:rPr>
            </w:pPr>
          </w:p>
        </w:tc>
        <w:tc>
          <w:tcPr>
            <w:tcW w:w="2880" w:type="dxa"/>
          </w:tcPr>
          <w:p w14:paraId="60CE9A77" w14:textId="4A724970" w:rsidR="008B0D5F" w:rsidRPr="0080222C" w:rsidRDefault="008B0D5F" w:rsidP="00F41DC9">
            <w:pPr>
              <w:rPr>
                <w:rFonts w:cstheme="minorHAnsi"/>
              </w:rPr>
            </w:pPr>
          </w:p>
        </w:tc>
      </w:tr>
    </w:tbl>
    <w:p w14:paraId="67CEB20C" w14:textId="77777777" w:rsidR="00D27C2E" w:rsidRPr="00FD557D" w:rsidRDefault="00D27C2E" w:rsidP="16FD2A07">
      <w:pPr>
        <w:overflowPunct/>
        <w:autoSpaceDE/>
        <w:autoSpaceDN/>
        <w:adjustRightInd/>
        <w:textAlignment w:val="auto"/>
        <w:rPr>
          <w:rFonts w:cs="Arial"/>
          <w:b/>
          <w:bCs/>
          <w:color w:val="1F497D" w:themeColor="text2"/>
          <w:sz w:val="28"/>
          <w:szCs w:val="28"/>
        </w:rPr>
      </w:pPr>
    </w:p>
    <w:p w14:paraId="5B01FE11" w14:textId="50779AE4" w:rsidR="00BB5FFF" w:rsidRDefault="00412F17" w:rsidP="00530732">
      <w:pPr>
        <w:pStyle w:val="Heading2"/>
      </w:pPr>
      <w:bookmarkStart w:id="136" w:name="_Toc127282867"/>
      <w:r>
        <w:t>Technical</w:t>
      </w:r>
      <w:r w:rsidR="00B712D7">
        <w:t xml:space="preserve"> </w:t>
      </w:r>
      <w:r w:rsidR="00530732">
        <w:t>Impact</w:t>
      </w:r>
      <w:bookmarkEnd w:id="136"/>
    </w:p>
    <w:p w14:paraId="0C622870" w14:textId="77777777" w:rsidR="00176FE1" w:rsidRDefault="00176FE1">
      <w:pPr>
        <w:overflowPunct/>
        <w:autoSpaceDE/>
        <w:autoSpaceDN/>
        <w:adjustRightInd/>
        <w:textAlignment w:val="auto"/>
        <w:rPr>
          <w:rFonts w:cs="Arial"/>
          <w:color w:val="FF0000"/>
        </w:rPr>
      </w:pPr>
    </w:p>
    <w:p w14:paraId="3ACC80E2" w14:textId="0EC3E62E" w:rsidR="00530732" w:rsidRPr="00176FE1" w:rsidRDefault="00176FE1">
      <w:pPr>
        <w:overflowPunct/>
        <w:autoSpaceDE/>
        <w:autoSpaceDN/>
        <w:adjustRightInd/>
        <w:textAlignment w:val="auto"/>
        <w:rPr>
          <w:rFonts w:cs="Arial"/>
        </w:rPr>
      </w:pPr>
      <w:r w:rsidRPr="00176FE1">
        <w:rPr>
          <w:rFonts w:cs="Arial"/>
        </w:rPr>
        <w:t>N/A</w:t>
      </w:r>
    </w:p>
    <w:p w14:paraId="176F1699" w14:textId="77777777" w:rsidR="005F0378" w:rsidRDefault="005F0378">
      <w:pPr>
        <w:overflowPunct/>
        <w:autoSpaceDE/>
        <w:autoSpaceDN/>
        <w:adjustRightInd/>
        <w:textAlignment w:val="auto"/>
      </w:pPr>
    </w:p>
    <w:p w14:paraId="3F650789" w14:textId="09265B71" w:rsidR="005E063E" w:rsidRDefault="005E063E" w:rsidP="003929FA">
      <w:pPr>
        <w:pStyle w:val="Heading2"/>
      </w:pPr>
      <w:bookmarkStart w:id="137" w:name="_Toc49862433"/>
      <w:bookmarkStart w:id="138" w:name="_Toc127282868"/>
      <w:r>
        <w:t>Project Impact</w:t>
      </w:r>
      <w:bookmarkEnd w:id="137"/>
      <w:bookmarkEnd w:id="138"/>
    </w:p>
    <w:p w14:paraId="1F8EA4CB" w14:textId="7F73EFCD" w:rsidR="00E104C4" w:rsidRDefault="00E104C4" w:rsidP="00E104C4">
      <w:pPr>
        <w:rPr>
          <w:rFonts w:cs="Arial"/>
          <w:color w:val="FF0000"/>
        </w:rPr>
      </w:pPr>
    </w:p>
    <w:p w14:paraId="1DC39AD0" w14:textId="5C8232AD" w:rsidR="00176FE1" w:rsidRPr="00176FE1" w:rsidRDefault="00176FE1" w:rsidP="00E104C4">
      <w:pPr>
        <w:rPr>
          <w:rFonts w:cs="Arial"/>
        </w:rPr>
      </w:pPr>
      <w:r w:rsidRPr="00176FE1">
        <w:rPr>
          <w:rFonts w:cs="Arial"/>
        </w:rPr>
        <w:t>N/A</w:t>
      </w:r>
    </w:p>
    <w:p w14:paraId="09DEF2CA" w14:textId="77777777" w:rsidR="00176FE1" w:rsidRPr="00E104C4" w:rsidRDefault="00176FE1" w:rsidP="00E104C4"/>
    <w:p w14:paraId="131D7FC5" w14:textId="17309F89" w:rsidR="005F0378" w:rsidRDefault="005F0378" w:rsidP="003929FA">
      <w:pPr>
        <w:pStyle w:val="Heading2"/>
      </w:pPr>
      <w:bookmarkStart w:id="139" w:name="_Toc127282869"/>
      <w:r>
        <w:t>Testing</w:t>
      </w:r>
      <w:bookmarkEnd w:id="139"/>
    </w:p>
    <w:p w14:paraId="20C67C9A" w14:textId="77777777" w:rsidR="00B60749" w:rsidRPr="00FD557D" w:rsidRDefault="00B60749" w:rsidP="00B60749">
      <w:pPr>
        <w:rPr>
          <w:rFonts w:cs="Arial"/>
          <w:color w:val="FF0000"/>
        </w:rPr>
      </w:pPr>
    </w:p>
    <w:p w14:paraId="79A6E83F" w14:textId="77777777" w:rsidR="00B60749" w:rsidRPr="00FD557D" w:rsidRDefault="00B60749" w:rsidP="001434A1">
      <w:pPr>
        <w:pStyle w:val="Heading3"/>
      </w:pPr>
      <w:bookmarkStart w:id="140" w:name="_Toc420490963"/>
      <w:bookmarkStart w:id="141" w:name="_Toc12283325"/>
      <w:bookmarkStart w:id="142" w:name="_Toc127282870"/>
      <w:r>
        <w:t>General Conditions</w:t>
      </w:r>
      <w:bookmarkEnd w:id="140"/>
      <w:bookmarkEnd w:id="141"/>
      <w:bookmarkEnd w:id="142"/>
      <w:r>
        <w:t xml:space="preserve"> </w:t>
      </w:r>
    </w:p>
    <w:p w14:paraId="1328C3F5" w14:textId="77777777" w:rsidR="00B60749" w:rsidRPr="00FD557D" w:rsidRDefault="00B60749" w:rsidP="00B60749">
      <w:pPr>
        <w:rPr>
          <w:rFonts w:cs="Arial"/>
        </w:rPr>
      </w:pPr>
    </w:p>
    <w:tbl>
      <w:tblPr>
        <w:tblW w:w="496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766"/>
        <w:gridCol w:w="6945"/>
      </w:tblGrid>
      <w:tr w:rsidR="00B60749" w:rsidRPr="00FD557D" w14:paraId="06C13E74" w14:textId="77777777" w:rsidTr="3D32B2C2">
        <w:trPr>
          <w:cantSplit/>
          <w:tblHeader/>
        </w:trPr>
        <w:tc>
          <w:tcPr>
            <w:tcW w:w="1758" w:type="pct"/>
            <w:shd w:val="clear" w:color="auto" w:fill="B8CCE4" w:themeFill="accent1" w:themeFillTint="66"/>
            <w:vAlign w:val="center"/>
          </w:tcPr>
          <w:p w14:paraId="1DF24647" w14:textId="77777777" w:rsidR="00B60749" w:rsidRPr="00FD557D" w:rsidRDefault="00B60749" w:rsidP="00F41DC9">
            <w:pPr>
              <w:numPr>
                <w:ilvl w:val="12"/>
                <w:numId w:val="0"/>
              </w:numPr>
              <w:rPr>
                <w:rFonts w:cs="Arial"/>
                <w:b/>
                <w:lang w:val="en-GB"/>
              </w:rPr>
            </w:pPr>
            <w:r w:rsidRPr="00FD557D">
              <w:rPr>
                <w:rFonts w:cs="Arial"/>
                <w:b/>
                <w:lang w:val="en-GB"/>
              </w:rPr>
              <w:t>Condition Name</w:t>
            </w:r>
          </w:p>
        </w:tc>
        <w:tc>
          <w:tcPr>
            <w:tcW w:w="3242" w:type="pct"/>
            <w:shd w:val="clear" w:color="auto" w:fill="B8CCE4" w:themeFill="accent1" w:themeFillTint="66"/>
          </w:tcPr>
          <w:p w14:paraId="727ED513" w14:textId="77777777" w:rsidR="00B60749" w:rsidRPr="00FD557D" w:rsidRDefault="00B60749" w:rsidP="00F41DC9">
            <w:pPr>
              <w:numPr>
                <w:ilvl w:val="12"/>
                <w:numId w:val="0"/>
              </w:numPr>
              <w:rPr>
                <w:rFonts w:cs="Arial"/>
                <w:b/>
                <w:lang w:val="en-GB"/>
              </w:rPr>
            </w:pPr>
            <w:r w:rsidRPr="00FD557D">
              <w:rPr>
                <w:rFonts w:cs="Arial"/>
                <w:b/>
                <w:lang w:val="en-GB"/>
              </w:rPr>
              <w:t xml:space="preserve">Description and expectations </w:t>
            </w:r>
          </w:p>
        </w:tc>
      </w:tr>
      <w:tr w:rsidR="0067631C" w:rsidRPr="00FD557D" w14:paraId="330870C0" w14:textId="77777777" w:rsidTr="3D32B2C2">
        <w:trPr>
          <w:cantSplit/>
        </w:trPr>
        <w:tc>
          <w:tcPr>
            <w:tcW w:w="1758" w:type="pct"/>
            <w:shd w:val="clear" w:color="auto" w:fill="auto"/>
          </w:tcPr>
          <w:p w14:paraId="572450A8" w14:textId="19DF97B5" w:rsidR="00542854" w:rsidRDefault="00542854" w:rsidP="0067631C">
            <w:pPr>
              <w:numPr>
                <w:ilvl w:val="12"/>
                <w:numId w:val="0"/>
              </w:numPr>
              <w:rPr>
                <w:rFonts w:cs="Arial"/>
              </w:rPr>
            </w:pPr>
            <w:proofErr w:type="spellStart"/>
            <w:r>
              <w:rPr>
                <w:rFonts w:cs="Arial"/>
              </w:rPr>
              <w:t>OrderLineItem</w:t>
            </w:r>
            <w:proofErr w:type="spellEnd"/>
            <w:r>
              <w:rPr>
                <w:rFonts w:cs="Arial"/>
              </w:rPr>
              <w:t xml:space="preserve"> </w:t>
            </w:r>
            <w:r w:rsidR="00B172B9">
              <w:rPr>
                <w:rFonts w:cs="Arial"/>
              </w:rPr>
              <w:t>eligible</w:t>
            </w:r>
            <w:r>
              <w:rPr>
                <w:rFonts w:cs="Arial"/>
              </w:rPr>
              <w:t xml:space="preserve"> for Retag - </w:t>
            </w:r>
            <w:r w:rsidRPr="00F26926">
              <w:rPr>
                <w:rFonts w:cs="Arial"/>
                <w:b/>
                <w:bCs/>
              </w:rPr>
              <w:t>Yes</w:t>
            </w:r>
          </w:p>
          <w:p w14:paraId="6CA17070" w14:textId="77777777" w:rsidR="00E2158C" w:rsidRPr="00CB76D6" w:rsidRDefault="00542854" w:rsidP="00E2158C">
            <w:pPr>
              <w:numPr>
                <w:ilvl w:val="12"/>
                <w:numId w:val="0"/>
              </w:numPr>
              <w:rPr>
                <w:rFonts w:cs="Arial"/>
                <w:bCs/>
              </w:rPr>
            </w:pPr>
            <w:proofErr w:type="spellStart"/>
            <w:r>
              <w:rPr>
                <w:rFonts w:cs="Arial"/>
              </w:rPr>
              <w:t>OrderType</w:t>
            </w:r>
            <w:proofErr w:type="spellEnd"/>
            <w:r>
              <w:rPr>
                <w:rFonts w:cs="Arial"/>
              </w:rPr>
              <w:t xml:space="preserve"> configured in Config Store</w:t>
            </w:r>
            <w:r w:rsidR="00E2158C">
              <w:rPr>
                <w:rFonts w:cs="Arial"/>
              </w:rPr>
              <w:t xml:space="preserve"> (</w:t>
            </w:r>
            <w:proofErr w:type="spellStart"/>
            <w:r w:rsidR="00E2158C" w:rsidRPr="00CB76D6">
              <w:rPr>
                <w:rFonts w:cs="Arial"/>
                <w:bCs/>
              </w:rPr>
              <w:t>ConfigStoreId</w:t>
            </w:r>
            <w:proofErr w:type="spellEnd"/>
            <w:r w:rsidR="00E2158C" w:rsidRPr="00CB76D6">
              <w:rPr>
                <w:rFonts w:cs="Arial"/>
                <w:bCs/>
              </w:rPr>
              <w:t>:</w:t>
            </w:r>
            <w:r w:rsidR="00E2158C" w:rsidRPr="00CB76D6">
              <w:rPr>
                <w:bCs/>
                <w:sz w:val="19"/>
                <w:szCs w:val="19"/>
              </w:rPr>
              <w:t xml:space="preserve"> N01OrderLineInstruction</w:t>
            </w:r>
          </w:p>
          <w:p w14:paraId="08EAE9E0" w14:textId="697547EB" w:rsidR="00542854" w:rsidRDefault="00E2158C" w:rsidP="0067631C">
            <w:pPr>
              <w:numPr>
                <w:ilvl w:val="12"/>
                <w:numId w:val="0"/>
              </w:numPr>
              <w:rPr>
                <w:rFonts w:cs="Arial"/>
              </w:rPr>
            </w:pPr>
            <w:r>
              <w:rPr>
                <w:rFonts w:cs="Arial"/>
              </w:rPr>
              <w:t>)</w:t>
            </w:r>
            <w:r w:rsidR="00542854">
              <w:rPr>
                <w:rFonts w:cs="Arial"/>
              </w:rPr>
              <w:t xml:space="preserve"> - </w:t>
            </w:r>
            <w:r w:rsidRPr="00F26926">
              <w:rPr>
                <w:rFonts w:cs="Arial"/>
                <w:b/>
                <w:bCs/>
              </w:rPr>
              <w:t>Yes</w:t>
            </w:r>
          </w:p>
          <w:p w14:paraId="1E0D1878" w14:textId="77777777" w:rsidR="0072089F" w:rsidRDefault="0072089F" w:rsidP="0067631C">
            <w:pPr>
              <w:numPr>
                <w:ilvl w:val="12"/>
                <w:numId w:val="0"/>
              </w:numPr>
              <w:rPr>
                <w:rFonts w:cs="Arial"/>
              </w:rPr>
            </w:pPr>
          </w:p>
          <w:p w14:paraId="3E85A80E" w14:textId="1A08D2A5" w:rsidR="0067631C" w:rsidRPr="00256C6D" w:rsidRDefault="0067631C" w:rsidP="0067631C">
            <w:pPr>
              <w:numPr>
                <w:ilvl w:val="12"/>
                <w:numId w:val="0"/>
              </w:numPr>
              <w:rPr>
                <w:rFonts w:cs="Arial"/>
                <w:lang w:val="en-GB"/>
              </w:rPr>
            </w:pPr>
          </w:p>
        </w:tc>
        <w:tc>
          <w:tcPr>
            <w:tcW w:w="3242" w:type="pct"/>
            <w:shd w:val="clear" w:color="auto" w:fill="auto"/>
          </w:tcPr>
          <w:p w14:paraId="03F3EFA1" w14:textId="41211DCD" w:rsidR="0024503F" w:rsidRDefault="0024503F" w:rsidP="00500772">
            <w:pPr>
              <w:pStyle w:val="paragraph"/>
              <w:spacing w:before="0" w:beforeAutospacing="0" w:after="0" w:afterAutospacing="0"/>
              <w:textAlignment w:val="baseline"/>
              <w:rPr>
                <w:rStyle w:val="normaltextrun"/>
                <w:rFonts w:ascii="Arial" w:hAnsi="Arial" w:cs="Arial"/>
                <w:sz w:val="20"/>
                <w:szCs w:val="20"/>
                <w:lang w:val="en-GB"/>
              </w:rPr>
            </w:pPr>
            <w:r>
              <w:rPr>
                <w:rStyle w:val="normaltextrun"/>
                <w:rFonts w:ascii="Arial" w:hAnsi="Arial" w:cs="Arial"/>
                <w:sz w:val="20"/>
                <w:szCs w:val="20"/>
                <w:lang w:val="en-GB"/>
              </w:rPr>
              <w:t>MAWM creates the corresponding customer order records as per base logic. In addition,</w:t>
            </w:r>
            <w:r w:rsidR="00500772">
              <w:rPr>
                <w:rStyle w:val="normaltextrun"/>
                <w:rFonts w:ascii="Arial" w:hAnsi="Arial" w:cs="Arial"/>
                <w:sz w:val="20"/>
                <w:szCs w:val="20"/>
                <w:lang w:val="en-GB"/>
              </w:rPr>
              <w:t xml:space="preserve"> for order lines </w:t>
            </w:r>
            <w:r w:rsidR="00500772" w:rsidRPr="00500772">
              <w:rPr>
                <w:rStyle w:val="normaltextrun"/>
                <w:rFonts w:ascii="Arial" w:hAnsi="Arial" w:cs="Arial"/>
                <w:sz w:val="20"/>
                <w:szCs w:val="20"/>
                <w:lang w:val="en-GB"/>
              </w:rPr>
              <w:t>that require retagging</w:t>
            </w:r>
            <w:r w:rsidRPr="00500772">
              <w:rPr>
                <w:rStyle w:val="normaltextrun"/>
                <w:rFonts w:ascii="Arial" w:hAnsi="Arial" w:cs="Arial"/>
                <w:sz w:val="20"/>
                <w:szCs w:val="20"/>
                <w:lang w:val="en-GB"/>
              </w:rPr>
              <w:t xml:space="preserve"> </w:t>
            </w:r>
            <w:r w:rsidR="00500772" w:rsidRPr="00500772">
              <w:rPr>
                <w:rStyle w:val="normaltextrun"/>
                <w:rFonts w:ascii="Arial" w:hAnsi="Arial" w:cs="Arial"/>
                <w:sz w:val="20"/>
                <w:szCs w:val="20"/>
                <w:lang w:val="en-GB"/>
              </w:rPr>
              <w:t xml:space="preserve">MAWM creates an </w:t>
            </w:r>
            <w:proofErr w:type="spellStart"/>
            <w:r w:rsidR="00500772" w:rsidRPr="00500772">
              <w:rPr>
                <w:rStyle w:val="normaltextrun"/>
                <w:rFonts w:ascii="Arial" w:hAnsi="Arial" w:cs="Arial"/>
                <w:sz w:val="20"/>
                <w:szCs w:val="20"/>
                <w:lang w:val="en-GB"/>
              </w:rPr>
              <w:t>OrderLineSpecialInstrucions</w:t>
            </w:r>
            <w:proofErr w:type="spellEnd"/>
            <w:r w:rsidR="00500772" w:rsidRPr="00500772">
              <w:rPr>
                <w:rStyle w:val="normaltextrun"/>
                <w:rFonts w:ascii="Arial" w:hAnsi="Arial" w:cs="Arial"/>
                <w:sz w:val="20"/>
                <w:szCs w:val="20"/>
                <w:lang w:val="en-GB"/>
              </w:rPr>
              <w:t xml:space="preserve"> with the following details:</w:t>
            </w:r>
          </w:p>
          <w:p w14:paraId="2024B267" w14:textId="3ADCEB3E" w:rsidR="00500772" w:rsidRDefault="00500772" w:rsidP="00500772">
            <w:pPr>
              <w:pStyle w:val="paragraph"/>
              <w:spacing w:before="0" w:beforeAutospacing="0" w:after="0" w:afterAutospacing="0"/>
              <w:textAlignment w:val="baseline"/>
              <w:rPr>
                <w:rStyle w:val="normaltextrun"/>
                <w:rFonts w:ascii="Arial" w:hAnsi="Arial" w:cs="Arial"/>
                <w:sz w:val="20"/>
                <w:szCs w:val="20"/>
                <w:lang w:val="en-GB"/>
              </w:rPr>
            </w:pPr>
          </w:p>
          <w:p w14:paraId="5DB70364" w14:textId="77777777" w:rsidR="00500772" w:rsidRPr="000C255A" w:rsidRDefault="00500772" w:rsidP="00500772">
            <w:pPr>
              <w:overflowPunct/>
              <w:autoSpaceDE/>
              <w:autoSpaceDN/>
              <w:adjustRightInd/>
              <w:textAlignment w:val="auto"/>
            </w:pPr>
            <w:proofErr w:type="spellStart"/>
            <w:r w:rsidRPr="000C255A">
              <w:t>OrderLineInstruction.InstructionType</w:t>
            </w:r>
            <w:proofErr w:type="spellEnd"/>
            <w:r w:rsidRPr="000C255A">
              <w:t xml:space="preserve"> = Pack</w:t>
            </w:r>
          </w:p>
          <w:p w14:paraId="510A0631" w14:textId="2913CEA5" w:rsidR="00500772" w:rsidRPr="000C255A" w:rsidRDefault="00500772" w:rsidP="00500772">
            <w:pPr>
              <w:overflowPunct/>
              <w:autoSpaceDE/>
              <w:autoSpaceDN/>
              <w:adjustRightInd/>
              <w:textAlignment w:val="auto"/>
            </w:pPr>
            <w:proofErr w:type="spellStart"/>
            <w:r w:rsidRPr="000C255A">
              <w:t>OrderLineInstruction.InstructionId</w:t>
            </w:r>
            <w:proofErr w:type="spellEnd"/>
            <w:r w:rsidRPr="000C255A">
              <w:t xml:space="preserve"> = Retagging</w:t>
            </w:r>
          </w:p>
          <w:p w14:paraId="089C711A" w14:textId="7F6ABB1C" w:rsidR="00500772" w:rsidRDefault="00500772" w:rsidP="00500772">
            <w:pPr>
              <w:overflowPunct/>
              <w:autoSpaceDE/>
              <w:autoSpaceDN/>
              <w:adjustRightInd/>
              <w:textAlignment w:val="auto"/>
              <w:rPr>
                <w:ins w:id="143" w:author="Corey Swade" w:date="2023-02-23T23:30:00Z"/>
              </w:rPr>
            </w:pPr>
            <w:proofErr w:type="spellStart"/>
            <w:r>
              <w:t>OrderLineInstruction.InstructionText</w:t>
            </w:r>
            <w:proofErr w:type="spellEnd"/>
            <w:r>
              <w:t xml:space="preserve"> = ConfigStore.ReferenceField1 (where </w:t>
            </w:r>
            <w:proofErr w:type="spellStart"/>
            <w:r>
              <w:t>ConfigStore.ConfigStoreId</w:t>
            </w:r>
            <w:proofErr w:type="spellEnd"/>
            <w:r>
              <w:t xml:space="preserve"> = IN01OrderInstruction)</w:t>
            </w:r>
          </w:p>
          <w:p w14:paraId="40188CC6" w14:textId="7F6ABB1C" w:rsidR="0067565A" w:rsidRPr="000C255A" w:rsidRDefault="0067565A" w:rsidP="00500772">
            <w:pPr>
              <w:overflowPunct/>
              <w:autoSpaceDE/>
              <w:autoSpaceDN/>
              <w:adjustRightInd/>
              <w:textAlignment w:val="auto"/>
            </w:pPr>
            <w:proofErr w:type="spellStart"/>
            <w:ins w:id="144" w:author="Corey Swade" w:date="2023-02-23T23:30:00Z">
              <w:r w:rsidRPr="3D32B2C2">
                <w:rPr>
                  <w:rPrChange w:id="145" w:author="Corey Swade" w:date="2023-02-23T23:30:00Z">
                    <w:rPr>
                      <w:b/>
                      <w:bCs/>
                    </w:rPr>
                  </w:rPrChange>
                </w:rPr>
                <w:t>OrderLineInstruction.Sequence</w:t>
              </w:r>
              <w:proofErr w:type="spellEnd"/>
              <w:r w:rsidRPr="3D32B2C2">
                <w:rPr>
                  <w:b/>
                  <w:bCs/>
                </w:rPr>
                <w:t xml:space="preserve"> = </w:t>
              </w:r>
              <w:r>
                <w:t>Next up counter number starting with 1000</w:t>
              </w:r>
            </w:ins>
          </w:p>
          <w:p w14:paraId="4C1093F1" w14:textId="233D231F" w:rsidR="0067631C" w:rsidRPr="00256C6D" w:rsidRDefault="0067631C" w:rsidP="0067631C">
            <w:pPr>
              <w:numPr>
                <w:ilvl w:val="12"/>
                <w:numId w:val="0"/>
              </w:numPr>
              <w:rPr>
                <w:rFonts w:cs="Arial"/>
                <w:lang w:val="en-GB"/>
              </w:rPr>
            </w:pPr>
          </w:p>
        </w:tc>
      </w:tr>
      <w:tr w:rsidR="006C6C9A" w:rsidRPr="00FD557D" w14:paraId="0389F53C" w14:textId="77777777" w:rsidTr="3D32B2C2">
        <w:trPr>
          <w:cantSplit/>
        </w:trPr>
        <w:tc>
          <w:tcPr>
            <w:tcW w:w="1758" w:type="pct"/>
            <w:shd w:val="clear" w:color="auto" w:fill="auto"/>
          </w:tcPr>
          <w:p w14:paraId="490F84C3" w14:textId="04FD9133" w:rsidR="00E2158C" w:rsidRDefault="00E2158C" w:rsidP="00E2158C">
            <w:pPr>
              <w:numPr>
                <w:ilvl w:val="12"/>
                <w:numId w:val="0"/>
              </w:numPr>
              <w:rPr>
                <w:rFonts w:cs="Arial"/>
              </w:rPr>
            </w:pPr>
            <w:proofErr w:type="spellStart"/>
            <w:r>
              <w:rPr>
                <w:rFonts w:cs="Arial"/>
              </w:rPr>
              <w:t>OrderLineItem</w:t>
            </w:r>
            <w:proofErr w:type="spellEnd"/>
            <w:r>
              <w:rPr>
                <w:rFonts w:cs="Arial"/>
              </w:rPr>
              <w:t xml:space="preserve"> </w:t>
            </w:r>
            <w:r w:rsidR="00B172B9">
              <w:rPr>
                <w:rFonts w:cs="Arial"/>
              </w:rPr>
              <w:t xml:space="preserve">eligible </w:t>
            </w:r>
            <w:r>
              <w:rPr>
                <w:rFonts w:cs="Arial"/>
              </w:rPr>
              <w:t xml:space="preserve">for Retag - </w:t>
            </w:r>
            <w:r w:rsidRPr="00F26926">
              <w:rPr>
                <w:rFonts w:cs="Arial"/>
                <w:b/>
                <w:bCs/>
              </w:rPr>
              <w:t>Yes</w:t>
            </w:r>
          </w:p>
          <w:p w14:paraId="73651763" w14:textId="77777777" w:rsidR="00E2158C" w:rsidRPr="00CB76D6" w:rsidRDefault="00E2158C" w:rsidP="00E2158C">
            <w:pPr>
              <w:numPr>
                <w:ilvl w:val="12"/>
                <w:numId w:val="0"/>
              </w:numPr>
              <w:rPr>
                <w:rFonts w:cs="Arial"/>
                <w:bCs/>
              </w:rPr>
            </w:pPr>
            <w:proofErr w:type="spellStart"/>
            <w:r>
              <w:rPr>
                <w:rFonts w:cs="Arial"/>
              </w:rPr>
              <w:t>OrderType</w:t>
            </w:r>
            <w:proofErr w:type="spellEnd"/>
            <w:r>
              <w:rPr>
                <w:rFonts w:cs="Arial"/>
              </w:rPr>
              <w:t xml:space="preserve"> configured in Config Store (</w:t>
            </w:r>
            <w:proofErr w:type="spellStart"/>
            <w:r w:rsidRPr="00CB76D6">
              <w:rPr>
                <w:rFonts w:cs="Arial"/>
                <w:bCs/>
              </w:rPr>
              <w:t>ConfigStoreId</w:t>
            </w:r>
            <w:proofErr w:type="spellEnd"/>
            <w:r w:rsidRPr="00CB76D6">
              <w:rPr>
                <w:rFonts w:cs="Arial"/>
                <w:bCs/>
              </w:rPr>
              <w:t>:</w:t>
            </w:r>
            <w:r w:rsidRPr="00CB76D6">
              <w:rPr>
                <w:bCs/>
                <w:sz w:val="19"/>
                <w:szCs w:val="19"/>
              </w:rPr>
              <w:t xml:space="preserve"> N01OrderLineInstruction</w:t>
            </w:r>
          </w:p>
          <w:p w14:paraId="083F160C" w14:textId="3C216400" w:rsidR="00E2158C" w:rsidRDefault="00E2158C" w:rsidP="00E2158C">
            <w:pPr>
              <w:numPr>
                <w:ilvl w:val="12"/>
                <w:numId w:val="0"/>
              </w:numPr>
              <w:rPr>
                <w:rFonts w:cs="Arial"/>
              </w:rPr>
            </w:pPr>
            <w:r>
              <w:rPr>
                <w:rFonts w:cs="Arial"/>
              </w:rPr>
              <w:t xml:space="preserve">) - </w:t>
            </w:r>
            <w:r w:rsidRPr="00F26926">
              <w:rPr>
                <w:rFonts w:cs="Arial"/>
                <w:b/>
                <w:bCs/>
              </w:rPr>
              <w:t>No</w:t>
            </w:r>
          </w:p>
          <w:p w14:paraId="65DA3450" w14:textId="23F565FE" w:rsidR="006C6C9A" w:rsidRPr="00256C6D" w:rsidRDefault="006C6C9A" w:rsidP="006C6C9A">
            <w:pPr>
              <w:pStyle w:val="Header"/>
              <w:numPr>
                <w:ilvl w:val="12"/>
                <w:numId w:val="0"/>
              </w:numPr>
              <w:tabs>
                <w:tab w:val="clear" w:pos="4320"/>
                <w:tab w:val="clear" w:pos="8640"/>
              </w:tabs>
              <w:rPr>
                <w:rFonts w:cs="Arial"/>
                <w:lang w:val="en-GB"/>
              </w:rPr>
            </w:pPr>
          </w:p>
        </w:tc>
        <w:tc>
          <w:tcPr>
            <w:tcW w:w="3242" w:type="pct"/>
            <w:shd w:val="clear" w:color="auto" w:fill="auto"/>
          </w:tcPr>
          <w:p w14:paraId="31B5869B" w14:textId="77777777" w:rsidR="0072089F" w:rsidRDefault="006C6C9A" w:rsidP="006C6C9A">
            <w:pPr>
              <w:pStyle w:val="paragraph"/>
              <w:spacing w:before="0" w:beforeAutospacing="0" w:after="0" w:afterAutospacing="0"/>
              <w:textAlignment w:val="baseline"/>
              <w:rPr>
                <w:rStyle w:val="normaltextrun"/>
                <w:rFonts w:ascii="Arial" w:hAnsi="Arial" w:cs="Arial"/>
                <w:sz w:val="20"/>
                <w:szCs w:val="20"/>
                <w:lang w:val="en-GB"/>
              </w:rPr>
            </w:pPr>
            <w:r>
              <w:rPr>
                <w:rStyle w:val="normaltextrun"/>
                <w:rFonts w:ascii="Arial" w:hAnsi="Arial" w:cs="Arial"/>
                <w:sz w:val="20"/>
                <w:szCs w:val="20"/>
                <w:lang w:val="en-GB"/>
              </w:rPr>
              <w:t xml:space="preserve">MAWM creates the corresponding customer order records as per base logic. </w:t>
            </w:r>
          </w:p>
          <w:p w14:paraId="44FF94A3" w14:textId="7B75BCA5" w:rsidR="006C6C9A" w:rsidRPr="00056FA8" w:rsidRDefault="00106F2F" w:rsidP="006C6C9A">
            <w:pPr>
              <w:pStyle w:val="paragraph"/>
              <w:spacing w:before="0" w:beforeAutospacing="0" w:after="0" w:afterAutospacing="0"/>
              <w:textAlignment w:val="baseline"/>
              <w:rPr>
                <w:rStyle w:val="normaltextrun"/>
                <w:rFonts w:ascii="Arial" w:hAnsi="Arial" w:cs="Arial"/>
                <w:sz w:val="20"/>
                <w:szCs w:val="20"/>
                <w:lang w:val="en-GB"/>
              </w:rPr>
            </w:pPr>
            <w:r>
              <w:rPr>
                <w:rStyle w:val="normaltextrun"/>
                <w:rFonts w:ascii="Arial" w:hAnsi="Arial" w:cs="Arial"/>
                <w:sz w:val="20"/>
                <w:szCs w:val="20"/>
                <w:lang w:val="en-GB"/>
              </w:rPr>
              <w:t xml:space="preserve">No </w:t>
            </w:r>
            <w:proofErr w:type="spellStart"/>
            <w:r w:rsidR="006B6D31">
              <w:rPr>
                <w:rStyle w:val="normaltextrun"/>
                <w:rFonts w:ascii="Arial" w:hAnsi="Arial" w:cs="Arial"/>
                <w:sz w:val="20"/>
                <w:szCs w:val="20"/>
                <w:lang w:val="en-GB"/>
              </w:rPr>
              <w:t>O</w:t>
            </w:r>
            <w:r w:rsidR="006C6C9A" w:rsidRPr="00500772">
              <w:rPr>
                <w:rStyle w:val="normaltextrun"/>
                <w:rFonts w:ascii="Arial" w:hAnsi="Arial" w:cs="Arial"/>
                <w:sz w:val="20"/>
                <w:szCs w:val="20"/>
                <w:lang w:val="en-GB"/>
              </w:rPr>
              <w:t>rderLineSpecialInstruc</w:t>
            </w:r>
            <w:r w:rsidR="00056FA8">
              <w:rPr>
                <w:rStyle w:val="normaltextrun"/>
                <w:rFonts w:ascii="Arial" w:hAnsi="Arial" w:cs="Arial"/>
                <w:sz w:val="20"/>
                <w:szCs w:val="20"/>
                <w:lang w:val="en-GB"/>
              </w:rPr>
              <w:t>t</w:t>
            </w:r>
            <w:r w:rsidR="006C6C9A" w:rsidRPr="00500772">
              <w:rPr>
                <w:rStyle w:val="normaltextrun"/>
                <w:rFonts w:ascii="Arial" w:hAnsi="Arial" w:cs="Arial"/>
                <w:sz w:val="20"/>
                <w:szCs w:val="20"/>
                <w:lang w:val="en-GB"/>
              </w:rPr>
              <w:t>ions</w:t>
            </w:r>
            <w:proofErr w:type="spellEnd"/>
            <w:r w:rsidR="006C6C9A" w:rsidRPr="00500772">
              <w:rPr>
                <w:rStyle w:val="normaltextrun"/>
                <w:rFonts w:ascii="Arial" w:hAnsi="Arial" w:cs="Arial"/>
                <w:sz w:val="20"/>
                <w:szCs w:val="20"/>
                <w:lang w:val="en-GB"/>
              </w:rPr>
              <w:t xml:space="preserve"> </w:t>
            </w:r>
            <w:r w:rsidR="00056FA8" w:rsidRPr="00056FA8">
              <w:rPr>
                <w:rStyle w:val="normaltextrun"/>
                <w:rFonts w:ascii="Arial" w:hAnsi="Arial" w:cs="Arial"/>
                <w:sz w:val="20"/>
                <w:szCs w:val="20"/>
                <w:lang w:val="en-GB"/>
              </w:rPr>
              <w:t>created</w:t>
            </w:r>
            <w:r w:rsidR="00056FA8">
              <w:rPr>
                <w:rStyle w:val="normaltextrun"/>
                <w:rFonts w:ascii="Arial" w:hAnsi="Arial" w:cs="Arial"/>
                <w:sz w:val="20"/>
                <w:szCs w:val="20"/>
                <w:lang w:val="en-GB"/>
              </w:rPr>
              <w:t>.</w:t>
            </w:r>
          </w:p>
          <w:p w14:paraId="1BF60177" w14:textId="77777777" w:rsidR="006C6C9A" w:rsidRDefault="006C6C9A" w:rsidP="006C6C9A">
            <w:pPr>
              <w:pStyle w:val="paragraph"/>
              <w:spacing w:before="0" w:beforeAutospacing="0" w:after="0" w:afterAutospacing="0"/>
              <w:textAlignment w:val="baseline"/>
              <w:rPr>
                <w:rStyle w:val="normaltextrun"/>
                <w:rFonts w:ascii="Arial" w:hAnsi="Arial" w:cs="Arial"/>
                <w:sz w:val="20"/>
                <w:szCs w:val="20"/>
                <w:lang w:val="en-GB"/>
              </w:rPr>
            </w:pPr>
          </w:p>
          <w:p w14:paraId="7F15D499" w14:textId="41977228" w:rsidR="006C6C9A" w:rsidRPr="00256C6D" w:rsidRDefault="006C6C9A" w:rsidP="00056FA8">
            <w:pPr>
              <w:overflowPunct/>
              <w:autoSpaceDE/>
              <w:autoSpaceDN/>
              <w:adjustRightInd/>
              <w:textAlignment w:val="auto"/>
              <w:rPr>
                <w:rFonts w:cs="Arial"/>
                <w:lang w:val="en-GB"/>
              </w:rPr>
            </w:pPr>
          </w:p>
        </w:tc>
      </w:tr>
      <w:tr w:rsidR="00E43720" w:rsidRPr="00FD557D" w14:paraId="36718972" w14:textId="77777777" w:rsidTr="3D32B2C2">
        <w:trPr>
          <w:cantSplit/>
        </w:trPr>
        <w:tc>
          <w:tcPr>
            <w:tcW w:w="1758" w:type="pct"/>
            <w:shd w:val="clear" w:color="auto" w:fill="auto"/>
          </w:tcPr>
          <w:p w14:paraId="6438490C" w14:textId="43689743" w:rsidR="00E2158C" w:rsidRDefault="00E2158C" w:rsidP="00E2158C">
            <w:pPr>
              <w:numPr>
                <w:ilvl w:val="12"/>
                <w:numId w:val="0"/>
              </w:numPr>
              <w:rPr>
                <w:rFonts w:cs="Arial"/>
              </w:rPr>
            </w:pPr>
            <w:proofErr w:type="spellStart"/>
            <w:r>
              <w:rPr>
                <w:rFonts w:cs="Arial"/>
              </w:rPr>
              <w:lastRenderedPageBreak/>
              <w:t>OrderLineItem</w:t>
            </w:r>
            <w:proofErr w:type="spellEnd"/>
            <w:r>
              <w:rPr>
                <w:rFonts w:cs="Arial"/>
              </w:rPr>
              <w:t xml:space="preserve"> </w:t>
            </w:r>
            <w:r w:rsidR="00B172B9">
              <w:rPr>
                <w:rFonts w:cs="Arial"/>
              </w:rPr>
              <w:t xml:space="preserve">eligible </w:t>
            </w:r>
            <w:r>
              <w:rPr>
                <w:rFonts w:cs="Arial"/>
              </w:rPr>
              <w:t xml:space="preserve">for Retag - </w:t>
            </w:r>
            <w:r w:rsidRPr="00F26926">
              <w:rPr>
                <w:rFonts w:cs="Arial"/>
                <w:b/>
                <w:bCs/>
              </w:rPr>
              <w:t>No</w:t>
            </w:r>
          </w:p>
          <w:p w14:paraId="5E575070" w14:textId="77777777" w:rsidR="00E2158C" w:rsidRPr="00CB76D6" w:rsidRDefault="00E2158C" w:rsidP="00E2158C">
            <w:pPr>
              <w:numPr>
                <w:ilvl w:val="12"/>
                <w:numId w:val="0"/>
              </w:numPr>
              <w:rPr>
                <w:rFonts w:cs="Arial"/>
                <w:bCs/>
              </w:rPr>
            </w:pPr>
            <w:proofErr w:type="spellStart"/>
            <w:r>
              <w:rPr>
                <w:rFonts w:cs="Arial"/>
              </w:rPr>
              <w:t>OrderType</w:t>
            </w:r>
            <w:proofErr w:type="spellEnd"/>
            <w:r>
              <w:rPr>
                <w:rFonts w:cs="Arial"/>
              </w:rPr>
              <w:t xml:space="preserve"> configured in Config Store (</w:t>
            </w:r>
            <w:proofErr w:type="spellStart"/>
            <w:r w:rsidRPr="00CB76D6">
              <w:rPr>
                <w:rFonts w:cs="Arial"/>
                <w:bCs/>
              </w:rPr>
              <w:t>ConfigStoreId</w:t>
            </w:r>
            <w:proofErr w:type="spellEnd"/>
            <w:r w:rsidRPr="00CB76D6">
              <w:rPr>
                <w:rFonts w:cs="Arial"/>
                <w:bCs/>
              </w:rPr>
              <w:t>:</w:t>
            </w:r>
            <w:r w:rsidRPr="00CB76D6">
              <w:rPr>
                <w:bCs/>
                <w:sz w:val="19"/>
                <w:szCs w:val="19"/>
              </w:rPr>
              <w:t xml:space="preserve"> N01OrderLineInstruction</w:t>
            </w:r>
          </w:p>
          <w:p w14:paraId="56B5B4EC" w14:textId="77777777" w:rsidR="00E2158C" w:rsidRDefault="00E2158C" w:rsidP="00E2158C">
            <w:pPr>
              <w:numPr>
                <w:ilvl w:val="12"/>
                <w:numId w:val="0"/>
              </w:numPr>
              <w:rPr>
                <w:rFonts w:cs="Arial"/>
              </w:rPr>
            </w:pPr>
            <w:r>
              <w:rPr>
                <w:rFonts w:cs="Arial"/>
              </w:rPr>
              <w:t xml:space="preserve">) - </w:t>
            </w:r>
            <w:r w:rsidRPr="00F26926">
              <w:rPr>
                <w:rFonts w:cs="Arial"/>
                <w:b/>
                <w:bCs/>
              </w:rPr>
              <w:t>Yes</w:t>
            </w:r>
          </w:p>
          <w:p w14:paraId="3AD71CF1" w14:textId="77777777" w:rsidR="00334823" w:rsidRDefault="00334823" w:rsidP="00106F2F">
            <w:pPr>
              <w:numPr>
                <w:ilvl w:val="12"/>
                <w:numId w:val="0"/>
              </w:numPr>
              <w:rPr>
                <w:rFonts w:cs="Arial"/>
              </w:rPr>
            </w:pPr>
          </w:p>
          <w:p w14:paraId="6B1DBA27" w14:textId="77777777" w:rsidR="00106F2F" w:rsidRDefault="00106F2F" w:rsidP="00E43720">
            <w:pPr>
              <w:pStyle w:val="Header"/>
              <w:numPr>
                <w:ilvl w:val="12"/>
                <w:numId w:val="0"/>
              </w:numPr>
              <w:tabs>
                <w:tab w:val="clear" w:pos="4320"/>
                <w:tab w:val="clear" w:pos="8640"/>
              </w:tabs>
              <w:rPr>
                <w:rFonts w:cs="Arial"/>
              </w:rPr>
            </w:pPr>
          </w:p>
          <w:p w14:paraId="6F4FD0D8" w14:textId="6E8FCB25" w:rsidR="00E43720" w:rsidRPr="00256C6D" w:rsidRDefault="00E43720" w:rsidP="00E43720">
            <w:pPr>
              <w:pStyle w:val="Header"/>
              <w:numPr>
                <w:ilvl w:val="12"/>
                <w:numId w:val="0"/>
              </w:numPr>
              <w:tabs>
                <w:tab w:val="clear" w:pos="4320"/>
                <w:tab w:val="clear" w:pos="8640"/>
              </w:tabs>
              <w:rPr>
                <w:rFonts w:cs="Arial"/>
                <w:lang w:val="en-GB"/>
              </w:rPr>
            </w:pPr>
          </w:p>
        </w:tc>
        <w:tc>
          <w:tcPr>
            <w:tcW w:w="3242" w:type="pct"/>
            <w:shd w:val="clear" w:color="auto" w:fill="auto"/>
          </w:tcPr>
          <w:p w14:paraId="035BADD2" w14:textId="77777777" w:rsidR="006B6D31" w:rsidRDefault="006B6D31" w:rsidP="006B6D31">
            <w:pPr>
              <w:pStyle w:val="paragraph"/>
              <w:spacing w:before="0" w:beforeAutospacing="0" w:after="0" w:afterAutospacing="0"/>
              <w:textAlignment w:val="baseline"/>
              <w:rPr>
                <w:rStyle w:val="normaltextrun"/>
                <w:rFonts w:ascii="Arial" w:hAnsi="Arial" w:cs="Arial"/>
                <w:sz w:val="20"/>
                <w:szCs w:val="20"/>
                <w:lang w:val="en-GB"/>
              </w:rPr>
            </w:pPr>
            <w:r>
              <w:rPr>
                <w:rStyle w:val="normaltextrun"/>
                <w:rFonts w:ascii="Arial" w:hAnsi="Arial" w:cs="Arial"/>
                <w:sz w:val="20"/>
                <w:szCs w:val="20"/>
                <w:lang w:val="en-GB"/>
              </w:rPr>
              <w:t xml:space="preserve">MAWM creates the corresponding customer order records as per base logic. </w:t>
            </w:r>
          </w:p>
          <w:p w14:paraId="6F27FF5E" w14:textId="33B420E8" w:rsidR="006B6D31" w:rsidRPr="00056FA8" w:rsidRDefault="00106F2F" w:rsidP="006B6D31">
            <w:pPr>
              <w:pStyle w:val="paragraph"/>
              <w:spacing w:before="0" w:beforeAutospacing="0" w:after="0" w:afterAutospacing="0"/>
              <w:textAlignment w:val="baseline"/>
              <w:rPr>
                <w:rStyle w:val="normaltextrun"/>
                <w:rFonts w:ascii="Arial" w:hAnsi="Arial" w:cs="Arial"/>
                <w:sz w:val="20"/>
                <w:szCs w:val="20"/>
                <w:lang w:val="en-GB"/>
              </w:rPr>
            </w:pPr>
            <w:r>
              <w:rPr>
                <w:rStyle w:val="normaltextrun"/>
                <w:rFonts w:ascii="Arial" w:hAnsi="Arial" w:cs="Arial"/>
                <w:sz w:val="20"/>
                <w:szCs w:val="20"/>
                <w:lang w:val="en-GB"/>
              </w:rPr>
              <w:t xml:space="preserve">No </w:t>
            </w:r>
            <w:proofErr w:type="spellStart"/>
            <w:r w:rsidR="006B6D31">
              <w:rPr>
                <w:rStyle w:val="normaltextrun"/>
                <w:rFonts w:ascii="Arial" w:hAnsi="Arial" w:cs="Arial"/>
                <w:sz w:val="20"/>
                <w:szCs w:val="20"/>
                <w:lang w:val="en-GB"/>
              </w:rPr>
              <w:t>O</w:t>
            </w:r>
            <w:r w:rsidR="006B6D31" w:rsidRPr="00500772">
              <w:rPr>
                <w:rStyle w:val="normaltextrun"/>
                <w:rFonts w:ascii="Arial" w:hAnsi="Arial" w:cs="Arial"/>
                <w:sz w:val="20"/>
                <w:szCs w:val="20"/>
                <w:lang w:val="en-GB"/>
              </w:rPr>
              <w:t>rderLineSpecialInstruc</w:t>
            </w:r>
            <w:r w:rsidR="006B6D31">
              <w:rPr>
                <w:rStyle w:val="normaltextrun"/>
                <w:rFonts w:ascii="Arial" w:hAnsi="Arial" w:cs="Arial"/>
                <w:sz w:val="20"/>
                <w:szCs w:val="20"/>
                <w:lang w:val="en-GB"/>
              </w:rPr>
              <w:t>t</w:t>
            </w:r>
            <w:r w:rsidR="006B6D31" w:rsidRPr="00500772">
              <w:rPr>
                <w:rStyle w:val="normaltextrun"/>
                <w:rFonts w:ascii="Arial" w:hAnsi="Arial" w:cs="Arial"/>
                <w:sz w:val="20"/>
                <w:szCs w:val="20"/>
                <w:lang w:val="en-GB"/>
              </w:rPr>
              <w:t>ions</w:t>
            </w:r>
            <w:proofErr w:type="spellEnd"/>
            <w:r w:rsidR="006B6D31" w:rsidRPr="00500772">
              <w:rPr>
                <w:rStyle w:val="normaltextrun"/>
                <w:rFonts w:ascii="Arial" w:hAnsi="Arial" w:cs="Arial"/>
                <w:sz w:val="20"/>
                <w:szCs w:val="20"/>
                <w:lang w:val="en-GB"/>
              </w:rPr>
              <w:t xml:space="preserve"> </w:t>
            </w:r>
            <w:r w:rsidR="006B6D31" w:rsidRPr="00056FA8">
              <w:rPr>
                <w:rStyle w:val="normaltextrun"/>
                <w:rFonts w:ascii="Arial" w:hAnsi="Arial" w:cs="Arial"/>
                <w:sz w:val="20"/>
                <w:szCs w:val="20"/>
                <w:lang w:val="en-GB"/>
              </w:rPr>
              <w:t>created</w:t>
            </w:r>
            <w:r w:rsidR="006B6D31">
              <w:rPr>
                <w:rStyle w:val="normaltextrun"/>
                <w:rFonts w:ascii="Arial" w:hAnsi="Arial" w:cs="Arial"/>
                <w:sz w:val="20"/>
                <w:szCs w:val="20"/>
                <w:lang w:val="en-GB"/>
              </w:rPr>
              <w:t>.</w:t>
            </w:r>
          </w:p>
          <w:p w14:paraId="640BDEDC" w14:textId="77777777" w:rsidR="00E43720" w:rsidRPr="00256C6D" w:rsidRDefault="00E43720" w:rsidP="006B6D31">
            <w:pPr>
              <w:overflowPunct/>
              <w:autoSpaceDE/>
              <w:autoSpaceDN/>
              <w:adjustRightInd/>
              <w:textAlignment w:val="auto"/>
              <w:rPr>
                <w:rFonts w:cs="Arial"/>
                <w:lang w:val="en-GB"/>
              </w:rPr>
            </w:pPr>
          </w:p>
        </w:tc>
      </w:tr>
      <w:tr w:rsidR="00E43720" w:rsidRPr="00FD557D" w14:paraId="402AB687" w14:textId="77777777" w:rsidTr="3D32B2C2">
        <w:trPr>
          <w:cantSplit/>
        </w:trPr>
        <w:tc>
          <w:tcPr>
            <w:tcW w:w="1758" w:type="pct"/>
            <w:shd w:val="clear" w:color="auto" w:fill="auto"/>
          </w:tcPr>
          <w:p w14:paraId="3E37BCFE" w14:textId="24B6A651" w:rsidR="00E2158C" w:rsidRDefault="00E2158C" w:rsidP="00E2158C">
            <w:pPr>
              <w:numPr>
                <w:ilvl w:val="12"/>
                <w:numId w:val="0"/>
              </w:numPr>
              <w:rPr>
                <w:rFonts w:cs="Arial"/>
              </w:rPr>
            </w:pPr>
            <w:proofErr w:type="spellStart"/>
            <w:r>
              <w:rPr>
                <w:rFonts w:cs="Arial"/>
              </w:rPr>
              <w:t>OrderLineItem</w:t>
            </w:r>
            <w:proofErr w:type="spellEnd"/>
            <w:r>
              <w:rPr>
                <w:rFonts w:cs="Arial"/>
              </w:rPr>
              <w:t xml:space="preserve"> </w:t>
            </w:r>
            <w:r w:rsidR="00B172B9">
              <w:rPr>
                <w:rFonts w:cs="Arial"/>
              </w:rPr>
              <w:t xml:space="preserve">eligible </w:t>
            </w:r>
            <w:r>
              <w:rPr>
                <w:rFonts w:cs="Arial"/>
              </w:rPr>
              <w:t xml:space="preserve">for Retag - </w:t>
            </w:r>
            <w:r w:rsidRPr="00F26926">
              <w:rPr>
                <w:rFonts w:cs="Arial"/>
                <w:b/>
                <w:bCs/>
              </w:rPr>
              <w:t>No</w:t>
            </w:r>
          </w:p>
          <w:p w14:paraId="7B5A2C5E" w14:textId="77777777" w:rsidR="00E2158C" w:rsidRPr="00CB76D6" w:rsidRDefault="00E2158C" w:rsidP="00E2158C">
            <w:pPr>
              <w:numPr>
                <w:ilvl w:val="12"/>
                <w:numId w:val="0"/>
              </w:numPr>
              <w:rPr>
                <w:rFonts w:cs="Arial"/>
                <w:bCs/>
              </w:rPr>
            </w:pPr>
            <w:proofErr w:type="spellStart"/>
            <w:r>
              <w:rPr>
                <w:rFonts w:cs="Arial"/>
              </w:rPr>
              <w:t>OrderType</w:t>
            </w:r>
            <w:proofErr w:type="spellEnd"/>
            <w:r>
              <w:rPr>
                <w:rFonts w:cs="Arial"/>
              </w:rPr>
              <w:t xml:space="preserve"> configured in Config Store (</w:t>
            </w:r>
            <w:proofErr w:type="spellStart"/>
            <w:r w:rsidRPr="00CB76D6">
              <w:rPr>
                <w:rFonts w:cs="Arial"/>
                <w:bCs/>
              </w:rPr>
              <w:t>ConfigStoreId</w:t>
            </w:r>
            <w:proofErr w:type="spellEnd"/>
            <w:r w:rsidRPr="00CB76D6">
              <w:rPr>
                <w:rFonts w:cs="Arial"/>
                <w:bCs/>
              </w:rPr>
              <w:t>:</w:t>
            </w:r>
            <w:r w:rsidRPr="00CB76D6">
              <w:rPr>
                <w:bCs/>
                <w:sz w:val="19"/>
                <w:szCs w:val="19"/>
              </w:rPr>
              <w:t xml:space="preserve"> N01OrderLineInstruction</w:t>
            </w:r>
          </w:p>
          <w:p w14:paraId="4D651905" w14:textId="0DD396DA" w:rsidR="00E2158C" w:rsidRDefault="00E2158C" w:rsidP="00E2158C">
            <w:pPr>
              <w:numPr>
                <w:ilvl w:val="12"/>
                <w:numId w:val="0"/>
              </w:numPr>
              <w:rPr>
                <w:rFonts w:cs="Arial"/>
              </w:rPr>
            </w:pPr>
            <w:r>
              <w:rPr>
                <w:rFonts w:cs="Arial"/>
              </w:rPr>
              <w:t xml:space="preserve">) - </w:t>
            </w:r>
            <w:r w:rsidRPr="00F26926">
              <w:rPr>
                <w:rFonts w:cs="Arial"/>
                <w:b/>
                <w:bCs/>
              </w:rPr>
              <w:t>No</w:t>
            </w:r>
          </w:p>
          <w:p w14:paraId="7007DA42" w14:textId="2EBBF644" w:rsidR="00E43720" w:rsidRPr="00256C6D" w:rsidRDefault="00E43720" w:rsidP="00E43720">
            <w:pPr>
              <w:pStyle w:val="Header"/>
              <w:numPr>
                <w:ilvl w:val="12"/>
                <w:numId w:val="0"/>
              </w:numPr>
              <w:tabs>
                <w:tab w:val="clear" w:pos="4320"/>
                <w:tab w:val="clear" w:pos="8640"/>
              </w:tabs>
              <w:rPr>
                <w:rFonts w:cs="Arial"/>
                <w:lang w:val="en-GB"/>
              </w:rPr>
            </w:pPr>
          </w:p>
        </w:tc>
        <w:tc>
          <w:tcPr>
            <w:tcW w:w="3242" w:type="pct"/>
            <w:shd w:val="clear" w:color="auto" w:fill="auto"/>
          </w:tcPr>
          <w:p w14:paraId="4C805A37" w14:textId="77777777" w:rsidR="006B6D31" w:rsidRDefault="006B6D31" w:rsidP="006B6D31">
            <w:pPr>
              <w:pStyle w:val="paragraph"/>
              <w:spacing w:before="0" w:beforeAutospacing="0" w:after="0" w:afterAutospacing="0"/>
              <w:textAlignment w:val="baseline"/>
              <w:rPr>
                <w:rStyle w:val="normaltextrun"/>
                <w:rFonts w:ascii="Arial" w:hAnsi="Arial" w:cs="Arial"/>
                <w:sz w:val="20"/>
                <w:szCs w:val="20"/>
                <w:lang w:val="en-GB"/>
              </w:rPr>
            </w:pPr>
            <w:r>
              <w:rPr>
                <w:rStyle w:val="normaltextrun"/>
                <w:rFonts w:ascii="Arial" w:hAnsi="Arial" w:cs="Arial"/>
                <w:sz w:val="20"/>
                <w:szCs w:val="20"/>
                <w:lang w:val="en-GB"/>
              </w:rPr>
              <w:t xml:space="preserve">MAWM creates the corresponding customer order records as per base logic. </w:t>
            </w:r>
          </w:p>
          <w:p w14:paraId="7311DE59" w14:textId="79ACF9A7" w:rsidR="006B6D31" w:rsidRPr="00056FA8" w:rsidRDefault="00106F2F" w:rsidP="006B6D31">
            <w:pPr>
              <w:pStyle w:val="paragraph"/>
              <w:spacing w:before="0" w:beforeAutospacing="0" w:after="0" w:afterAutospacing="0"/>
              <w:textAlignment w:val="baseline"/>
              <w:rPr>
                <w:rStyle w:val="normaltextrun"/>
                <w:rFonts w:ascii="Arial" w:hAnsi="Arial" w:cs="Arial"/>
                <w:sz w:val="20"/>
                <w:szCs w:val="20"/>
                <w:lang w:val="en-GB"/>
              </w:rPr>
            </w:pPr>
            <w:r>
              <w:rPr>
                <w:rStyle w:val="normaltextrun"/>
                <w:rFonts w:ascii="Arial" w:hAnsi="Arial" w:cs="Arial"/>
                <w:sz w:val="20"/>
                <w:szCs w:val="20"/>
                <w:lang w:val="en-GB"/>
              </w:rPr>
              <w:t xml:space="preserve">No </w:t>
            </w:r>
            <w:proofErr w:type="spellStart"/>
            <w:r w:rsidR="006B6D31">
              <w:rPr>
                <w:rStyle w:val="normaltextrun"/>
                <w:rFonts w:ascii="Arial" w:hAnsi="Arial" w:cs="Arial"/>
                <w:sz w:val="20"/>
                <w:szCs w:val="20"/>
                <w:lang w:val="en-GB"/>
              </w:rPr>
              <w:t>O</w:t>
            </w:r>
            <w:r w:rsidR="006B6D31" w:rsidRPr="00500772">
              <w:rPr>
                <w:rStyle w:val="normaltextrun"/>
                <w:rFonts w:ascii="Arial" w:hAnsi="Arial" w:cs="Arial"/>
                <w:sz w:val="20"/>
                <w:szCs w:val="20"/>
                <w:lang w:val="en-GB"/>
              </w:rPr>
              <w:t>rderLineSpecialInstruc</w:t>
            </w:r>
            <w:r w:rsidR="006B6D31">
              <w:rPr>
                <w:rStyle w:val="normaltextrun"/>
                <w:rFonts w:ascii="Arial" w:hAnsi="Arial" w:cs="Arial"/>
                <w:sz w:val="20"/>
                <w:szCs w:val="20"/>
                <w:lang w:val="en-GB"/>
              </w:rPr>
              <w:t>t</w:t>
            </w:r>
            <w:r w:rsidR="006B6D31" w:rsidRPr="00500772">
              <w:rPr>
                <w:rStyle w:val="normaltextrun"/>
                <w:rFonts w:ascii="Arial" w:hAnsi="Arial" w:cs="Arial"/>
                <w:sz w:val="20"/>
                <w:szCs w:val="20"/>
                <w:lang w:val="en-GB"/>
              </w:rPr>
              <w:t>ions</w:t>
            </w:r>
            <w:proofErr w:type="spellEnd"/>
            <w:r w:rsidR="006B6D31" w:rsidRPr="00500772">
              <w:rPr>
                <w:rStyle w:val="normaltextrun"/>
                <w:rFonts w:ascii="Arial" w:hAnsi="Arial" w:cs="Arial"/>
                <w:sz w:val="20"/>
                <w:szCs w:val="20"/>
                <w:lang w:val="en-GB"/>
              </w:rPr>
              <w:t xml:space="preserve"> </w:t>
            </w:r>
            <w:r w:rsidR="006B6D31" w:rsidRPr="00056FA8">
              <w:rPr>
                <w:rStyle w:val="normaltextrun"/>
                <w:rFonts w:ascii="Arial" w:hAnsi="Arial" w:cs="Arial"/>
                <w:sz w:val="20"/>
                <w:szCs w:val="20"/>
                <w:lang w:val="en-GB"/>
              </w:rPr>
              <w:t>created</w:t>
            </w:r>
            <w:r w:rsidR="006B6D31">
              <w:rPr>
                <w:rStyle w:val="normaltextrun"/>
                <w:rFonts w:ascii="Arial" w:hAnsi="Arial" w:cs="Arial"/>
                <w:sz w:val="20"/>
                <w:szCs w:val="20"/>
                <w:lang w:val="en-GB"/>
              </w:rPr>
              <w:t>.</w:t>
            </w:r>
          </w:p>
          <w:p w14:paraId="784D14FA" w14:textId="77777777" w:rsidR="00E43720" w:rsidRPr="00256C6D" w:rsidRDefault="00E43720" w:rsidP="00E43720">
            <w:pPr>
              <w:pStyle w:val="Header"/>
              <w:numPr>
                <w:ilvl w:val="12"/>
                <w:numId w:val="0"/>
              </w:numPr>
              <w:tabs>
                <w:tab w:val="clear" w:pos="4320"/>
                <w:tab w:val="clear" w:pos="8640"/>
              </w:tabs>
              <w:rPr>
                <w:rFonts w:cs="Arial"/>
                <w:lang w:val="en-GB"/>
              </w:rPr>
            </w:pPr>
          </w:p>
        </w:tc>
      </w:tr>
    </w:tbl>
    <w:p w14:paraId="4343DC83" w14:textId="77777777" w:rsidR="00B60749" w:rsidRPr="00FD557D" w:rsidRDefault="00B60749" w:rsidP="00B60749">
      <w:pPr>
        <w:rPr>
          <w:rFonts w:cs="Arial"/>
        </w:rPr>
      </w:pPr>
      <w:bookmarkStart w:id="146" w:name="_Toc420490964"/>
    </w:p>
    <w:p w14:paraId="1D6F6376" w14:textId="77777777" w:rsidR="00B60749" w:rsidRPr="00FD557D" w:rsidRDefault="00B60749" w:rsidP="001434A1">
      <w:pPr>
        <w:pStyle w:val="Heading3"/>
      </w:pPr>
      <w:bookmarkStart w:id="147" w:name="_Toc12283326"/>
      <w:bookmarkStart w:id="148" w:name="_Toc127282871"/>
      <w:r>
        <w:t>Exceptions</w:t>
      </w:r>
      <w:bookmarkEnd w:id="146"/>
      <w:bookmarkEnd w:id="147"/>
      <w:bookmarkEnd w:id="148"/>
      <w:r>
        <w:t xml:space="preserve"> </w:t>
      </w:r>
    </w:p>
    <w:p w14:paraId="55475F7C" w14:textId="77777777" w:rsidR="00B60749" w:rsidRPr="00FD557D" w:rsidRDefault="00B60749" w:rsidP="00B60749">
      <w:pPr>
        <w:rPr>
          <w:rFonts w:cs="Arial"/>
        </w:rPr>
      </w:pPr>
    </w:p>
    <w:tbl>
      <w:tblPr>
        <w:tblW w:w="496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766"/>
        <w:gridCol w:w="6945"/>
      </w:tblGrid>
      <w:tr w:rsidR="00B60749" w:rsidRPr="00FD557D" w14:paraId="10586AF3" w14:textId="77777777" w:rsidTr="00F41DC9">
        <w:trPr>
          <w:cantSplit/>
          <w:tblHeader/>
        </w:trPr>
        <w:tc>
          <w:tcPr>
            <w:tcW w:w="1758" w:type="pct"/>
            <w:shd w:val="clear" w:color="auto" w:fill="B8CCE4" w:themeFill="accent1" w:themeFillTint="66"/>
            <w:vAlign w:val="center"/>
          </w:tcPr>
          <w:p w14:paraId="2E270C0A" w14:textId="77777777" w:rsidR="00B60749" w:rsidRPr="00FD557D" w:rsidRDefault="00B60749" w:rsidP="00F41DC9">
            <w:pPr>
              <w:numPr>
                <w:ilvl w:val="12"/>
                <w:numId w:val="0"/>
              </w:numPr>
              <w:rPr>
                <w:rFonts w:cs="Arial"/>
                <w:b/>
                <w:lang w:val="en-GB"/>
              </w:rPr>
            </w:pPr>
            <w:r w:rsidRPr="00FD557D">
              <w:rPr>
                <w:rFonts w:cs="Arial"/>
                <w:b/>
                <w:lang w:val="en-GB"/>
              </w:rPr>
              <w:t>Condition Name</w:t>
            </w:r>
          </w:p>
        </w:tc>
        <w:tc>
          <w:tcPr>
            <w:tcW w:w="3242" w:type="pct"/>
            <w:shd w:val="clear" w:color="auto" w:fill="B8CCE4" w:themeFill="accent1" w:themeFillTint="66"/>
          </w:tcPr>
          <w:p w14:paraId="2B059601" w14:textId="77777777" w:rsidR="00B60749" w:rsidRPr="00FD557D" w:rsidRDefault="00B60749" w:rsidP="00F41DC9">
            <w:pPr>
              <w:numPr>
                <w:ilvl w:val="12"/>
                <w:numId w:val="0"/>
              </w:numPr>
              <w:rPr>
                <w:rFonts w:cs="Arial"/>
                <w:b/>
                <w:lang w:val="en-GB"/>
              </w:rPr>
            </w:pPr>
            <w:r w:rsidRPr="00FD557D">
              <w:rPr>
                <w:rFonts w:cs="Arial"/>
                <w:b/>
                <w:lang w:val="en-GB"/>
              </w:rPr>
              <w:t xml:space="preserve">Description and expectations </w:t>
            </w:r>
          </w:p>
        </w:tc>
      </w:tr>
      <w:tr w:rsidR="00C256AE" w:rsidRPr="00FD557D" w14:paraId="6FBFCE81" w14:textId="77777777" w:rsidTr="00F41DC9">
        <w:trPr>
          <w:cantSplit/>
        </w:trPr>
        <w:tc>
          <w:tcPr>
            <w:tcW w:w="1758" w:type="pct"/>
          </w:tcPr>
          <w:p w14:paraId="2B0BA3CD" w14:textId="35121E68" w:rsidR="00C256AE" w:rsidRPr="00FD557D" w:rsidRDefault="00C256AE" w:rsidP="00C256AE">
            <w:pPr>
              <w:numPr>
                <w:ilvl w:val="12"/>
                <w:numId w:val="0"/>
              </w:numPr>
              <w:rPr>
                <w:rFonts w:cs="Arial"/>
                <w:highlight w:val="yellow"/>
                <w:lang w:val="en-GB"/>
              </w:rPr>
            </w:pPr>
          </w:p>
        </w:tc>
        <w:tc>
          <w:tcPr>
            <w:tcW w:w="3242" w:type="pct"/>
          </w:tcPr>
          <w:p w14:paraId="7897B9CC" w14:textId="6C4BDAB4" w:rsidR="00C256AE" w:rsidRPr="00FD557D" w:rsidRDefault="00C256AE" w:rsidP="00C256AE">
            <w:pPr>
              <w:numPr>
                <w:ilvl w:val="12"/>
                <w:numId w:val="0"/>
              </w:numPr>
              <w:rPr>
                <w:rFonts w:cs="Arial"/>
                <w:highlight w:val="yellow"/>
                <w:lang w:val="en-GB"/>
              </w:rPr>
            </w:pPr>
          </w:p>
        </w:tc>
      </w:tr>
      <w:tr w:rsidR="00C256AE" w:rsidRPr="00FD557D" w14:paraId="2ADDA82A" w14:textId="77777777" w:rsidTr="00F41DC9">
        <w:trPr>
          <w:cantSplit/>
        </w:trPr>
        <w:tc>
          <w:tcPr>
            <w:tcW w:w="1758" w:type="pct"/>
          </w:tcPr>
          <w:p w14:paraId="04FAB488" w14:textId="194A1256" w:rsidR="00C256AE" w:rsidRPr="00FD557D" w:rsidRDefault="00C256AE" w:rsidP="00C256AE">
            <w:pPr>
              <w:numPr>
                <w:ilvl w:val="12"/>
                <w:numId w:val="0"/>
              </w:numPr>
              <w:rPr>
                <w:rFonts w:cs="Arial"/>
                <w:highlight w:val="yellow"/>
                <w:lang w:val="en-GB"/>
              </w:rPr>
            </w:pPr>
          </w:p>
        </w:tc>
        <w:tc>
          <w:tcPr>
            <w:tcW w:w="3242" w:type="pct"/>
          </w:tcPr>
          <w:p w14:paraId="20EC78A9" w14:textId="13254EBB" w:rsidR="00C256AE" w:rsidRPr="00FD557D" w:rsidRDefault="00C256AE" w:rsidP="00C256AE">
            <w:pPr>
              <w:numPr>
                <w:ilvl w:val="12"/>
                <w:numId w:val="0"/>
              </w:numPr>
              <w:rPr>
                <w:rFonts w:cs="Arial"/>
                <w:highlight w:val="yellow"/>
                <w:lang w:val="en-GB"/>
              </w:rPr>
            </w:pPr>
          </w:p>
        </w:tc>
      </w:tr>
    </w:tbl>
    <w:p w14:paraId="3E70D1CA" w14:textId="3610203A" w:rsidR="00AF6D96" w:rsidRDefault="00AF6D96">
      <w:pPr>
        <w:overflowPunct/>
        <w:autoSpaceDE/>
        <w:autoSpaceDN/>
        <w:adjustRightInd/>
        <w:textAlignment w:val="auto"/>
        <w:rPr>
          <w:b/>
          <w:color w:val="1F497D" w:themeColor="text2"/>
          <w:sz w:val="28"/>
        </w:rPr>
      </w:pPr>
    </w:p>
    <w:p w14:paraId="226A066C" w14:textId="08B5B86D" w:rsidR="00BB5FFF" w:rsidRDefault="00BB5FFF" w:rsidP="00BB5FFF">
      <w:pPr>
        <w:pStyle w:val="Heading1"/>
      </w:pPr>
      <w:bookmarkStart w:id="149" w:name="_Toc127282872"/>
      <w:r>
        <w:t>References</w:t>
      </w:r>
      <w:bookmarkEnd w:id="149"/>
    </w:p>
    <w:p w14:paraId="6A8FFC0B" w14:textId="77777777" w:rsidR="00E96CC6" w:rsidRDefault="00E96CC6">
      <w:pPr>
        <w:overflowPunct/>
        <w:autoSpaceDE/>
        <w:autoSpaceDN/>
        <w:adjustRightInd/>
        <w:textAlignment w:val="auto"/>
        <w:rPr>
          <w:rFonts w:cs="Arial"/>
        </w:rPr>
      </w:pPr>
    </w:p>
    <w:p w14:paraId="30C533FF" w14:textId="77777777" w:rsidR="00E96CC6" w:rsidRDefault="00E96CC6" w:rsidP="00E96CC6">
      <w:pPr>
        <w:overflowPunct/>
        <w:autoSpaceDE/>
        <w:autoSpaceDN/>
        <w:adjustRightInd/>
        <w:textAlignment w:val="auto"/>
        <w:rPr>
          <w:rFonts w:cs="Arial"/>
          <w:color w:val="FF0000"/>
        </w:rPr>
      </w:pPr>
      <w:r w:rsidRPr="0080222C">
        <w:rPr>
          <w:rFonts w:cstheme="minorHAnsi"/>
        </w:rPr>
        <w:t>Not required for this extension</w:t>
      </w:r>
    </w:p>
    <w:p w14:paraId="1BA574BD" w14:textId="5166A9E1" w:rsidR="0052338E" w:rsidRDefault="0052338E">
      <w:pPr>
        <w:overflowPunct/>
        <w:autoSpaceDE/>
        <w:autoSpaceDN/>
        <w:adjustRightInd/>
        <w:textAlignment w:val="auto"/>
        <w:rPr>
          <w:rFonts w:cs="Arial"/>
          <w:b/>
          <w:color w:val="1F497D" w:themeColor="text2"/>
          <w:sz w:val="28"/>
        </w:rPr>
      </w:pPr>
      <w:r>
        <w:rPr>
          <w:rFonts w:cs="Arial"/>
        </w:rPr>
        <w:br w:type="page"/>
      </w:r>
    </w:p>
    <w:p w14:paraId="20FFEDCA" w14:textId="4577AFF0" w:rsidR="006F1AC8" w:rsidRPr="00FD557D" w:rsidRDefault="00BD21C3" w:rsidP="006F1AC8">
      <w:pPr>
        <w:pStyle w:val="Heading1"/>
        <w:rPr>
          <w:rFonts w:cs="Arial"/>
        </w:rPr>
      </w:pPr>
      <w:bookmarkStart w:id="150" w:name="_Toc127282873"/>
      <w:r w:rsidRPr="16FD2A07">
        <w:rPr>
          <w:rFonts w:cs="Arial"/>
        </w:rPr>
        <w:lastRenderedPageBreak/>
        <w:t xml:space="preserve">Estimates and </w:t>
      </w:r>
      <w:r w:rsidR="001734B2" w:rsidRPr="16FD2A07">
        <w:rPr>
          <w:rFonts w:cs="Arial"/>
        </w:rPr>
        <w:t>Acknowledgement</w:t>
      </w:r>
      <w:bookmarkEnd w:id="150"/>
    </w:p>
    <w:p w14:paraId="20FFEDCB" w14:textId="77777777" w:rsidR="006F1AC8" w:rsidRPr="00FD557D" w:rsidRDefault="006F1AC8" w:rsidP="006F1AC8">
      <w:pPr>
        <w:rPr>
          <w:rFonts w:cs="Arial"/>
        </w:rPr>
      </w:pPr>
    </w:p>
    <w:p w14:paraId="20FFEDCC" w14:textId="397B78B1" w:rsidR="00BF00FD" w:rsidRPr="00FD557D" w:rsidRDefault="00BF00FD" w:rsidP="00BF00FD">
      <w:pPr>
        <w:ind w:left="540"/>
        <w:rPr>
          <w:rFonts w:cs="Arial"/>
          <w:color w:val="0000FF"/>
        </w:rPr>
      </w:pPr>
      <w:r w:rsidRPr="00FD557D">
        <w:rPr>
          <w:rFonts w:cs="Arial"/>
        </w:rPr>
        <w:t>All services provided are pursuant to the terms and conditions of the Acknowledgement for Consulting Services or the Software Services Agreement previously entered into between our respective companies and these Agreements provide that such services are billed at the hourly billing rates in effect at the time services are rendered.</w:t>
      </w:r>
      <w:r w:rsidR="00B25F7B">
        <w:rPr>
          <w:rFonts w:cs="Arial"/>
        </w:rPr>
        <w:t xml:space="preserve"> </w:t>
      </w:r>
      <w:r w:rsidRPr="00FD557D">
        <w:rPr>
          <w:rFonts w:cs="Arial"/>
        </w:rPr>
        <w:t xml:space="preserve">This acknowledgement is to cover the estimate given below.  </w:t>
      </w:r>
      <w:r w:rsidRPr="00FD557D">
        <w:rPr>
          <w:rFonts w:cs="Arial"/>
          <w:szCs w:val="22"/>
        </w:rPr>
        <w:t>Please note that the estimate below is good for only 60 days from the date the quote is provided.</w:t>
      </w:r>
    </w:p>
    <w:p w14:paraId="20FFEDCD" w14:textId="77777777" w:rsidR="006F1AC8" w:rsidRPr="00FD557D" w:rsidRDefault="006F1AC8" w:rsidP="006F1AC8">
      <w:pPr>
        <w:rPr>
          <w:rFonts w:cs="Arial"/>
        </w:rPr>
      </w:pPr>
    </w:p>
    <w:p w14:paraId="27A9D103" w14:textId="77777777" w:rsidR="00FD557D" w:rsidRPr="00FD557D" w:rsidRDefault="00FD557D" w:rsidP="00FD557D">
      <w:pPr>
        <w:ind w:left="540"/>
        <w:rPr>
          <w:rFonts w:cs="Arial"/>
        </w:rPr>
      </w:pPr>
    </w:p>
    <w:p w14:paraId="20FFEDD2" w14:textId="3D696167" w:rsidR="00BF00FD" w:rsidRPr="00FD557D" w:rsidRDefault="00BF00FD" w:rsidP="00BF00FD">
      <w:pPr>
        <w:pStyle w:val="Heading2"/>
        <w:rPr>
          <w:rFonts w:cs="Arial"/>
        </w:rPr>
      </w:pPr>
      <w:bookmarkStart w:id="151" w:name="_Toc127282874"/>
      <w:r w:rsidRPr="16FD2A07">
        <w:rPr>
          <w:rFonts w:cs="Arial"/>
        </w:rPr>
        <w:t>Estimated Cost</w:t>
      </w:r>
      <w:bookmarkEnd w:id="151"/>
    </w:p>
    <w:p w14:paraId="20FFEDD5" w14:textId="77777777" w:rsidR="00BF00FD" w:rsidRPr="00FD557D" w:rsidRDefault="00BF00FD" w:rsidP="00BF00FD">
      <w:pPr>
        <w:rPr>
          <w:rFonts w:cs="Arial"/>
        </w:rPr>
      </w:pPr>
    </w:p>
    <w:tbl>
      <w:tblPr>
        <w:tblStyle w:val="TableGrid"/>
        <w:tblW w:w="0" w:type="auto"/>
        <w:tblInd w:w="558" w:type="dxa"/>
        <w:tblLook w:val="04A0" w:firstRow="1" w:lastRow="0" w:firstColumn="1" w:lastColumn="0" w:noHBand="0" w:noVBand="1"/>
      </w:tblPr>
      <w:tblGrid>
        <w:gridCol w:w="2970"/>
        <w:gridCol w:w="3150"/>
      </w:tblGrid>
      <w:tr w:rsidR="00FB4048" w:rsidRPr="00FD557D" w14:paraId="20FFEDD8" w14:textId="77777777" w:rsidTr="00FD557D">
        <w:trPr>
          <w:tblHeader/>
        </w:trPr>
        <w:tc>
          <w:tcPr>
            <w:tcW w:w="2970" w:type="dxa"/>
            <w:shd w:val="clear" w:color="auto" w:fill="B8CCE4" w:themeFill="accent1" w:themeFillTint="66"/>
          </w:tcPr>
          <w:p w14:paraId="20FFEDD6" w14:textId="77777777" w:rsidR="00FB4048" w:rsidRPr="00FD557D" w:rsidRDefault="00FB4048" w:rsidP="00BD21C3">
            <w:pPr>
              <w:rPr>
                <w:rFonts w:cs="Arial"/>
                <w:b/>
                <w:color w:val="000000" w:themeColor="text1"/>
              </w:rPr>
            </w:pPr>
            <w:r w:rsidRPr="00FD557D">
              <w:rPr>
                <w:rFonts w:cs="Arial"/>
                <w:b/>
                <w:color w:val="000000" w:themeColor="text1"/>
              </w:rPr>
              <w:t>Solution:</w:t>
            </w:r>
          </w:p>
        </w:tc>
        <w:tc>
          <w:tcPr>
            <w:tcW w:w="3150" w:type="dxa"/>
            <w:shd w:val="clear" w:color="auto" w:fill="B8CCE4" w:themeFill="accent1" w:themeFillTint="66"/>
          </w:tcPr>
          <w:p w14:paraId="20FFEDD7" w14:textId="77777777" w:rsidR="00FB4048" w:rsidRPr="00FD557D" w:rsidRDefault="00FB4048" w:rsidP="00BD21C3">
            <w:pPr>
              <w:rPr>
                <w:rFonts w:cs="Arial"/>
                <w:b/>
                <w:color w:val="000000" w:themeColor="text1"/>
              </w:rPr>
            </w:pPr>
            <w:r w:rsidRPr="00FD557D">
              <w:rPr>
                <w:rFonts w:cs="Arial"/>
                <w:b/>
                <w:color w:val="000000" w:themeColor="text1"/>
              </w:rPr>
              <w:t>Estimated $</w:t>
            </w:r>
          </w:p>
        </w:tc>
      </w:tr>
      <w:tr w:rsidR="00FB4048" w:rsidRPr="00FD557D" w14:paraId="20FFEDDB" w14:textId="77777777" w:rsidTr="00BD21C3">
        <w:tc>
          <w:tcPr>
            <w:tcW w:w="2970" w:type="dxa"/>
          </w:tcPr>
          <w:p w14:paraId="20FFEDD9" w14:textId="6A6E5638" w:rsidR="00FB4048" w:rsidRPr="00FD557D" w:rsidRDefault="001B2275" w:rsidP="00BD21C3">
            <w:pPr>
              <w:rPr>
                <w:rFonts w:cs="Arial"/>
                <w:color w:val="000000" w:themeColor="text1"/>
              </w:rPr>
            </w:pPr>
            <w:r>
              <w:rPr>
                <w:rFonts w:cs="Arial"/>
                <w:color w:val="000000" w:themeColor="text1"/>
              </w:rPr>
              <w:t xml:space="preserve">Active </w:t>
            </w:r>
            <w:r w:rsidR="001434A1">
              <w:rPr>
                <w:rFonts w:cs="Arial"/>
                <w:color w:val="000000" w:themeColor="text1"/>
              </w:rPr>
              <w:t>WM</w:t>
            </w:r>
            <w:r>
              <w:rPr>
                <w:rFonts w:cs="Arial"/>
                <w:color w:val="000000" w:themeColor="text1"/>
              </w:rPr>
              <w:t xml:space="preserve"> Extension</w:t>
            </w:r>
          </w:p>
        </w:tc>
        <w:tc>
          <w:tcPr>
            <w:tcW w:w="3150" w:type="dxa"/>
          </w:tcPr>
          <w:p w14:paraId="2BDDA2B5" w14:textId="77777777" w:rsidR="00FB4048" w:rsidRDefault="0009244C" w:rsidP="00BD21C3">
            <w:pPr>
              <w:rPr>
                <w:rFonts w:cs="Arial"/>
                <w:color w:val="000000" w:themeColor="text1"/>
              </w:rPr>
            </w:pPr>
            <w:r>
              <w:rPr>
                <w:rFonts w:cs="Arial"/>
                <w:color w:val="000000" w:themeColor="text1"/>
              </w:rPr>
              <w:t>$12,490</w:t>
            </w:r>
          </w:p>
          <w:p w14:paraId="5457A141" w14:textId="77777777" w:rsidR="0009244C" w:rsidRDefault="0009244C" w:rsidP="00BD21C3">
            <w:pPr>
              <w:rPr>
                <w:rFonts w:cs="Arial"/>
                <w:color w:val="000000" w:themeColor="text1"/>
              </w:rPr>
            </w:pPr>
          </w:p>
          <w:p w14:paraId="73B79FB8" w14:textId="77777777" w:rsidR="0009244C" w:rsidRDefault="0009244C" w:rsidP="00BD21C3">
            <w:pPr>
              <w:rPr>
                <w:rFonts w:cs="Arial"/>
                <w:color w:val="000000" w:themeColor="text1"/>
              </w:rPr>
            </w:pPr>
            <w:r>
              <w:rPr>
                <w:rFonts w:cs="Arial"/>
                <w:color w:val="000000" w:themeColor="text1"/>
              </w:rPr>
              <w:t>Cost Breakdown:</w:t>
            </w:r>
          </w:p>
          <w:p w14:paraId="7443D0DC" w14:textId="77777777" w:rsidR="0009244C" w:rsidRDefault="0009244C">
            <w:pPr>
              <w:pStyle w:val="ListParagraph"/>
              <w:numPr>
                <w:ilvl w:val="0"/>
                <w:numId w:val="9"/>
              </w:numPr>
              <w:rPr>
                <w:rFonts w:cs="Arial"/>
                <w:color w:val="000000" w:themeColor="text1"/>
              </w:rPr>
            </w:pPr>
            <w:r>
              <w:rPr>
                <w:rFonts w:cs="Arial"/>
                <w:color w:val="000000" w:themeColor="text1"/>
              </w:rPr>
              <w:t>49 hours @ $100/</w:t>
            </w:r>
            <w:proofErr w:type="spellStart"/>
            <w:r>
              <w:rPr>
                <w:rFonts w:cs="Arial"/>
                <w:color w:val="000000" w:themeColor="text1"/>
              </w:rPr>
              <w:t>hr</w:t>
            </w:r>
            <w:proofErr w:type="spellEnd"/>
            <w:r>
              <w:rPr>
                <w:rFonts w:cs="Arial"/>
                <w:color w:val="000000" w:themeColor="text1"/>
              </w:rPr>
              <w:t xml:space="preserve"> ($4,900)</w:t>
            </w:r>
          </w:p>
          <w:p w14:paraId="20FFEDDA" w14:textId="3605C1C2" w:rsidR="0009244C" w:rsidRPr="0009244C" w:rsidRDefault="0009244C">
            <w:pPr>
              <w:pStyle w:val="ListParagraph"/>
              <w:numPr>
                <w:ilvl w:val="0"/>
                <w:numId w:val="9"/>
              </w:numPr>
              <w:rPr>
                <w:rFonts w:cs="Arial"/>
                <w:color w:val="000000" w:themeColor="text1"/>
              </w:rPr>
            </w:pPr>
            <w:r>
              <w:rPr>
                <w:rFonts w:cs="Arial"/>
                <w:color w:val="000000" w:themeColor="text1"/>
              </w:rPr>
              <w:t>33 hours @ $230/</w:t>
            </w:r>
            <w:proofErr w:type="spellStart"/>
            <w:r>
              <w:rPr>
                <w:rFonts w:cs="Arial"/>
                <w:color w:val="000000" w:themeColor="text1"/>
              </w:rPr>
              <w:t>hr</w:t>
            </w:r>
            <w:proofErr w:type="spellEnd"/>
            <w:r>
              <w:rPr>
                <w:rFonts w:cs="Arial"/>
                <w:color w:val="000000" w:themeColor="text1"/>
              </w:rPr>
              <w:t xml:space="preserve"> ($7,590)</w:t>
            </w:r>
          </w:p>
        </w:tc>
      </w:tr>
      <w:tr w:rsidR="00FB4048" w:rsidRPr="00FD557D" w14:paraId="20FFEDEA" w14:textId="77777777" w:rsidTr="00BD21C3">
        <w:tc>
          <w:tcPr>
            <w:tcW w:w="2970" w:type="dxa"/>
          </w:tcPr>
          <w:p w14:paraId="20FFEDE8" w14:textId="77777777" w:rsidR="00FB4048" w:rsidRPr="00FD557D" w:rsidRDefault="00FB4048" w:rsidP="00BD21C3">
            <w:pPr>
              <w:rPr>
                <w:rFonts w:cs="Arial"/>
                <w:b/>
                <w:color w:val="000000" w:themeColor="text1"/>
              </w:rPr>
            </w:pPr>
            <w:r w:rsidRPr="00FD557D">
              <w:rPr>
                <w:rFonts w:cs="Arial"/>
                <w:b/>
                <w:color w:val="000000" w:themeColor="text1"/>
              </w:rPr>
              <w:t>Total:</w:t>
            </w:r>
          </w:p>
        </w:tc>
        <w:tc>
          <w:tcPr>
            <w:tcW w:w="3150" w:type="dxa"/>
          </w:tcPr>
          <w:p w14:paraId="20FFEDE9" w14:textId="380737CC" w:rsidR="00FB4048" w:rsidRPr="00FD557D" w:rsidRDefault="0009244C" w:rsidP="00BD21C3">
            <w:pPr>
              <w:rPr>
                <w:rFonts w:cs="Arial"/>
                <w:color w:val="000000" w:themeColor="text1"/>
                <w:u w:val="single"/>
              </w:rPr>
            </w:pPr>
            <w:r>
              <w:rPr>
                <w:rFonts w:cs="Arial"/>
                <w:color w:val="000000" w:themeColor="text1"/>
                <w:u w:val="single"/>
              </w:rPr>
              <w:t>$12,490</w:t>
            </w:r>
          </w:p>
        </w:tc>
      </w:tr>
    </w:tbl>
    <w:p w14:paraId="4BD521AB" w14:textId="31DA3AD1" w:rsidR="00362024" w:rsidRPr="00FD557D" w:rsidRDefault="00362024">
      <w:pPr>
        <w:overflowPunct/>
        <w:autoSpaceDE/>
        <w:autoSpaceDN/>
        <w:adjustRightInd/>
        <w:textAlignment w:val="auto"/>
        <w:rPr>
          <w:rFonts w:cs="Arial"/>
        </w:rPr>
      </w:pPr>
    </w:p>
    <w:p w14:paraId="20FFEE0B" w14:textId="034CC816" w:rsidR="00FB4048" w:rsidRPr="00FD557D" w:rsidRDefault="00FB4048" w:rsidP="00FB4048">
      <w:pPr>
        <w:pStyle w:val="Heading2"/>
        <w:rPr>
          <w:rFonts w:cs="Arial"/>
        </w:rPr>
      </w:pPr>
      <w:bookmarkStart w:id="152" w:name="_Toc127282875"/>
      <w:r w:rsidRPr="16FD2A07">
        <w:rPr>
          <w:rFonts w:cs="Arial"/>
        </w:rPr>
        <w:t>Acknowledgement</w:t>
      </w:r>
      <w:bookmarkEnd w:id="152"/>
    </w:p>
    <w:p w14:paraId="20FFEE0C" w14:textId="77777777" w:rsidR="00FB4048" w:rsidRPr="00FD557D" w:rsidRDefault="00FB4048" w:rsidP="00FB4048">
      <w:pPr>
        <w:rPr>
          <w:rFonts w:cs="Arial"/>
        </w:rPr>
      </w:pPr>
    </w:p>
    <w:p w14:paraId="62F423C7" w14:textId="51F3E8F2" w:rsidR="00362024" w:rsidRPr="00FD557D" w:rsidRDefault="00FB4048" w:rsidP="00FB4048">
      <w:pPr>
        <w:ind w:left="540"/>
        <w:rPr>
          <w:rFonts w:cs="Arial"/>
        </w:rPr>
      </w:pPr>
      <w:r w:rsidRPr="00FD557D">
        <w:rPr>
          <w:rFonts w:cs="Arial"/>
        </w:rPr>
        <w:t xml:space="preserve">Your signature is required as proof of acceptance of the </w:t>
      </w:r>
      <w:r w:rsidR="00595E82" w:rsidRPr="00FD557D">
        <w:rPr>
          <w:rFonts w:cs="Arial"/>
        </w:rPr>
        <w:t>extension</w:t>
      </w:r>
      <w:r w:rsidRPr="00FD557D">
        <w:rPr>
          <w:rFonts w:cs="Arial"/>
        </w:rPr>
        <w:t xml:space="preserve"> described above and the estimated cost </w:t>
      </w:r>
      <w:proofErr w:type="gramStart"/>
      <w:r w:rsidRPr="00FD557D">
        <w:rPr>
          <w:rFonts w:cs="Arial"/>
        </w:rPr>
        <w:t>in order for</w:t>
      </w:r>
      <w:proofErr w:type="gramEnd"/>
      <w:r w:rsidRPr="00FD557D">
        <w:rPr>
          <w:rFonts w:cs="Arial"/>
        </w:rPr>
        <w:t xml:space="preserve"> programming to begin</w:t>
      </w:r>
      <w:r w:rsidR="00FD557D">
        <w:rPr>
          <w:rFonts w:cs="Arial"/>
        </w:rPr>
        <w:t>.</w:t>
      </w:r>
    </w:p>
    <w:p w14:paraId="20FFEE2D" w14:textId="094A1984" w:rsidR="00FB4048" w:rsidRPr="00FD557D" w:rsidRDefault="00FB4048" w:rsidP="00FB4048">
      <w:pPr>
        <w:rPr>
          <w:rFonts w:cs="Arial"/>
        </w:rPr>
      </w:pPr>
    </w:p>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135"/>
        <w:gridCol w:w="1170"/>
        <w:gridCol w:w="4050"/>
      </w:tblGrid>
      <w:tr w:rsidR="00362024" w:rsidRPr="00FD557D" w14:paraId="163E5BCC" w14:textId="79EDBAAD" w:rsidTr="002E4AC0">
        <w:tc>
          <w:tcPr>
            <w:tcW w:w="5215" w:type="dxa"/>
            <w:gridSpan w:val="2"/>
            <w:vAlign w:val="center"/>
          </w:tcPr>
          <w:p w14:paraId="4D7B3EAD" w14:textId="77777777" w:rsidR="00362024" w:rsidRPr="00FD557D" w:rsidRDefault="00362024" w:rsidP="004D4C95">
            <w:pPr>
              <w:tabs>
                <w:tab w:val="left" w:pos="1170"/>
                <w:tab w:val="left" w:pos="4032"/>
              </w:tabs>
              <w:jc w:val="center"/>
              <w:rPr>
                <w:rFonts w:cs="Arial"/>
                <w:b/>
              </w:rPr>
            </w:pPr>
          </w:p>
          <w:p w14:paraId="0C204AD1" w14:textId="4D7AB7BC" w:rsidR="00362024" w:rsidRPr="00FD557D" w:rsidRDefault="00017410" w:rsidP="004D4C95">
            <w:pPr>
              <w:tabs>
                <w:tab w:val="left" w:pos="1170"/>
                <w:tab w:val="left" w:pos="4032"/>
              </w:tabs>
              <w:jc w:val="center"/>
              <w:rPr>
                <w:rFonts w:cs="Arial"/>
                <w:b/>
              </w:rPr>
            </w:pPr>
            <w:r>
              <w:rPr>
                <w:rFonts w:cs="Arial"/>
                <w:b/>
              </w:rPr>
              <w:t xml:space="preserve">Manhattan </w:t>
            </w:r>
            <w:r w:rsidR="006C6C9A">
              <w:rPr>
                <w:rFonts w:cs="Arial"/>
                <w:b/>
              </w:rPr>
              <w:t>Associates, Inc</w:t>
            </w:r>
          </w:p>
          <w:p w14:paraId="4DE2F0D8" w14:textId="77777777" w:rsidR="00362024" w:rsidRPr="00FD557D" w:rsidRDefault="00362024" w:rsidP="004D4C95">
            <w:pPr>
              <w:tabs>
                <w:tab w:val="left" w:pos="1170"/>
                <w:tab w:val="left" w:pos="4032"/>
              </w:tabs>
              <w:jc w:val="center"/>
              <w:rPr>
                <w:rFonts w:cs="Arial"/>
              </w:rPr>
            </w:pPr>
          </w:p>
        </w:tc>
        <w:tc>
          <w:tcPr>
            <w:tcW w:w="5220" w:type="dxa"/>
            <w:gridSpan w:val="2"/>
          </w:tcPr>
          <w:p w14:paraId="744CCFAB" w14:textId="77777777" w:rsidR="00362024" w:rsidRPr="00FD557D" w:rsidRDefault="00362024" w:rsidP="00362024">
            <w:pPr>
              <w:tabs>
                <w:tab w:val="left" w:pos="1170"/>
                <w:tab w:val="left" w:pos="4032"/>
              </w:tabs>
              <w:jc w:val="center"/>
              <w:rPr>
                <w:rFonts w:cs="Arial"/>
                <w:b/>
              </w:rPr>
            </w:pPr>
          </w:p>
          <w:p w14:paraId="6D5695AB" w14:textId="155C259F" w:rsidR="00E61745" w:rsidRPr="00FD557D" w:rsidRDefault="009627E3" w:rsidP="00E61745">
            <w:pPr>
              <w:tabs>
                <w:tab w:val="left" w:pos="1170"/>
                <w:tab w:val="left" w:pos="4032"/>
              </w:tabs>
              <w:jc w:val="center"/>
              <w:rPr>
                <w:rFonts w:cs="Arial"/>
                <w:b/>
              </w:rPr>
            </w:pPr>
            <w:r>
              <w:rPr>
                <w:rFonts w:cs="Arial"/>
                <w:b/>
              </w:rPr>
              <w:t>Duluth Trading</w:t>
            </w:r>
          </w:p>
          <w:p w14:paraId="301F69D9" w14:textId="69B3C59C" w:rsidR="00362024" w:rsidRPr="00FD557D" w:rsidRDefault="00362024" w:rsidP="004D4C95">
            <w:pPr>
              <w:tabs>
                <w:tab w:val="left" w:pos="1170"/>
                <w:tab w:val="left" w:pos="4032"/>
              </w:tabs>
              <w:jc w:val="center"/>
              <w:rPr>
                <w:rFonts w:cs="Arial"/>
                <w:b/>
              </w:rPr>
            </w:pPr>
          </w:p>
        </w:tc>
      </w:tr>
      <w:tr w:rsidR="00362024" w:rsidRPr="00FD557D" w14:paraId="53C6FD77" w14:textId="402C6BFE" w:rsidTr="002E4AC0">
        <w:tc>
          <w:tcPr>
            <w:tcW w:w="1080" w:type="dxa"/>
            <w:vAlign w:val="center"/>
            <w:hideMark/>
          </w:tcPr>
          <w:p w14:paraId="715465F7" w14:textId="77777777" w:rsidR="00362024" w:rsidRPr="00FD557D" w:rsidRDefault="00362024" w:rsidP="00362024">
            <w:pPr>
              <w:tabs>
                <w:tab w:val="left" w:pos="1170"/>
              </w:tabs>
              <w:rPr>
                <w:rFonts w:cs="Arial"/>
                <w:b/>
              </w:rPr>
            </w:pPr>
            <w:r w:rsidRPr="00FD557D">
              <w:rPr>
                <w:rFonts w:cs="Arial"/>
                <w:b/>
              </w:rPr>
              <w:t>By:</w:t>
            </w:r>
          </w:p>
          <w:p w14:paraId="4DD8B229" w14:textId="77777777" w:rsidR="00362024" w:rsidRPr="00FD557D" w:rsidRDefault="00362024" w:rsidP="00362024">
            <w:pPr>
              <w:tabs>
                <w:tab w:val="left" w:pos="1170"/>
              </w:tabs>
              <w:rPr>
                <w:rFonts w:cs="Arial"/>
                <w:i/>
              </w:rPr>
            </w:pPr>
            <w:r w:rsidRPr="00FD557D">
              <w:rPr>
                <w:rFonts w:cs="Arial"/>
                <w:i/>
              </w:rPr>
              <w:t>Signature</w:t>
            </w:r>
          </w:p>
        </w:tc>
        <w:tc>
          <w:tcPr>
            <w:tcW w:w="4135" w:type="dxa"/>
          </w:tcPr>
          <w:p w14:paraId="0D37AB6F" w14:textId="77777777" w:rsidR="00362024" w:rsidRPr="00FD557D" w:rsidRDefault="00362024" w:rsidP="00362024">
            <w:pPr>
              <w:tabs>
                <w:tab w:val="left" w:pos="1170"/>
                <w:tab w:val="left" w:pos="4032"/>
              </w:tabs>
              <w:rPr>
                <w:rFonts w:cs="Arial"/>
              </w:rPr>
            </w:pPr>
          </w:p>
          <w:p w14:paraId="2BB88151" w14:textId="77777777" w:rsidR="00362024" w:rsidRPr="00FD557D" w:rsidRDefault="00362024" w:rsidP="00362024">
            <w:pPr>
              <w:tabs>
                <w:tab w:val="left" w:pos="1170"/>
                <w:tab w:val="left" w:pos="4032"/>
              </w:tabs>
              <w:rPr>
                <w:rFonts w:cs="Arial"/>
              </w:rPr>
            </w:pPr>
          </w:p>
          <w:p w14:paraId="6045B88C" w14:textId="77777777" w:rsidR="00362024" w:rsidRPr="00FD557D" w:rsidRDefault="00362024" w:rsidP="00362024">
            <w:pPr>
              <w:tabs>
                <w:tab w:val="left" w:pos="1170"/>
                <w:tab w:val="left" w:pos="4032"/>
              </w:tabs>
              <w:rPr>
                <w:rFonts w:cs="Arial"/>
              </w:rPr>
            </w:pPr>
            <w:r w:rsidRPr="00FD557D">
              <w:rPr>
                <w:rFonts w:cs="Arial"/>
              </w:rPr>
              <w:t>_________________________________</w:t>
            </w:r>
          </w:p>
        </w:tc>
        <w:tc>
          <w:tcPr>
            <w:tcW w:w="1170" w:type="dxa"/>
            <w:vAlign w:val="center"/>
          </w:tcPr>
          <w:p w14:paraId="6B39C179" w14:textId="77777777" w:rsidR="00362024" w:rsidRPr="00FD557D" w:rsidRDefault="00362024" w:rsidP="00362024">
            <w:pPr>
              <w:tabs>
                <w:tab w:val="left" w:pos="1170"/>
              </w:tabs>
              <w:rPr>
                <w:rFonts w:cs="Arial"/>
                <w:b/>
              </w:rPr>
            </w:pPr>
            <w:r w:rsidRPr="00FD557D">
              <w:rPr>
                <w:rFonts w:cs="Arial"/>
                <w:b/>
              </w:rPr>
              <w:t>By:</w:t>
            </w:r>
          </w:p>
          <w:p w14:paraId="23658DA6" w14:textId="21C041DC" w:rsidR="00362024" w:rsidRPr="00FD557D" w:rsidRDefault="00362024" w:rsidP="00362024">
            <w:pPr>
              <w:tabs>
                <w:tab w:val="left" w:pos="1170"/>
                <w:tab w:val="left" w:pos="4032"/>
              </w:tabs>
              <w:rPr>
                <w:rFonts w:cs="Arial"/>
              </w:rPr>
            </w:pPr>
            <w:r w:rsidRPr="00FD557D">
              <w:rPr>
                <w:rFonts w:cs="Arial"/>
                <w:i/>
              </w:rPr>
              <w:t>Signature</w:t>
            </w:r>
          </w:p>
        </w:tc>
        <w:tc>
          <w:tcPr>
            <w:tcW w:w="4050" w:type="dxa"/>
          </w:tcPr>
          <w:p w14:paraId="14D419CA" w14:textId="77777777" w:rsidR="00362024" w:rsidRPr="00FD557D" w:rsidRDefault="00362024" w:rsidP="00362024">
            <w:pPr>
              <w:tabs>
                <w:tab w:val="left" w:pos="1170"/>
                <w:tab w:val="left" w:pos="4032"/>
              </w:tabs>
              <w:rPr>
                <w:rFonts w:cs="Arial"/>
              </w:rPr>
            </w:pPr>
          </w:p>
          <w:p w14:paraId="27EE05EB" w14:textId="77777777" w:rsidR="00362024" w:rsidRPr="00FD557D" w:rsidRDefault="00362024" w:rsidP="00362024">
            <w:pPr>
              <w:tabs>
                <w:tab w:val="left" w:pos="1170"/>
                <w:tab w:val="left" w:pos="4032"/>
              </w:tabs>
              <w:rPr>
                <w:rFonts w:cs="Arial"/>
              </w:rPr>
            </w:pPr>
          </w:p>
          <w:p w14:paraId="0337D807" w14:textId="7165D04D" w:rsidR="00362024" w:rsidRPr="00FD557D" w:rsidRDefault="00362024" w:rsidP="00362024">
            <w:pPr>
              <w:tabs>
                <w:tab w:val="left" w:pos="1170"/>
                <w:tab w:val="left" w:pos="4032"/>
              </w:tabs>
              <w:rPr>
                <w:rFonts w:cs="Arial"/>
              </w:rPr>
            </w:pPr>
            <w:r w:rsidRPr="00FD557D">
              <w:rPr>
                <w:rFonts w:cs="Arial"/>
              </w:rPr>
              <w:t>_________________________________</w:t>
            </w:r>
          </w:p>
        </w:tc>
      </w:tr>
      <w:tr w:rsidR="00362024" w:rsidRPr="00FD557D" w14:paraId="57C1EA4D" w14:textId="10673579" w:rsidTr="002E4AC0">
        <w:tc>
          <w:tcPr>
            <w:tcW w:w="1080" w:type="dxa"/>
            <w:vAlign w:val="center"/>
            <w:hideMark/>
          </w:tcPr>
          <w:p w14:paraId="13F6A3C3" w14:textId="77777777" w:rsidR="00362024" w:rsidRPr="00FD557D" w:rsidRDefault="00362024" w:rsidP="00362024">
            <w:pPr>
              <w:tabs>
                <w:tab w:val="left" w:pos="1170"/>
              </w:tabs>
              <w:rPr>
                <w:rFonts w:cs="Arial"/>
                <w:b/>
              </w:rPr>
            </w:pPr>
            <w:r w:rsidRPr="00FD557D">
              <w:rPr>
                <w:rFonts w:cs="Arial"/>
                <w:b/>
              </w:rPr>
              <w:t>Name:</w:t>
            </w:r>
          </w:p>
          <w:p w14:paraId="77F52808" w14:textId="77777777" w:rsidR="00362024" w:rsidRPr="00FD557D" w:rsidRDefault="00362024" w:rsidP="00362024">
            <w:pPr>
              <w:tabs>
                <w:tab w:val="left" w:pos="1170"/>
              </w:tabs>
              <w:rPr>
                <w:rFonts w:cs="Arial"/>
                <w:i/>
              </w:rPr>
            </w:pPr>
            <w:r w:rsidRPr="00FD557D">
              <w:rPr>
                <w:rFonts w:cs="Arial"/>
                <w:i/>
              </w:rPr>
              <w:t>Printed</w:t>
            </w:r>
          </w:p>
        </w:tc>
        <w:tc>
          <w:tcPr>
            <w:tcW w:w="4135" w:type="dxa"/>
          </w:tcPr>
          <w:p w14:paraId="130DC3F4" w14:textId="77777777" w:rsidR="00362024" w:rsidRPr="00FD557D" w:rsidRDefault="00362024" w:rsidP="00362024">
            <w:pPr>
              <w:tabs>
                <w:tab w:val="left" w:pos="1170"/>
                <w:tab w:val="left" w:pos="4032"/>
              </w:tabs>
              <w:rPr>
                <w:rFonts w:cs="Arial"/>
              </w:rPr>
            </w:pPr>
          </w:p>
          <w:p w14:paraId="122323A9" w14:textId="77777777" w:rsidR="00362024" w:rsidRPr="00FD557D" w:rsidRDefault="00362024" w:rsidP="00362024">
            <w:pPr>
              <w:tabs>
                <w:tab w:val="left" w:pos="1170"/>
                <w:tab w:val="left" w:pos="4032"/>
              </w:tabs>
              <w:rPr>
                <w:rFonts w:cs="Arial"/>
              </w:rPr>
            </w:pPr>
          </w:p>
          <w:p w14:paraId="691BD0D3" w14:textId="77777777" w:rsidR="00362024" w:rsidRPr="00FD557D" w:rsidRDefault="00362024" w:rsidP="00362024">
            <w:pPr>
              <w:tabs>
                <w:tab w:val="left" w:pos="1170"/>
                <w:tab w:val="left" w:pos="4032"/>
              </w:tabs>
              <w:rPr>
                <w:rFonts w:cs="Arial"/>
              </w:rPr>
            </w:pPr>
            <w:r w:rsidRPr="00FD557D">
              <w:rPr>
                <w:rFonts w:cs="Arial"/>
              </w:rPr>
              <w:t>_________________________________</w:t>
            </w:r>
          </w:p>
        </w:tc>
        <w:tc>
          <w:tcPr>
            <w:tcW w:w="1170" w:type="dxa"/>
            <w:vAlign w:val="center"/>
          </w:tcPr>
          <w:p w14:paraId="67AB54FC" w14:textId="77777777" w:rsidR="00362024" w:rsidRPr="00FD557D" w:rsidRDefault="00362024" w:rsidP="00362024">
            <w:pPr>
              <w:tabs>
                <w:tab w:val="left" w:pos="1170"/>
              </w:tabs>
              <w:rPr>
                <w:rFonts w:cs="Arial"/>
                <w:b/>
              </w:rPr>
            </w:pPr>
            <w:r w:rsidRPr="00FD557D">
              <w:rPr>
                <w:rFonts w:cs="Arial"/>
                <w:b/>
              </w:rPr>
              <w:t>Name:</w:t>
            </w:r>
          </w:p>
          <w:p w14:paraId="07C1C96B" w14:textId="32E82D00" w:rsidR="00362024" w:rsidRPr="00FD557D" w:rsidRDefault="00362024" w:rsidP="00362024">
            <w:pPr>
              <w:tabs>
                <w:tab w:val="left" w:pos="1170"/>
                <w:tab w:val="left" w:pos="4032"/>
              </w:tabs>
              <w:rPr>
                <w:rFonts w:cs="Arial"/>
              </w:rPr>
            </w:pPr>
            <w:r w:rsidRPr="00FD557D">
              <w:rPr>
                <w:rFonts w:cs="Arial"/>
                <w:i/>
              </w:rPr>
              <w:t>Printed</w:t>
            </w:r>
          </w:p>
        </w:tc>
        <w:tc>
          <w:tcPr>
            <w:tcW w:w="4050" w:type="dxa"/>
          </w:tcPr>
          <w:p w14:paraId="69F50232" w14:textId="77777777" w:rsidR="00362024" w:rsidRPr="00FD557D" w:rsidRDefault="00362024" w:rsidP="00362024">
            <w:pPr>
              <w:tabs>
                <w:tab w:val="left" w:pos="1170"/>
                <w:tab w:val="left" w:pos="4032"/>
              </w:tabs>
              <w:rPr>
                <w:rFonts w:cs="Arial"/>
              </w:rPr>
            </w:pPr>
          </w:p>
          <w:p w14:paraId="77622B7A" w14:textId="77777777" w:rsidR="00362024" w:rsidRPr="00FD557D" w:rsidRDefault="00362024" w:rsidP="00362024">
            <w:pPr>
              <w:tabs>
                <w:tab w:val="left" w:pos="1170"/>
                <w:tab w:val="left" w:pos="4032"/>
              </w:tabs>
              <w:rPr>
                <w:rFonts w:cs="Arial"/>
              </w:rPr>
            </w:pPr>
          </w:p>
          <w:p w14:paraId="627B2DE3" w14:textId="0C2AD611" w:rsidR="00362024" w:rsidRPr="00FD557D" w:rsidRDefault="00362024" w:rsidP="00362024">
            <w:pPr>
              <w:tabs>
                <w:tab w:val="left" w:pos="1170"/>
                <w:tab w:val="left" w:pos="4032"/>
              </w:tabs>
              <w:rPr>
                <w:rFonts w:cs="Arial"/>
              </w:rPr>
            </w:pPr>
            <w:r w:rsidRPr="00FD557D">
              <w:rPr>
                <w:rFonts w:cs="Arial"/>
              </w:rPr>
              <w:t>_________________________________</w:t>
            </w:r>
          </w:p>
        </w:tc>
      </w:tr>
      <w:tr w:rsidR="00362024" w:rsidRPr="00FD557D" w14:paraId="18D3F669" w14:textId="2A9C4086" w:rsidTr="002E4AC0">
        <w:tc>
          <w:tcPr>
            <w:tcW w:w="1080" w:type="dxa"/>
            <w:vAlign w:val="center"/>
            <w:hideMark/>
          </w:tcPr>
          <w:p w14:paraId="45466C68" w14:textId="77777777" w:rsidR="00362024" w:rsidRPr="00FD557D" w:rsidRDefault="00362024" w:rsidP="00362024">
            <w:pPr>
              <w:tabs>
                <w:tab w:val="left" w:pos="1170"/>
              </w:tabs>
              <w:rPr>
                <w:rFonts w:cs="Arial"/>
                <w:b/>
              </w:rPr>
            </w:pPr>
            <w:r w:rsidRPr="00FD557D">
              <w:rPr>
                <w:rFonts w:cs="Arial"/>
                <w:b/>
              </w:rPr>
              <w:t>Title:</w:t>
            </w:r>
          </w:p>
        </w:tc>
        <w:tc>
          <w:tcPr>
            <w:tcW w:w="4135" w:type="dxa"/>
          </w:tcPr>
          <w:p w14:paraId="39B9A2DB" w14:textId="77777777" w:rsidR="00362024" w:rsidRPr="00FD557D" w:rsidRDefault="00362024" w:rsidP="00362024">
            <w:pPr>
              <w:tabs>
                <w:tab w:val="left" w:pos="1170"/>
                <w:tab w:val="left" w:pos="4032"/>
              </w:tabs>
              <w:rPr>
                <w:rFonts w:cs="Arial"/>
              </w:rPr>
            </w:pPr>
          </w:p>
          <w:p w14:paraId="21A97391" w14:textId="77777777" w:rsidR="00362024" w:rsidRPr="00FD557D" w:rsidRDefault="00362024" w:rsidP="00362024">
            <w:pPr>
              <w:tabs>
                <w:tab w:val="left" w:pos="1170"/>
                <w:tab w:val="left" w:pos="4032"/>
              </w:tabs>
              <w:rPr>
                <w:rFonts w:cs="Arial"/>
              </w:rPr>
            </w:pPr>
          </w:p>
          <w:p w14:paraId="7CC34A81" w14:textId="77777777" w:rsidR="00362024" w:rsidRPr="00FD557D" w:rsidRDefault="00362024" w:rsidP="00362024">
            <w:pPr>
              <w:tabs>
                <w:tab w:val="left" w:pos="1170"/>
                <w:tab w:val="left" w:pos="4032"/>
              </w:tabs>
              <w:rPr>
                <w:rFonts w:cs="Arial"/>
              </w:rPr>
            </w:pPr>
            <w:r w:rsidRPr="00FD557D">
              <w:rPr>
                <w:rFonts w:cs="Arial"/>
              </w:rPr>
              <w:t>_________________________________</w:t>
            </w:r>
          </w:p>
        </w:tc>
        <w:tc>
          <w:tcPr>
            <w:tcW w:w="1170" w:type="dxa"/>
            <w:vAlign w:val="center"/>
          </w:tcPr>
          <w:p w14:paraId="5A400B02" w14:textId="10133098" w:rsidR="00362024" w:rsidRPr="00FD557D" w:rsidRDefault="00362024" w:rsidP="00362024">
            <w:pPr>
              <w:tabs>
                <w:tab w:val="left" w:pos="1170"/>
                <w:tab w:val="left" w:pos="4032"/>
              </w:tabs>
              <w:rPr>
                <w:rFonts w:cs="Arial"/>
              </w:rPr>
            </w:pPr>
            <w:r w:rsidRPr="00FD557D">
              <w:rPr>
                <w:rFonts w:cs="Arial"/>
                <w:b/>
              </w:rPr>
              <w:t>Title:</w:t>
            </w:r>
          </w:p>
        </w:tc>
        <w:tc>
          <w:tcPr>
            <w:tcW w:w="4050" w:type="dxa"/>
          </w:tcPr>
          <w:p w14:paraId="62630FA2" w14:textId="77777777" w:rsidR="00362024" w:rsidRPr="00FD557D" w:rsidRDefault="00362024" w:rsidP="00362024">
            <w:pPr>
              <w:tabs>
                <w:tab w:val="left" w:pos="1170"/>
                <w:tab w:val="left" w:pos="4032"/>
              </w:tabs>
              <w:rPr>
                <w:rFonts w:cs="Arial"/>
              </w:rPr>
            </w:pPr>
          </w:p>
          <w:p w14:paraId="0D5BA24E" w14:textId="77777777" w:rsidR="00362024" w:rsidRPr="00FD557D" w:rsidRDefault="00362024" w:rsidP="00362024">
            <w:pPr>
              <w:tabs>
                <w:tab w:val="left" w:pos="1170"/>
                <w:tab w:val="left" w:pos="4032"/>
              </w:tabs>
              <w:rPr>
                <w:rFonts w:cs="Arial"/>
              </w:rPr>
            </w:pPr>
          </w:p>
          <w:p w14:paraId="47640D1A" w14:textId="0F6E45C2" w:rsidR="00362024" w:rsidRPr="00FD557D" w:rsidRDefault="00362024" w:rsidP="00362024">
            <w:pPr>
              <w:tabs>
                <w:tab w:val="left" w:pos="1170"/>
                <w:tab w:val="left" w:pos="4032"/>
              </w:tabs>
              <w:rPr>
                <w:rFonts w:cs="Arial"/>
              </w:rPr>
            </w:pPr>
            <w:r w:rsidRPr="00FD557D">
              <w:rPr>
                <w:rFonts w:cs="Arial"/>
              </w:rPr>
              <w:t>_________________________________</w:t>
            </w:r>
          </w:p>
        </w:tc>
      </w:tr>
      <w:tr w:rsidR="00362024" w:rsidRPr="00FD557D" w14:paraId="301DF165" w14:textId="64576FAA" w:rsidTr="002E4AC0">
        <w:tc>
          <w:tcPr>
            <w:tcW w:w="1080" w:type="dxa"/>
            <w:vAlign w:val="center"/>
            <w:hideMark/>
          </w:tcPr>
          <w:p w14:paraId="16A0E719" w14:textId="77777777" w:rsidR="00362024" w:rsidRPr="00FD557D" w:rsidRDefault="00362024" w:rsidP="00362024">
            <w:pPr>
              <w:tabs>
                <w:tab w:val="left" w:pos="1170"/>
              </w:tabs>
              <w:rPr>
                <w:rFonts w:cs="Arial"/>
                <w:b/>
              </w:rPr>
            </w:pPr>
            <w:r w:rsidRPr="00FD557D">
              <w:rPr>
                <w:rFonts w:cs="Arial"/>
                <w:b/>
              </w:rPr>
              <w:t>Date:</w:t>
            </w:r>
          </w:p>
        </w:tc>
        <w:tc>
          <w:tcPr>
            <w:tcW w:w="4135" w:type="dxa"/>
          </w:tcPr>
          <w:p w14:paraId="35CE7277" w14:textId="77777777" w:rsidR="00362024" w:rsidRPr="00FD557D" w:rsidRDefault="00362024" w:rsidP="00362024">
            <w:pPr>
              <w:tabs>
                <w:tab w:val="left" w:pos="1170"/>
                <w:tab w:val="left" w:pos="4032"/>
              </w:tabs>
              <w:rPr>
                <w:rFonts w:cs="Arial"/>
              </w:rPr>
            </w:pPr>
          </w:p>
          <w:p w14:paraId="4C0A048A" w14:textId="77777777" w:rsidR="00362024" w:rsidRPr="00FD557D" w:rsidRDefault="00362024" w:rsidP="00362024">
            <w:pPr>
              <w:tabs>
                <w:tab w:val="left" w:pos="1170"/>
                <w:tab w:val="left" w:pos="4032"/>
              </w:tabs>
              <w:rPr>
                <w:rFonts w:cs="Arial"/>
              </w:rPr>
            </w:pPr>
          </w:p>
          <w:p w14:paraId="375CFCA6" w14:textId="77777777" w:rsidR="00362024" w:rsidRPr="00FD557D" w:rsidRDefault="00362024" w:rsidP="00362024">
            <w:pPr>
              <w:tabs>
                <w:tab w:val="left" w:pos="1170"/>
                <w:tab w:val="left" w:pos="4032"/>
              </w:tabs>
              <w:rPr>
                <w:rFonts w:cs="Arial"/>
              </w:rPr>
            </w:pPr>
            <w:r w:rsidRPr="00FD557D">
              <w:rPr>
                <w:rFonts w:cs="Arial"/>
              </w:rPr>
              <w:t>_________________________________</w:t>
            </w:r>
          </w:p>
        </w:tc>
        <w:tc>
          <w:tcPr>
            <w:tcW w:w="1170" w:type="dxa"/>
            <w:vAlign w:val="center"/>
          </w:tcPr>
          <w:p w14:paraId="3E3C8318" w14:textId="4B3BF7A8" w:rsidR="00362024" w:rsidRPr="00FD557D" w:rsidRDefault="00362024" w:rsidP="00362024">
            <w:pPr>
              <w:tabs>
                <w:tab w:val="left" w:pos="1170"/>
                <w:tab w:val="left" w:pos="4032"/>
              </w:tabs>
              <w:rPr>
                <w:rFonts w:cs="Arial"/>
              </w:rPr>
            </w:pPr>
            <w:r w:rsidRPr="00FD557D">
              <w:rPr>
                <w:rFonts w:cs="Arial"/>
                <w:b/>
              </w:rPr>
              <w:t>Date:</w:t>
            </w:r>
          </w:p>
        </w:tc>
        <w:tc>
          <w:tcPr>
            <w:tcW w:w="4050" w:type="dxa"/>
          </w:tcPr>
          <w:p w14:paraId="1476D887" w14:textId="77777777" w:rsidR="00362024" w:rsidRPr="00FD557D" w:rsidRDefault="00362024" w:rsidP="00362024">
            <w:pPr>
              <w:tabs>
                <w:tab w:val="left" w:pos="1170"/>
                <w:tab w:val="left" w:pos="4032"/>
              </w:tabs>
              <w:rPr>
                <w:rFonts w:cs="Arial"/>
              </w:rPr>
            </w:pPr>
          </w:p>
          <w:p w14:paraId="2E5D7D99" w14:textId="77777777" w:rsidR="00362024" w:rsidRPr="00FD557D" w:rsidRDefault="00362024" w:rsidP="00362024">
            <w:pPr>
              <w:tabs>
                <w:tab w:val="left" w:pos="1170"/>
                <w:tab w:val="left" w:pos="4032"/>
              </w:tabs>
              <w:rPr>
                <w:rFonts w:cs="Arial"/>
              </w:rPr>
            </w:pPr>
          </w:p>
          <w:p w14:paraId="0963C911" w14:textId="53A82628" w:rsidR="00362024" w:rsidRPr="00FD557D" w:rsidRDefault="00362024" w:rsidP="00362024">
            <w:pPr>
              <w:tabs>
                <w:tab w:val="left" w:pos="1170"/>
                <w:tab w:val="left" w:pos="4032"/>
              </w:tabs>
              <w:rPr>
                <w:rFonts w:cs="Arial"/>
              </w:rPr>
            </w:pPr>
            <w:r w:rsidRPr="00FD557D">
              <w:rPr>
                <w:rFonts w:cs="Arial"/>
              </w:rPr>
              <w:t>_________________________________</w:t>
            </w:r>
          </w:p>
        </w:tc>
      </w:tr>
    </w:tbl>
    <w:p w14:paraId="0E44F25F" w14:textId="77777777" w:rsidR="00362024" w:rsidRPr="00FD557D" w:rsidRDefault="00362024" w:rsidP="00FB4048">
      <w:pPr>
        <w:rPr>
          <w:rFonts w:cs="Arial"/>
        </w:rPr>
      </w:pPr>
    </w:p>
    <w:p w14:paraId="63307025" w14:textId="77777777" w:rsidR="00362024" w:rsidRPr="00FD557D" w:rsidRDefault="00362024" w:rsidP="00FB4048">
      <w:pPr>
        <w:rPr>
          <w:rFonts w:cs="Arial"/>
        </w:rPr>
      </w:pPr>
    </w:p>
    <w:sectPr w:rsidR="00362024" w:rsidRPr="00FD557D" w:rsidSect="00362024">
      <w:headerReference w:type="default" r:id="rId13"/>
      <w:footerReference w:type="default" r:id="rId14"/>
      <w:footnotePr>
        <w:pos w:val="beneathText"/>
      </w:footnotePr>
      <w:type w:val="continuous"/>
      <w:pgSz w:w="12240" w:h="15840"/>
      <w:pgMar w:top="1584" w:right="720" w:bottom="1152" w:left="72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3C1AB" w14:textId="77777777" w:rsidR="00273E55" w:rsidRDefault="00273E55">
      <w:r>
        <w:separator/>
      </w:r>
    </w:p>
  </w:endnote>
  <w:endnote w:type="continuationSeparator" w:id="0">
    <w:p w14:paraId="16366600" w14:textId="77777777" w:rsidR="00273E55" w:rsidRDefault="00273E55">
      <w:r>
        <w:continuationSeparator/>
      </w:r>
    </w:p>
  </w:endnote>
  <w:endnote w:type="continuationNotice" w:id="1">
    <w:p w14:paraId="0976E746" w14:textId="77777777" w:rsidR="00273E55" w:rsidRDefault="00273E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458C4" w14:textId="7F4766D9" w:rsidR="00E270B7" w:rsidRPr="008237BA" w:rsidRDefault="00E270B7" w:rsidP="008237BA">
    <w:pPr>
      <w:pStyle w:val="Footer"/>
    </w:pPr>
    <w:r w:rsidRPr="008237BA">
      <w:rPr>
        <w:noProof/>
      </w:rPr>
      <mc:AlternateContent>
        <mc:Choice Requires="wps">
          <w:drawing>
            <wp:anchor distT="0" distB="0" distL="114300" distR="114300" simplePos="0" relativeHeight="251658242" behindDoc="0" locked="0" layoutInCell="1" allowOverlap="1" wp14:anchorId="4C9C4090" wp14:editId="71418C5D">
              <wp:simplePos x="0" y="0"/>
              <wp:positionH relativeFrom="column">
                <wp:posOffset>-228600</wp:posOffset>
              </wp:positionH>
              <wp:positionV relativeFrom="paragraph">
                <wp:posOffset>-205740</wp:posOffset>
              </wp:positionV>
              <wp:extent cx="7315200" cy="411480"/>
              <wp:effectExtent l="0" t="0" r="0" b="762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411480"/>
                      </a:xfrm>
                      <a:prstGeom prst="rect">
                        <a:avLst/>
                      </a:prstGeom>
                      <a:solidFill>
                        <a:srgbClr val="3A404D"/>
                      </a:solidFill>
                      <a:ln>
                        <a:noFill/>
                      </a:ln>
                    </wps:spPr>
                    <wps:txbx>
                      <w:txbxContent>
                        <w:p w14:paraId="5E022706" w14:textId="77777777" w:rsidR="009F114D" w:rsidRDefault="009F114D"/>
                        <w:tbl>
                          <w:tblPr>
                            <w:tblStyle w:val="TableGrid"/>
                            <w:tblW w:w="0" w:type="auto"/>
                            <w:tblLook w:val="04A0" w:firstRow="1" w:lastRow="0" w:firstColumn="1" w:lastColumn="0" w:noHBand="0" w:noVBand="1"/>
                          </w:tblPr>
                          <w:tblGrid>
                            <w:gridCol w:w="5688"/>
                            <w:gridCol w:w="5688"/>
                          </w:tblGrid>
                          <w:tr w:rsidR="00017DA9" w14:paraId="75144FDC" w14:textId="77777777" w:rsidTr="009F114D">
                            <w:tc>
                              <w:tcPr>
                                <w:tcW w:w="5688" w:type="dxa"/>
                                <w:tcBorders>
                                  <w:top w:val="nil"/>
                                  <w:left w:val="nil"/>
                                  <w:bottom w:val="nil"/>
                                  <w:right w:val="nil"/>
                                </w:tcBorders>
                              </w:tcPr>
                              <w:p w14:paraId="1EF9933D" w14:textId="77144101" w:rsidR="00017DA9" w:rsidRDefault="006D17FE" w:rsidP="006D17FE">
                                <w:pPr>
                                  <w:pStyle w:val="Footer"/>
                                  <w:rPr>
                                    <w:color w:val="FFFFFF"/>
                                  </w:rPr>
                                </w:pPr>
                                <w:r w:rsidRPr="0042287E">
                                  <w:rPr>
                                    <w:color w:val="FFFFFF"/>
                                  </w:rPr>
                                  <w:t>© 20</w:t>
                                </w:r>
                                <w:r w:rsidR="002E11CA">
                                  <w:rPr>
                                    <w:color w:val="FFFFFF"/>
                                  </w:rPr>
                                  <w:t>20</w:t>
                                </w:r>
                                <w:r w:rsidRPr="0042287E">
                                  <w:rPr>
                                    <w:color w:val="FFFFFF"/>
                                  </w:rPr>
                                  <w:t xml:space="preserve"> Manhattan Associates, Inc.  All rights reserved.</w:t>
                                </w:r>
                              </w:p>
                            </w:tc>
                            <w:tc>
                              <w:tcPr>
                                <w:tcW w:w="5688" w:type="dxa"/>
                                <w:tcBorders>
                                  <w:top w:val="nil"/>
                                  <w:left w:val="nil"/>
                                  <w:bottom w:val="nil"/>
                                  <w:right w:val="nil"/>
                                </w:tcBorders>
                              </w:tcPr>
                              <w:p w14:paraId="67925D5B" w14:textId="4D1918B4" w:rsidR="00017DA9" w:rsidRPr="006D17FE" w:rsidRDefault="006D17FE" w:rsidP="006D17FE">
                                <w:pPr>
                                  <w:pStyle w:val="Footer"/>
                                  <w:jc w:val="right"/>
                                </w:pPr>
                                <w:r w:rsidRPr="006D17FE">
                                  <w:rPr>
                                    <w:color w:val="FFFFFF" w:themeColor="background1"/>
                                  </w:rPr>
                                  <w:t xml:space="preserve">    </w:t>
                                </w:r>
                                <w:sdt>
                                  <w:sdtPr>
                                    <w:rPr>
                                      <w:color w:val="FFFFFF" w:themeColor="background1"/>
                                    </w:rPr>
                                    <w:id w:val="-1734997886"/>
                                    <w:docPartObj>
                                      <w:docPartGallery w:val="Page Numbers (Bottom of Page)"/>
                                      <w:docPartUnique/>
                                    </w:docPartObj>
                                  </w:sdtPr>
                                  <w:sdtContent>
                                    <w:sdt>
                                      <w:sdtPr>
                                        <w:rPr>
                                          <w:color w:val="FFFFFF" w:themeColor="background1"/>
                                        </w:rPr>
                                        <w:id w:val="-1354029268"/>
                                        <w:docPartObj>
                                          <w:docPartGallery w:val="Page Numbers (Top of Page)"/>
                                          <w:docPartUnique/>
                                        </w:docPartObj>
                                      </w:sdtPr>
                                      <w:sdtContent>
                                        <w:r w:rsidRPr="006D17FE">
                                          <w:rPr>
                                            <w:color w:val="FFFFFF" w:themeColor="background1"/>
                                          </w:rPr>
                                          <w:t xml:space="preserve">Page </w:t>
                                        </w:r>
                                        <w:r w:rsidRPr="006D17FE">
                                          <w:rPr>
                                            <w:b/>
                                            <w:bCs/>
                                            <w:color w:val="FFFFFF" w:themeColor="background1"/>
                                            <w:sz w:val="24"/>
                                            <w:szCs w:val="24"/>
                                          </w:rPr>
                                          <w:fldChar w:fldCharType="begin"/>
                                        </w:r>
                                        <w:r w:rsidRPr="006D17FE">
                                          <w:rPr>
                                            <w:b/>
                                            <w:bCs/>
                                            <w:color w:val="FFFFFF" w:themeColor="background1"/>
                                          </w:rPr>
                                          <w:instrText xml:space="preserve"> PAGE </w:instrText>
                                        </w:r>
                                        <w:r w:rsidRPr="006D17FE">
                                          <w:rPr>
                                            <w:b/>
                                            <w:bCs/>
                                            <w:color w:val="FFFFFF" w:themeColor="background1"/>
                                            <w:sz w:val="24"/>
                                            <w:szCs w:val="24"/>
                                          </w:rPr>
                                          <w:fldChar w:fldCharType="separate"/>
                                        </w:r>
                                        <w:r w:rsidR="00A17980">
                                          <w:rPr>
                                            <w:b/>
                                            <w:bCs/>
                                            <w:noProof/>
                                            <w:color w:val="FFFFFF" w:themeColor="background1"/>
                                          </w:rPr>
                                          <w:t>1</w:t>
                                        </w:r>
                                        <w:r w:rsidRPr="006D17FE">
                                          <w:rPr>
                                            <w:b/>
                                            <w:bCs/>
                                            <w:color w:val="FFFFFF" w:themeColor="background1"/>
                                            <w:sz w:val="24"/>
                                            <w:szCs w:val="24"/>
                                          </w:rPr>
                                          <w:fldChar w:fldCharType="end"/>
                                        </w:r>
                                        <w:r w:rsidRPr="006D17FE">
                                          <w:rPr>
                                            <w:color w:val="FFFFFF" w:themeColor="background1"/>
                                          </w:rPr>
                                          <w:t xml:space="preserve"> of </w:t>
                                        </w:r>
                                        <w:r w:rsidRPr="006D17FE">
                                          <w:rPr>
                                            <w:b/>
                                            <w:bCs/>
                                            <w:color w:val="FFFFFF" w:themeColor="background1"/>
                                            <w:sz w:val="24"/>
                                            <w:szCs w:val="24"/>
                                          </w:rPr>
                                          <w:fldChar w:fldCharType="begin"/>
                                        </w:r>
                                        <w:r w:rsidRPr="006D17FE">
                                          <w:rPr>
                                            <w:b/>
                                            <w:bCs/>
                                            <w:color w:val="FFFFFF" w:themeColor="background1"/>
                                          </w:rPr>
                                          <w:instrText xml:space="preserve"> NUMPAGES  </w:instrText>
                                        </w:r>
                                        <w:r w:rsidRPr="006D17FE">
                                          <w:rPr>
                                            <w:b/>
                                            <w:bCs/>
                                            <w:color w:val="FFFFFF" w:themeColor="background1"/>
                                            <w:sz w:val="24"/>
                                            <w:szCs w:val="24"/>
                                          </w:rPr>
                                          <w:fldChar w:fldCharType="separate"/>
                                        </w:r>
                                        <w:r w:rsidR="00A17980">
                                          <w:rPr>
                                            <w:b/>
                                            <w:bCs/>
                                            <w:noProof/>
                                            <w:color w:val="FFFFFF" w:themeColor="background1"/>
                                          </w:rPr>
                                          <w:t>18</w:t>
                                        </w:r>
                                        <w:r w:rsidRPr="006D17FE">
                                          <w:rPr>
                                            <w:b/>
                                            <w:bCs/>
                                            <w:color w:val="FFFFFF" w:themeColor="background1"/>
                                            <w:sz w:val="24"/>
                                            <w:szCs w:val="24"/>
                                          </w:rPr>
                                          <w:fldChar w:fldCharType="end"/>
                                        </w:r>
                                      </w:sdtContent>
                                    </w:sdt>
                                  </w:sdtContent>
                                </w:sdt>
                              </w:p>
                            </w:tc>
                          </w:tr>
                        </w:tbl>
                        <w:p w14:paraId="1EE53F0E" w14:textId="77777777" w:rsidR="00E270B7" w:rsidRDefault="00E270B7" w:rsidP="008237BA">
                          <w:pPr>
                            <w:spacing w:before="160" w:line="360" w:lineRule="auto"/>
                          </w:pPr>
                        </w:p>
                      </w:txbxContent>
                    </wps:txbx>
                    <wps:bodyPr rot="0" vert="horz" wrap="square" lIns="45720" tIns="27432"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9C4090" id="_x0000_t202" coordsize="21600,21600" o:spt="202" path="m,l,21600r21600,l21600,xe">
              <v:stroke joinstyle="miter"/>
              <v:path gradientshapeok="t" o:connecttype="rect"/>
            </v:shapetype>
            <v:shape id="_x0000_s1027" type="#_x0000_t202" style="position:absolute;margin-left:-18pt;margin-top:-16.2pt;width:8in;height:32.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" fillcolor="#3a404d" stroked="f">
              <v:textbox inset="3.6pt,2.16pt,3.6pt">
                <w:txbxContent>
                  <w:p w14:paraId="5E022706" w14:textId="77777777" w:rsidR="009F114D" w:rsidRDefault="009F114D"/>
                  <w:tbl>
                    <w:tblPr>
                      <w:tblStyle w:val="TableGrid"/>
                      <w:tblW w:w="0" w:type="auto"/>
                      <w:tblLook w:val="04A0" w:firstRow="1" w:lastRow="0" w:firstColumn="1" w:lastColumn="0" w:noHBand="0" w:noVBand="1"/>
                    </w:tblPr>
                    <w:tblGrid>
                      <w:gridCol w:w="5688"/>
                      <w:gridCol w:w="5688"/>
                    </w:tblGrid>
                    <w:tr w:rsidR="00017DA9" w14:paraId="75144FDC" w14:textId="77777777" w:rsidTr="009F114D">
                      <w:tc>
                        <w:tcPr>
                          <w:tcW w:w="5688" w:type="dxa"/>
                          <w:tcBorders>
                            <w:top w:val="nil"/>
                            <w:left w:val="nil"/>
                            <w:bottom w:val="nil"/>
                            <w:right w:val="nil"/>
                          </w:tcBorders>
                        </w:tcPr>
                        <w:p w14:paraId="1EF9933D" w14:textId="77144101" w:rsidR="00017DA9" w:rsidRDefault="006D17FE" w:rsidP="006D17FE">
                          <w:pPr>
                            <w:pStyle w:val="Footer"/>
                            <w:rPr>
                              <w:color w:val="FFFFFF"/>
                            </w:rPr>
                          </w:pPr>
                          <w:r w:rsidRPr="0042287E">
                            <w:rPr>
                              <w:color w:val="FFFFFF"/>
                            </w:rPr>
                            <w:t>© 20</w:t>
                          </w:r>
                          <w:r w:rsidR="002E11CA">
                            <w:rPr>
                              <w:color w:val="FFFFFF"/>
                            </w:rPr>
                            <w:t>20</w:t>
                          </w:r>
                          <w:r w:rsidRPr="0042287E">
                            <w:rPr>
                              <w:color w:val="FFFFFF"/>
                            </w:rPr>
                            <w:t xml:space="preserve"> Manhattan Associates, Inc.  All rights reserved.</w:t>
                          </w:r>
                        </w:p>
                      </w:tc>
                      <w:tc>
                        <w:tcPr>
                          <w:tcW w:w="5688" w:type="dxa"/>
                          <w:tcBorders>
                            <w:top w:val="nil"/>
                            <w:left w:val="nil"/>
                            <w:bottom w:val="nil"/>
                            <w:right w:val="nil"/>
                          </w:tcBorders>
                        </w:tcPr>
                        <w:p w14:paraId="67925D5B" w14:textId="4D1918B4" w:rsidR="00017DA9" w:rsidRPr="006D17FE" w:rsidRDefault="006D17FE" w:rsidP="006D17FE">
                          <w:pPr>
                            <w:pStyle w:val="Footer"/>
                            <w:jc w:val="right"/>
                          </w:pPr>
                          <w:r w:rsidRPr="006D17FE">
                            <w:rPr>
                              <w:color w:val="FFFFFF" w:themeColor="background1"/>
                            </w:rPr>
                            <w:t xml:space="preserve">    </w:t>
                          </w:r>
                          <w:sdt>
                            <w:sdtPr>
                              <w:rPr>
                                <w:color w:val="FFFFFF" w:themeColor="background1"/>
                              </w:rPr>
                              <w:id w:val="-1734997886"/>
                              <w:docPartObj>
                                <w:docPartGallery w:val="Page Numbers (Bottom of Page)"/>
                                <w:docPartUnique/>
                              </w:docPartObj>
                            </w:sdtPr>
                            <w:sdtContent>
                              <w:sdt>
                                <w:sdtPr>
                                  <w:rPr>
                                    <w:color w:val="FFFFFF" w:themeColor="background1"/>
                                  </w:rPr>
                                  <w:id w:val="-1354029268"/>
                                  <w:docPartObj>
                                    <w:docPartGallery w:val="Page Numbers (Top of Page)"/>
                                    <w:docPartUnique/>
                                  </w:docPartObj>
                                </w:sdtPr>
                                <w:sdtContent>
                                  <w:r w:rsidRPr="006D17FE">
                                    <w:rPr>
                                      <w:color w:val="FFFFFF" w:themeColor="background1"/>
                                    </w:rPr>
                                    <w:t xml:space="preserve">Page </w:t>
                                  </w:r>
                                  <w:r w:rsidRPr="006D17FE">
                                    <w:rPr>
                                      <w:b/>
                                      <w:bCs/>
                                      <w:color w:val="FFFFFF" w:themeColor="background1"/>
                                      <w:sz w:val="24"/>
                                      <w:szCs w:val="24"/>
                                    </w:rPr>
                                    <w:fldChar w:fldCharType="begin"/>
                                  </w:r>
                                  <w:r w:rsidRPr="006D17FE">
                                    <w:rPr>
                                      <w:b/>
                                      <w:bCs/>
                                      <w:color w:val="FFFFFF" w:themeColor="background1"/>
                                    </w:rPr>
                                    <w:instrText xml:space="preserve"> PAGE </w:instrText>
                                  </w:r>
                                  <w:r w:rsidRPr="006D17FE">
                                    <w:rPr>
                                      <w:b/>
                                      <w:bCs/>
                                      <w:color w:val="FFFFFF" w:themeColor="background1"/>
                                      <w:sz w:val="24"/>
                                      <w:szCs w:val="24"/>
                                    </w:rPr>
                                    <w:fldChar w:fldCharType="separate"/>
                                  </w:r>
                                  <w:r w:rsidR="00A17980">
                                    <w:rPr>
                                      <w:b/>
                                      <w:bCs/>
                                      <w:noProof/>
                                      <w:color w:val="FFFFFF" w:themeColor="background1"/>
                                    </w:rPr>
                                    <w:t>1</w:t>
                                  </w:r>
                                  <w:r w:rsidRPr="006D17FE">
                                    <w:rPr>
                                      <w:b/>
                                      <w:bCs/>
                                      <w:color w:val="FFFFFF" w:themeColor="background1"/>
                                      <w:sz w:val="24"/>
                                      <w:szCs w:val="24"/>
                                    </w:rPr>
                                    <w:fldChar w:fldCharType="end"/>
                                  </w:r>
                                  <w:r w:rsidRPr="006D17FE">
                                    <w:rPr>
                                      <w:color w:val="FFFFFF" w:themeColor="background1"/>
                                    </w:rPr>
                                    <w:t xml:space="preserve"> of </w:t>
                                  </w:r>
                                  <w:r w:rsidRPr="006D17FE">
                                    <w:rPr>
                                      <w:b/>
                                      <w:bCs/>
                                      <w:color w:val="FFFFFF" w:themeColor="background1"/>
                                      <w:sz w:val="24"/>
                                      <w:szCs w:val="24"/>
                                    </w:rPr>
                                    <w:fldChar w:fldCharType="begin"/>
                                  </w:r>
                                  <w:r w:rsidRPr="006D17FE">
                                    <w:rPr>
                                      <w:b/>
                                      <w:bCs/>
                                      <w:color w:val="FFFFFF" w:themeColor="background1"/>
                                    </w:rPr>
                                    <w:instrText xml:space="preserve"> NUMPAGES  </w:instrText>
                                  </w:r>
                                  <w:r w:rsidRPr="006D17FE">
                                    <w:rPr>
                                      <w:b/>
                                      <w:bCs/>
                                      <w:color w:val="FFFFFF" w:themeColor="background1"/>
                                      <w:sz w:val="24"/>
                                      <w:szCs w:val="24"/>
                                    </w:rPr>
                                    <w:fldChar w:fldCharType="separate"/>
                                  </w:r>
                                  <w:r w:rsidR="00A17980">
                                    <w:rPr>
                                      <w:b/>
                                      <w:bCs/>
                                      <w:noProof/>
                                      <w:color w:val="FFFFFF" w:themeColor="background1"/>
                                    </w:rPr>
                                    <w:t>18</w:t>
                                  </w:r>
                                  <w:r w:rsidRPr="006D17FE">
                                    <w:rPr>
                                      <w:b/>
                                      <w:bCs/>
                                      <w:color w:val="FFFFFF" w:themeColor="background1"/>
                                      <w:sz w:val="24"/>
                                      <w:szCs w:val="24"/>
                                    </w:rPr>
                                    <w:fldChar w:fldCharType="end"/>
                                  </w:r>
                                </w:sdtContent>
                              </w:sdt>
                            </w:sdtContent>
                          </w:sdt>
                        </w:p>
                      </w:tc>
                    </w:tr>
                  </w:tbl>
                  <w:p w14:paraId="1EE53F0E" w14:textId="77777777" w:rsidR="00E270B7" w:rsidRDefault="00E270B7" w:rsidP="008237BA">
                    <w:pPr>
                      <w:spacing w:before="160" w:line="360" w:lineRule="auto"/>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5EB07" w14:textId="77777777" w:rsidR="00273E55" w:rsidRDefault="00273E55">
      <w:r>
        <w:separator/>
      </w:r>
    </w:p>
  </w:footnote>
  <w:footnote w:type="continuationSeparator" w:id="0">
    <w:p w14:paraId="14296C34" w14:textId="77777777" w:rsidR="00273E55" w:rsidRDefault="00273E55">
      <w:r>
        <w:continuationSeparator/>
      </w:r>
    </w:p>
  </w:footnote>
  <w:footnote w:type="continuationNotice" w:id="1">
    <w:p w14:paraId="79A21865" w14:textId="77777777" w:rsidR="00273E55" w:rsidRDefault="00273E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0618A" w14:textId="4546D3EA" w:rsidR="00E270B7" w:rsidRPr="00056C80" w:rsidRDefault="00E270B7" w:rsidP="00056C80">
    <w:pPr>
      <w:pStyle w:val="Header"/>
    </w:pPr>
    <w:r w:rsidRPr="00056C80">
      <w:rPr>
        <w:noProof/>
      </w:rPr>
      <w:drawing>
        <wp:anchor distT="0" distB="0" distL="114300" distR="114300" simplePos="0" relativeHeight="251658241" behindDoc="0" locked="0" layoutInCell="1" allowOverlap="1" wp14:anchorId="70C0C4A1" wp14:editId="296BBB2F">
          <wp:simplePos x="0" y="0"/>
          <wp:positionH relativeFrom="column">
            <wp:posOffset>-228600</wp:posOffset>
          </wp:positionH>
          <wp:positionV relativeFrom="paragraph">
            <wp:posOffset>-129540</wp:posOffset>
          </wp:positionV>
          <wp:extent cx="3040380" cy="2882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Manhattan-Active-Clear-Logo.gif"/>
                  <pic:cNvPicPr/>
                </pic:nvPicPr>
                <pic:blipFill>
                  <a:blip r:embed="rId1">
                    <a:extLst>
                      <a:ext uri="{28A0092B-C50C-407E-A947-70E740481C1C}">
                        <a14:useLocalDpi xmlns:a14="http://schemas.microsoft.com/office/drawing/2010/main" val="0"/>
                      </a:ext>
                    </a:extLst>
                  </a:blip>
                  <a:stretch>
                    <a:fillRect/>
                  </a:stretch>
                </pic:blipFill>
                <pic:spPr>
                  <a:xfrm>
                    <a:off x="0" y="0"/>
                    <a:ext cx="3040380" cy="288290"/>
                  </a:xfrm>
                  <a:prstGeom prst="rect">
                    <a:avLst/>
                  </a:prstGeom>
                </pic:spPr>
              </pic:pic>
            </a:graphicData>
          </a:graphic>
          <wp14:sizeRelH relativeFrom="margin">
            <wp14:pctWidth>0</wp14:pctWidth>
          </wp14:sizeRelH>
          <wp14:sizeRelV relativeFrom="margin">
            <wp14:pctHeight>0</wp14:pctHeight>
          </wp14:sizeRelV>
        </wp:anchor>
      </w:drawing>
    </w:r>
    <w:r w:rsidRPr="00056C80">
      <w:rPr>
        <w:noProof/>
      </w:rPr>
      <mc:AlternateContent>
        <mc:Choice Requires="wps">
          <w:drawing>
            <wp:anchor distT="0" distB="0" distL="114300" distR="114300" simplePos="0" relativeHeight="251658240" behindDoc="0" locked="0" layoutInCell="1" allowOverlap="1" wp14:anchorId="3DEBDB15" wp14:editId="43771DE3">
              <wp:simplePos x="0" y="0"/>
              <wp:positionH relativeFrom="column">
                <wp:posOffset>-220980</wp:posOffset>
              </wp:positionH>
              <wp:positionV relativeFrom="paragraph">
                <wp:posOffset>-205740</wp:posOffset>
              </wp:positionV>
              <wp:extent cx="7315200" cy="640080"/>
              <wp:effectExtent l="0" t="0" r="0" b="762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640080"/>
                      </a:xfrm>
                      <a:prstGeom prst="rect">
                        <a:avLst/>
                      </a:prstGeom>
                      <a:solidFill>
                        <a:srgbClr val="3A404D"/>
                      </a:solidFill>
                      <a:ln>
                        <a:noFill/>
                      </a:ln>
                    </wps:spPr>
                    <wps:txbx>
                      <w:txbxContent>
                        <w:p w14:paraId="48DDE397" w14:textId="68B6BA64" w:rsidR="00E270B7" w:rsidRPr="00356238" w:rsidRDefault="00E270B7" w:rsidP="00056C80">
                          <w:pPr>
                            <w:spacing w:line="360" w:lineRule="auto"/>
                            <w:rPr>
                              <w:noProof/>
                            </w:rPr>
                          </w:pPr>
                          <w:r w:rsidRPr="00910B4C">
                            <w:rPr>
                              <w:color w:val="FFFFFF"/>
                              <w:sz w:val="24"/>
                              <w:szCs w:val="24"/>
                            </w:rPr>
                            <w:t xml:space="preserve">   </w:t>
                          </w:r>
                          <w:r w:rsidR="009E3BDC">
                            <w:rPr>
                              <w:noProof/>
                            </w:rPr>
                            <w:t xml:space="preserve">                                                                                                                 </w:t>
                          </w:r>
                          <w:r w:rsidR="00B61241">
                            <w:rPr>
                              <w:noProof/>
                            </w:rPr>
                            <w:t xml:space="preserve">     </w:t>
                          </w:r>
                          <w:r w:rsidR="00D96F75">
                            <w:rPr>
                              <w:noProof/>
                            </w:rPr>
                            <w:t xml:space="preserve">                   </w:t>
                          </w:r>
                          <w:r w:rsidR="004767CA">
                            <w:rPr>
                              <w:noProof/>
                            </w:rPr>
                            <w:t xml:space="preserve">               </w:t>
                          </w:r>
                          <w:r w:rsidR="00B61241">
                            <w:rPr>
                              <w:noProof/>
                            </w:rPr>
                            <w:t xml:space="preserve">      </w:t>
                          </w:r>
                          <w:r w:rsidR="004767CA">
                            <w:rPr>
                              <w:noProof/>
                            </w:rPr>
                            <w:drawing>
                              <wp:inline distT="0" distB="0" distL="0" distR="0" wp14:anchorId="005595DD" wp14:editId="5EA29135">
                                <wp:extent cx="1450306" cy="567690"/>
                                <wp:effectExtent l="0" t="0" r="0" b="3810"/>
                                <wp:docPr id="2" name="Picture 2" descr="A white and black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and black sign&#10;&#10;Description automatically generated with low confidence"/>
                                        <pic:cNvPicPr/>
                                      </pic:nvPicPr>
                                      <pic:blipFill>
                                        <a:blip r:embed="rId2"/>
                                        <a:stretch>
                                          <a:fillRect/>
                                        </a:stretch>
                                      </pic:blipFill>
                                      <pic:spPr>
                                        <a:xfrm>
                                          <a:off x="0" y="0"/>
                                          <a:ext cx="1472259" cy="576283"/>
                                        </a:xfrm>
                                        <a:prstGeom prst="rect">
                                          <a:avLst/>
                                        </a:prstGeom>
                                      </pic:spPr>
                                    </pic:pic>
                                  </a:graphicData>
                                </a:graphic>
                              </wp:inline>
                            </w:drawing>
                          </w:r>
                          <w:r w:rsidR="00B61241">
                            <w:rPr>
                              <w:noProof/>
                            </w:rPr>
                            <w:t xml:space="preserve">                       </w:t>
                          </w:r>
                        </w:p>
                        <w:p w14:paraId="0370E87B" w14:textId="2328FA70" w:rsidR="00E270B7" w:rsidRPr="00910B4C" w:rsidRDefault="00E270B7" w:rsidP="00056C80">
                          <w:pPr>
                            <w:spacing w:line="360" w:lineRule="auto"/>
                            <w:rPr>
                              <w:b/>
                              <w:color w:val="FFFFFF"/>
                              <w:sz w:val="24"/>
                              <w:szCs w:val="24"/>
                            </w:rPr>
                          </w:pPr>
                          <w:r>
                            <w:rPr>
                              <w:b/>
                              <w:color w:val="FFFFFF"/>
                              <w:sz w:val="24"/>
                              <w:szCs w:val="24"/>
                            </w:rPr>
                            <w:t>Extension</w:t>
                          </w:r>
                          <w:r w:rsidRPr="00910B4C">
                            <w:rPr>
                              <w:b/>
                              <w:color w:val="FFFFFF"/>
                              <w:sz w:val="24"/>
                              <w:szCs w:val="24"/>
                            </w:rPr>
                            <w:t xml:space="preserve"> </w:t>
                          </w:r>
                          <w:r>
                            <w:rPr>
                              <w:b/>
                              <w:color w:val="FFFFFF"/>
                              <w:sz w:val="24"/>
                              <w:szCs w:val="24"/>
                            </w:rPr>
                            <w:t>Specification</w:t>
                          </w:r>
                        </w:p>
                      </w:txbxContent>
                    </wps:txbx>
                    <wps:bodyPr rot="0" vert="horz" wrap="square" lIns="45720" tIns="27432" rIns="4572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shapetype id="_x0000_t202" coordsize="21600,21600" o:spt="202" path="m,l,21600r21600,l21600,xe" w14:anchorId="3DEBDB15">
              <v:stroke joinstyle="miter"/>
              <v:path gradientshapeok="t" o:connecttype="rect"/>
            </v:shapetype>
            <v:shape id="Text Box 2" style="position:absolute;margin-left:-17.4pt;margin-top:-16.2pt;width:8in;height:5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3a404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">
              <v:textbox inset="3.6pt,2.16pt,3.6pt">
                <w:txbxContent>
                  <w:p w:rsidRPr="00356238" w:rsidR="00E270B7" w:rsidP="00056C80" w:rsidRDefault="00E270B7" w14:paraId="48DDE397" w14:textId="68B6BA64">
                    <w:pPr>
                      <w:spacing w:line="360" w:lineRule="auto"/>
                      <w:rPr>
                        <w:noProof/>
                      </w:rPr>
                    </w:pPr>
                    <w:r w:rsidRPr="00910B4C">
                      <w:rPr>
                        <w:color w:val="FFFFFF"/>
                        <w:sz w:val="24"/>
                        <w:szCs w:val="24"/>
                      </w:rPr>
                      <w:t xml:space="preserve">   </w:t>
                    </w:r>
                    <w:r w:rsidR="009E3BDC">
                      <w:rPr>
                        <w:noProof/>
                      </w:rPr>
                      <w:t xml:space="preserve">                                                                                                                 </w:t>
                    </w:r>
                    <w:r w:rsidR="00B61241">
                      <w:rPr>
                        <w:noProof/>
                      </w:rPr>
                      <w:t xml:space="preserve">     </w:t>
                    </w:r>
                    <w:r w:rsidR="00D96F75">
                      <w:rPr>
                        <w:noProof/>
                      </w:rPr>
                      <w:t xml:space="preserve">                   </w:t>
                    </w:r>
                    <w:r w:rsidR="004767CA">
                      <w:rPr>
                        <w:noProof/>
                      </w:rPr>
                      <w:t xml:space="preserve">               </w:t>
                    </w:r>
                    <w:r w:rsidR="00B61241">
                      <w:rPr>
                        <w:noProof/>
                      </w:rPr>
                      <w:t xml:space="preserve">      </w:t>
                    </w:r>
                    <w:r w:rsidR="004767CA">
                      <w:rPr>
                        <w:noProof/>
                      </w:rPr>
                      <w:drawing>
                        <wp:inline distT="0" distB="0" distL="0" distR="0" wp14:anchorId="005595DD" wp14:editId="5EA29135">
                          <wp:extent cx="1450306" cy="567690"/>
                          <wp:effectExtent l="0" t="0" r="0" b="3810"/>
                          <wp:docPr id="2" name="Picture 2" descr="A white and black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and black sign&#10;&#10;Description automatically generated with low confidence"/>
                                  <pic:cNvPicPr/>
                                </pic:nvPicPr>
                                <pic:blipFill>
                                  <a:blip r:embed="rId3"/>
                                  <a:stretch>
                                    <a:fillRect/>
                                  </a:stretch>
                                </pic:blipFill>
                                <pic:spPr>
                                  <a:xfrm>
                                    <a:off x="0" y="0"/>
                                    <a:ext cx="1472259" cy="576283"/>
                                  </a:xfrm>
                                  <a:prstGeom prst="rect">
                                    <a:avLst/>
                                  </a:prstGeom>
                                </pic:spPr>
                              </pic:pic>
                            </a:graphicData>
                          </a:graphic>
                        </wp:inline>
                      </w:drawing>
                    </w:r>
                    <w:r w:rsidR="00B61241">
                      <w:rPr>
                        <w:noProof/>
                      </w:rPr>
                      <w:t xml:space="preserve">                       </w:t>
                    </w:r>
                  </w:p>
                  <w:p w:rsidRPr="00910B4C" w:rsidR="00E270B7" w:rsidP="00056C80" w:rsidRDefault="00E270B7" w14:paraId="0370E87B" w14:textId="2328FA70">
                    <w:pPr>
                      <w:spacing w:line="360" w:lineRule="auto"/>
                      <w:rPr>
                        <w:b/>
                        <w:color w:val="FFFFFF"/>
                        <w:sz w:val="24"/>
                        <w:szCs w:val="24"/>
                      </w:rPr>
                    </w:pPr>
                    <w:r>
                      <w:rPr>
                        <w:b/>
                        <w:color w:val="FFFFFF"/>
                        <w:sz w:val="24"/>
                        <w:szCs w:val="24"/>
                      </w:rPr>
                      <w:t>Extension</w:t>
                    </w:r>
                    <w:r w:rsidRPr="00910B4C">
                      <w:rPr>
                        <w:b/>
                        <w:color w:val="FFFFFF"/>
                        <w:sz w:val="24"/>
                        <w:szCs w:val="24"/>
                      </w:rPr>
                      <w:t xml:space="preserve"> </w:t>
                    </w:r>
                    <w:r>
                      <w:rPr>
                        <w:b/>
                        <w:color w:val="FFFFFF"/>
                        <w:sz w:val="24"/>
                        <w:szCs w:val="24"/>
                      </w:rPr>
                      <w:t>Specification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C5CD9AE"/>
    <w:lvl w:ilvl="0">
      <w:start w:val="1"/>
      <w:numFmt w:val="bullet"/>
      <w:pStyle w:val="ListBullet"/>
      <w:lvlText w:val=""/>
      <w:lvlJc w:val="left"/>
      <w:pPr>
        <w:tabs>
          <w:tab w:val="num" w:pos="1404"/>
        </w:tabs>
        <w:ind w:left="1404" w:hanging="360"/>
      </w:pPr>
      <w:rPr>
        <w:rFonts w:ascii="Symbol" w:hAnsi="Symbol" w:hint="default"/>
      </w:rPr>
    </w:lvl>
  </w:abstractNum>
  <w:abstractNum w:abstractNumId="1" w15:restartNumberingAfterBreak="0">
    <w:nsid w:val="19411304"/>
    <w:multiLevelType w:val="multilevel"/>
    <w:tmpl w:val="C64E266A"/>
    <w:name w:val="Bullets"/>
    <w:lvl w:ilvl="0">
      <w:start w:val="1"/>
      <w:numFmt w:val="bullet"/>
      <w:pStyle w:val="StyleListBulletTimesNewRoman"/>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none"/>
      <w:lvlText w:val=""/>
      <w:lvlJc w:val="left"/>
      <w:pPr>
        <w:tabs>
          <w:tab w:val="num" w:pos="2880"/>
        </w:tabs>
        <w:ind w:left="2880" w:hanging="360"/>
      </w:pPr>
      <w:rPr>
        <w:rFonts w:hint="default"/>
      </w:rPr>
    </w:lvl>
    <w:lvl w:ilvl="6">
      <w:start w:val="1"/>
      <w:numFmt w:val="none"/>
      <w:lvlText w:val=""/>
      <w:lvlJc w:val="left"/>
      <w:pPr>
        <w:tabs>
          <w:tab w:val="num" w:pos="3240"/>
        </w:tabs>
        <w:ind w:left="3240" w:hanging="360"/>
      </w:pPr>
      <w:rPr>
        <w:rFonts w:hint="default"/>
      </w:rPr>
    </w:lvl>
    <w:lvl w:ilvl="7">
      <w:start w:val="1"/>
      <w:numFmt w:val="none"/>
      <w:lvlText w:val=""/>
      <w:lvlJc w:val="left"/>
      <w:pPr>
        <w:tabs>
          <w:tab w:val="num" w:pos="3600"/>
        </w:tabs>
        <w:ind w:left="3600" w:hanging="360"/>
      </w:pPr>
      <w:rPr>
        <w:rFonts w:hint="default"/>
      </w:rPr>
    </w:lvl>
    <w:lvl w:ilvl="8">
      <w:start w:val="1"/>
      <w:numFmt w:val="none"/>
      <w:lvlText w:val=""/>
      <w:lvlJc w:val="left"/>
      <w:pPr>
        <w:tabs>
          <w:tab w:val="num" w:pos="3960"/>
        </w:tabs>
        <w:ind w:left="3960" w:hanging="360"/>
      </w:pPr>
      <w:rPr>
        <w:rFonts w:hint="default"/>
      </w:rPr>
    </w:lvl>
  </w:abstractNum>
  <w:abstractNum w:abstractNumId="2" w15:restartNumberingAfterBreak="0">
    <w:nsid w:val="1F1115B5"/>
    <w:multiLevelType w:val="hybridMultilevel"/>
    <w:tmpl w:val="5998B296"/>
    <w:lvl w:ilvl="0" w:tplc="FFFFFFFF">
      <w:start w:val="1"/>
      <w:numFmt w:val="bullet"/>
      <w:pStyle w:val="Bullet2"/>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39B269A"/>
    <w:multiLevelType w:val="hybridMultilevel"/>
    <w:tmpl w:val="4524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52240"/>
    <w:multiLevelType w:val="hybridMultilevel"/>
    <w:tmpl w:val="E8022D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51ACB402">
      <w:numFmt w:val="bullet"/>
      <w:lvlText w:val="-"/>
      <w:lvlJc w:val="left"/>
      <w:pPr>
        <w:ind w:left="3600" w:hanging="360"/>
      </w:pPr>
      <w:rPr>
        <w:rFonts w:ascii="Arial" w:eastAsia="SimSun" w:hAnsi="Arial"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86817"/>
    <w:multiLevelType w:val="multilevel"/>
    <w:tmpl w:val="07BC2D0E"/>
    <w:lvl w:ilvl="0">
      <w:start w:val="1"/>
      <w:numFmt w:val="decimal"/>
      <w:pStyle w:val="MAH1"/>
      <w:suff w:val="space"/>
      <w:lvlText w:val="%1"/>
      <w:lvlJc w:val="left"/>
      <w:pPr>
        <w:ind w:left="0" w:firstLine="0"/>
      </w:pPr>
      <w:rPr>
        <w:rFonts w:ascii="Arial" w:hAnsi="Arial" w:hint="default"/>
        <w:b/>
        <w:color w:val="1F497D"/>
        <w:sz w:val="24"/>
      </w:rPr>
    </w:lvl>
    <w:lvl w:ilvl="1">
      <w:start w:val="1"/>
      <w:numFmt w:val="decimal"/>
      <w:pStyle w:val="MAH2"/>
      <w:suff w:val="space"/>
      <w:lvlText w:val="%1.%2"/>
      <w:lvlJc w:val="left"/>
      <w:pPr>
        <w:ind w:left="0" w:firstLine="0"/>
      </w:pPr>
      <w:rPr>
        <w:rFonts w:ascii="Arial" w:hAnsi="Arial" w:hint="default"/>
        <w:b/>
        <w:sz w:val="22"/>
      </w:rPr>
    </w:lvl>
    <w:lvl w:ilvl="2">
      <w:start w:val="1"/>
      <w:numFmt w:val="decimal"/>
      <w:pStyle w:val="MAH3"/>
      <w:suff w:val="space"/>
      <w:lvlText w:val="%1.%2.%3"/>
      <w:lvlJc w:val="left"/>
      <w:pPr>
        <w:ind w:left="0" w:firstLine="0"/>
      </w:pPr>
      <w:rPr>
        <w:rFonts w:ascii="Arial" w:hAnsi="Arial" w:hint="default"/>
        <w:sz w:val="22"/>
      </w:rPr>
    </w:lvl>
    <w:lvl w:ilvl="3">
      <w:start w:val="1"/>
      <w:numFmt w:val="decimal"/>
      <w:pStyle w:val="MAH4"/>
      <w:suff w:val="space"/>
      <w:lvlText w:val="%1.%2.%3.%4"/>
      <w:lvlJc w:val="left"/>
      <w:pPr>
        <w:ind w:left="0" w:firstLine="0"/>
      </w:pPr>
      <w:rPr>
        <w:rFonts w:ascii="Arial" w:hAnsi="Arial" w:hint="default"/>
        <w:sz w:val="22"/>
      </w:rPr>
    </w:lvl>
    <w:lvl w:ilvl="4">
      <w:start w:val="1"/>
      <w:numFmt w:val="decimal"/>
      <w:pStyle w:val="MAH5"/>
      <w:suff w:val="space"/>
      <w:lvlText w:val="%1.%2.%3.%4.%5"/>
      <w:lvlJc w:val="left"/>
      <w:pPr>
        <w:ind w:left="0" w:firstLine="0"/>
      </w:pPr>
      <w:rPr>
        <w:rFonts w:ascii="Arial" w:hAnsi="Arial" w:hint="default"/>
        <w:color w:val="1F497D"/>
        <w:sz w:val="22"/>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557771C8"/>
    <w:multiLevelType w:val="hybridMultilevel"/>
    <w:tmpl w:val="583C7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C60F2"/>
    <w:multiLevelType w:val="hybridMultilevel"/>
    <w:tmpl w:val="4DE0020E"/>
    <w:lvl w:ilvl="0" w:tplc="886641E4">
      <w:start w:val="1"/>
      <w:numFmt w:val="decimal"/>
      <w:pStyle w:val="List111"/>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D21EC2"/>
    <w:multiLevelType w:val="multilevel"/>
    <w:tmpl w:val="D0A296A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356128233">
    <w:abstractNumId w:val="2"/>
  </w:num>
  <w:num w:numId="2" w16cid:durableId="1577279309">
    <w:abstractNumId w:val="0"/>
  </w:num>
  <w:num w:numId="3" w16cid:durableId="1673142375">
    <w:abstractNumId w:val="8"/>
  </w:num>
  <w:num w:numId="4" w16cid:durableId="635573688">
    <w:abstractNumId w:val="1"/>
  </w:num>
  <w:num w:numId="5" w16cid:durableId="1489977845">
    <w:abstractNumId w:val="5"/>
  </w:num>
  <w:num w:numId="6" w16cid:durableId="461386183">
    <w:abstractNumId w:val="6"/>
  </w:num>
  <w:num w:numId="7" w16cid:durableId="1325209262">
    <w:abstractNumId w:val="7"/>
  </w:num>
  <w:num w:numId="8" w16cid:durableId="137456721">
    <w:abstractNumId w:val="4"/>
  </w:num>
  <w:num w:numId="9" w16cid:durableId="1574126503">
    <w:abstractNumId w:val="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rey Swade">
    <w15:presenceInfo w15:providerId="AD" w15:userId="S::cswade@manh.com::4c0e4d4a-3fc2-4c28-80fd-533c97870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characterSpacingControl w:val="doNotCompress"/>
  <w:hdrShapeDefaults>
    <o:shapedefaults v:ext="edit" spidmax="2050">
      <o:colormru v:ext="edit" colors="blue"/>
    </o:shapedefaults>
  </w:hdrShapeDefaults>
  <w:footnotePr>
    <w:pos w:val="beneathText"/>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43D"/>
    <w:rsid w:val="00001F0C"/>
    <w:rsid w:val="00003F3B"/>
    <w:rsid w:val="000046D3"/>
    <w:rsid w:val="0000478D"/>
    <w:rsid w:val="00004B06"/>
    <w:rsid w:val="00004C12"/>
    <w:rsid w:val="00007B1D"/>
    <w:rsid w:val="00011935"/>
    <w:rsid w:val="00011BA6"/>
    <w:rsid w:val="000124A8"/>
    <w:rsid w:val="000132A5"/>
    <w:rsid w:val="0001394C"/>
    <w:rsid w:val="000144B4"/>
    <w:rsid w:val="000156DD"/>
    <w:rsid w:val="00015784"/>
    <w:rsid w:val="00016F36"/>
    <w:rsid w:val="00017410"/>
    <w:rsid w:val="00017A07"/>
    <w:rsid w:val="00017DA9"/>
    <w:rsid w:val="00020314"/>
    <w:rsid w:val="00020682"/>
    <w:rsid w:val="000221AB"/>
    <w:rsid w:val="000222AB"/>
    <w:rsid w:val="0002258F"/>
    <w:rsid w:val="000227F4"/>
    <w:rsid w:val="0002333F"/>
    <w:rsid w:val="00023D29"/>
    <w:rsid w:val="00023EA3"/>
    <w:rsid w:val="000243FA"/>
    <w:rsid w:val="000245AB"/>
    <w:rsid w:val="000246C7"/>
    <w:rsid w:val="00024C81"/>
    <w:rsid w:val="00026904"/>
    <w:rsid w:val="00027152"/>
    <w:rsid w:val="00027A01"/>
    <w:rsid w:val="00027AFD"/>
    <w:rsid w:val="00030081"/>
    <w:rsid w:val="00030668"/>
    <w:rsid w:val="0003167F"/>
    <w:rsid w:val="000326B8"/>
    <w:rsid w:val="000328C0"/>
    <w:rsid w:val="00032BC1"/>
    <w:rsid w:val="00032CAE"/>
    <w:rsid w:val="000341B2"/>
    <w:rsid w:val="0003435A"/>
    <w:rsid w:val="00034B15"/>
    <w:rsid w:val="0003527D"/>
    <w:rsid w:val="00035377"/>
    <w:rsid w:val="00035A8D"/>
    <w:rsid w:val="00036AD6"/>
    <w:rsid w:val="0003746E"/>
    <w:rsid w:val="00041684"/>
    <w:rsid w:val="00041974"/>
    <w:rsid w:val="000430A2"/>
    <w:rsid w:val="000445B0"/>
    <w:rsid w:val="00044F6F"/>
    <w:rsid w:val="00045021"/>
    <w:rsid w:val="0004519D"/>
    <w:rsid w:val="00045EE3"/>
    <w:rsid w:val="0004615F"/>
    <w:rsid w:val="00047966"/>
    <w:rsid w:val="00047D75"/>
    <w:rsid w:val="000502AB"/>
    <w:rsid w:val="000516EE"/>
    <w:rsid w:val="00053841"/>
    <w:rsid w:val="00054105"/>
    <w:rsid w:val="00055D80"/>
    <w:rsid w:val="00055E07"/>
    <w:rsid w:val="000561BF"/>
    <w:rsid w:val="000564FA"/>
    <w:rsid w:val="00056580"/>
    <w:rsid w:val="00056B15"/>
    <w:rsid w:val="00056C80"/>
    <w:rsid w:val="00056FA8"/>
    <w:rsid w:val="0006073F"/>
    <w:rsid w:val="000612F4"/>
    <w:rsid w:val="00061460"/>
    <w:rsid w:val="00061E88"/>
    <w:rsid w:val="000627B9"/>
    <w:rsid w:val="00063B5C"/>
    <w:rsid w:val="00064B37"/>
    <w:rsid w:val="00065314"/>
    <w:rsid w:val="000660DC"/>
    <w:rsid w:val="000669DE"/>
    <w:rsid w:val="00066AE5"/>
    <w:rsid w:val="00066F6C"/>
    <w:rsid w:val="000713E9"/>
    <w:rsid w:val="000718A2"/>
    <w:rsid w:val="00071BC8"/>
    <w:rsid w:val="00071F18"/>
    <w:rsid w:val="0007386F"/>
    <w:rsid w:val="000747C1"/>
    <w:rsid w:val="000755F9"/>
    <w:rsid w:val="0007560F"/>
    <w:rsid w:val="000761A5"/>
    <w:rsid w:val="00076C5C"/>
    <w:rsid w:val="0007743D"/>
    <w:rsid w:val="00080228"/>
    <w:rsid w:val="00080565"/>
    <w:rsid w:val="000808D4"/>
    <w:rsid w:val="0008223F"/>
    <w:rsid w:val="00082C52"/>
    <w:rsid w:val="00083061"/>
    <w:rsid w:val="00084A20"/>
    <w:rsid w:val="00084E0C"/>
    <w:rsid w:val="00087097"/>
    <w:rsid w:val="00087BD3"/>
    <w:rsid w:val="00090EE0"/>
    <w:rsid w:val="0009110A"/>
    <w:rsid w:val="00091632"/>
    <w:rsid w:val="0009244C"/>
    <w:rsid w:val="00092772"/>
    <w:rsid w:val="000928C4"/>
    <w:rsid w:val="00094383"/>
    <w:rsid w:val="0009487B"/>
    <w:rsid w:val="00095015"/>
    <w:rsid w:val="000951D8"/>
    <w:rsid w:val="00095275"/>
    <w:rsid w:val="00095D9F"/>
    <w:rsid w:val="00096140"/>
    <w:rsid w:val="000963AB"/>
    <w:rsid w:val="00096C87"/>
    <w:rsid w:val="00096DE2"/>
    <w:rsid w:val="000973DB"/>
    <w:rsid w:val="00097580"/>
    <w:rsid w:val="00097D2E"/>
    <w:rsid w:val="000A071A"/>
    <w:rsid w:val="000A14D1"/>
    <w:rsid w:val="000A1C4E"/>
    <w:rsid w:val="000A1CAA"/>
    <w:rsid w:val="000A22C9"/>
    <w:rsid w:val="000A2A84"/>
    <w:rsid w:val="000A35AA"/>
    <w:rsid w:val="000A394E"/>
    <w:rsid w:val="000A4408"/>
    <w:rsid w:val="000A54A0"/>
    <w:rsid w:val="000A7823"/>
    <w:rsid w:val="000A7B96"/>
    <w:rsid w:val="000B03ED"/>
    <w:rsid w:val="000B06E7"/>
    <w:rsid w:val="000B2032"/>
    <w:rsid w:val="000B20E7"/>
    <w:rsid w:val="000B27AC"/>
    <w:rsid w:val="000B296B"/>
    <w:rsid w:val="000B2A3C"/>
    <w:rsid w:val="000B3147"/>
    <w:rsid w:val="000B35D4"/>
    <w:rsid w:val="000B4CA4"/>
    <w:rsid w:val="000B5079"/>
    <w:rsid w:val="000B5547"/>
    <w:rsid w:val="000B67D9"/>
    <w:rsid w:val="000B7924"/>
    <w:rsid w:val="000C04F9"/>
    <w:rsid w:val="000C0CA9"/>
    <w:rsid w:val="000C1F4F"/>
    <w:rsid w:val="000C255A"/>
    <w:rsid w:val="000C3133"/>
    <w:rsid w:val="000C4B45"/>
    <w:rsid w:val="000C4ED6"/>
    <w:rsid w:val="000C5B94"/>
    <w:rsid w:val="000C5DAD"/>
    <w:rsid w:val="000C697F"/>
    <w:rsid w:val="000C73EA"/>
    <w:rsid w:val="000C74E7"/>
    <w:rsid w:val="000C7ACA"/>
    <w:rsid w:val="000D157B"/>
    <w:rsid w:val="000D32E7"/>
    <w:rsid w:val="000D4A63"/>
    <w:rsid w:val="000D77CC"/>
    <w:rsid w:val="000E0169"/>
    <w:rsid w:val="000E0DE5"/>
    <w:rsid w:val="000E1718"/>
    <w:rsid w:val="000E18CD"/>
    <w:rsid w:val="000E1D3F"/>
    <w:rsid w:val="000E3A0F"/>
    <w:rsid w:val="000E43DE"/>
    <w:rsid w:val="000E449F"/>
    <w:rsid w:val="000E48C5"/>
    <w:rsid w:val="000E5248"/>
    <w:rsid w:val="000E5439"/>
    <w:rsid w:val="000E65E6"/>
    <w:rsid w:val="000E70C1"/>
    <w:rsid w:val="000E76BA"/>
    <w:rsid w:val="000E79D2"/>
    <w:rsid w:val="000E7E64"/>
    <w:rsid w:val="000F0812"/>
    <w:rsid w:val="000F1AC2"/>
    <w:rsid w:val="000F24AF"/>
    <w:rsid w:val="000F271C"/>
    <w:rsid w:val="000F46A6"/>
    <w:rsid w:val="000F5DBA"/>
    <w:rsid w:val="000F5ECC"/>
    <w:rsid w:val="000F64D1"/>
    <w:rsid w:val="000F6B4B"/>
    <w:rsid w:val="00102365"/>
    <w:rsid w:val="00102775"/>
    <w:rsid w:val="00103253"/>
    <w:rsid w:val="00103E5D"/>
    <w:rsid w:val="0010584A"/>
    <w:rsid w:val="001058BA"/>
    <w:rsid w:val="0010623A"/>
    <w:rsid w:val="00106AA7"/>
    <w:rsid w:val="00106F2F"/>
    <w:rsid w:val="00107456"/>
    <w:rsid w:val="001122C8"/>
    <w:rsid w:val="001126C5"/>
    <w:rsid w:val="00112E83"/>
    <w:rsid w:val="00113474"/>
    <w:rsid w:val="00113CBE"/>
    <w:rsid w:val="00113DF9"/>
    <w:rsid w:val="001146BA"/>
    <w:rsid w:val="001147FA"/>
    <w:rsid w:val="00114B1C"/>
    <w:rsid w:val="00114F9A"/>
    <w:rsid w:val="0011562F"/>
    <w:rsid w:val="00115828"/>
    <w:rsid w:val="00115984"/>
    <w:rsid w:val="00115A5A"/>
    <w:rsid w:val="0011705A"/>
    <w:rsid w:val="00117BEE"/>
    <w:rsid w:val="00117CAD"/>
    <w:rsid w:val="00117CB2"/>
    <w:rsid w:val="00120CCE"/>
    <w:rsid w:val="001216D8"/>
    <w:rsid w:val="001218D9"/>
    <w:rsid w:val="00121A71"/>
    <w:rsid w:val="00121E67"/>
    <w:rsid w:val="001240E8"/>
    <w:rsid w:val="00124C68"/>
    <w:rsid w:val="001255C7"/>
    <w:rsid w:val="00125E54"/>
    <w:rsid w:val="00125FAB"/>
    <w:rsid w:val="001270D5"/>
    <w:rsid w:val="001275F5"/>
    <w:rsid w:val="00131F7A"/>
    <w:rsid w:val="00132C01"/>
    <w:rsid w:val="00132EE7"/>
    <w:rsid w:val="00134A7C"/>
    <w:rsid w:val="00135ED2"/>
    <w:rsid w:val="00136D4C"/>
    <w:rsid w:val="00137C27"/>
    <w:rsid w:val="00137C58"/>
    <w:rsid w:val="001402DE"/>
    <w:rsid w:val="00140E4F"/>
    <w:rsid w:val="0014158C"/>
    <w:rsid w:val="0014177F"/>
    <w:rsid w:val="00142355"/>
    <w:rsid w:val="00142545"/>
    <w:rsid w:val="001434A1"/>
    <w:rsid w:val="001434FD"/>
    <w:rsid w:val="00145E71"/>
    <w:rsid w:val="00146482"/>
    <w:rsid w:val="00146FFB"/>
    <w:rsid w:val="0014787A"/>
    <w:rsid w:val="00147F51"/>
    <w:rsid w:val="00151702"/>
    <w:rsid w:val="00152F4F"/>
    <w:rsid w:val="00154BEE"/>
    <w:rsid w:val="00154E0A"/>
    <w:rsid w:val="001569B8"/>
    <w:rsid w:val="00157B04"/>
    <w:rsid w:val="00160964"/>
    <w:rsid w:val="00160AC6"/>
    <w:rsid w:val="00160C1D"/>
    <w:rsid w:val="0016247D"/>
    <w:rsid w:val="00163255"/>
    <w:rsid w:val="001633FA"/>
    <w:rsid w:val="00163986"/>
    <w:rsid w:val="00163DEC"/>
    <w:rsid w:val="00164FB6"/>
    <w:rsid w:val="00165BB0"/>
    <w:rsid w:val="00166AE1"/>
    <w:rsid w:val="00166CC7"/>
    <w:rsid w:val="0016740C"/>
    <w:rsid w:val="00167535"/>
    <w:rsid w:val="001677CC"/>
    <w:rsid w:val="0017065F"/>
    <w:rsid w:val="00171F9D"/>
    <w:rsid w:val="001729B2"/>
    <w:rsid w:val="00173058"/>
    <w:rsid w:val="00173065"/>
    <w:rsid w:val="001734B2"/>
    <w:rsid w:val="00174647"/>
    <w:rsid w:val="00174C2A"/>
    <w:rsid w:val="00175053"/>
    <w:rsid w:val="001751C9"/>
    <w:rsid w:val="0017655C"/>
    <w:rsid w:val="00176FE1"/>
    <w:rsid w:val="0017744E"/>
    <w:rsid w:val="00180594"/>
    <w:rsid w:val="00180741"/>
    <w:rsid w:val="0018146D"/>
    <w:rsid w:val="001819B5"/>
    <w:rsid w:val="00181DBB"/>
    <w:rsid w:val="00181EEB"/>
    <w:rsid w:val="00183706"/>
    <w:rsid w:val="0018441C"/>
    <w:rsid w:val="00184ADD"/>
    <w:rsid w:val="00185335"/>
    <w:rsid w:val="0018558D"/>
    <w:rsid w:val="00185D09"/>
    <w:rsid w:val="00186175"/>
    <w:rsid w:val="00186A0E"/>
    <w:rsid w:val="0018702A"/>
    <w:rsid w:val="001872E4"/>
    <w:rsid w:val="00187487"/>
    <w:rsid w:val="001946DF"/>
    <w:rsid w:val="001947EF"/>
    <w:rsid w:val="00194E1A"/>
    <w:rsid w:val="00195450"/>
    <w:rsid w:val="001955D4"/>
    <w:rsid w:val="00196BB5"/>
    <w:rsid w:val="00196C5E"/>
    <w:rsid w:val="00197330"/>
    <w:rsid w:val="001A2549"/>
    <w:rsid w:val="001A3996"/>
    <w:rsid w:val="001A3E2B"/>
    <w:rsid w:val="001A42D5"/>
    <w:rsid w:val="001A433D"/>
    <w:rsid w:val="001A503E"/>
    <w:rsid w:val="001A558E"/>
    <w:rsid w:val="001A6594"/>
    <w:rsid w:val="001A7158"/>
    <w:rsid w:val="001A746C"/>
    <w:rsid w:val="001A7A37"/>
    <w:rsid w:val="001A7A86"/>
    <w:rsid w:val="001B0C5C"/>
    <w:rsid w:val="001B13E6"/>
    <w:rsid w:val="001B171C"/>
    <w:rsid w:val="001B1FF4"/>
    <w:rsid w:val="001B2275"/>
    <w:rsid w:val="001B2618"/>
    <w:rsid w:val="001B263F"/>
    <w:rsid w:val="001B2870"/>
    <w:rsid w:val="001B4C8E"/>
    <w:rsid w:val="001B6DCA"/>
    <w:rsid w:val="001B793C"/>
    <w:rsid w:val="001B7C0A"/>
    <w:rsid w:val="001C099F"/>
    <w:rsid w:val="001C0B96"/>
    <w:rsid w:val="001C0BE5"/>
    <w:rsid w:val="001C1623"/>
    <w:rsid w:val="001C1BB8"/>
    <w:rsid w:val="001C1BFA"/>
    <w:rsid w:val="001C1F6E"/>
    <w:rsid w:val="001C2897"/>
    <w:rsid w:val="001C2905"/>
    <w:rsid w:val="001C2A83"/>
    <w:rsid w:val="001C30E5"/>
    <w:rsid w:val="001C5402"/>
    <w:rsid w:val="001C54D5"/>
    <w:rsid w:val="001C5ADF"/>
    <w:rsid w:val="001C5AE5"/>
    <w:rsid w:val="001C5AF0"/>
    <w:rsid w:val="001C694D"/>
    <w:rsid w:val="001C72E7"/>
    <w:rsid w:val="001C7E88"/>
    <w:rsid w:val="001D0E92"/>
    <w:rsid w:val="001D20ED"/>
    <w:rsid w:val="001D28EF"/>
    <w:rsid w:val="001D2983"/>
    <w:rsid w:val="001D2C39"/>
    <w:rsid w:val="001D2D81"/>
    <w:rsid w:val="001D4111"/>
    <w:rsid w:val="001D66F3"/>
    <w:rsid w:val="001D6A41"/>
    <w:rsid w:val="001E02F7"/>
    <w:rsid w:val="001E053B"/>
    <w:rsid w:val="001E0C34"/>
    <w:rsid w:val="001E1DA8"/>
    <w:rsid w:val="001E248E"/>
    <w:rsid w:val="001E2F32"/>
    <w:rsid w:val="001E40A5"/>
    <w:rsid w:val="001E44F1"/>
    <w:rsid w:val="001E475B"/>
    <w:rsid w:val="001E57FB"/>
    <w:rsid w:val="001E5D85"/>
    <w:rsid w:val="001E70B5"/>
    <w:rsid w:val="001E7A1A"/>
    <w:rsid w:val="001F0129"/>
    <w:rsid w:val="001F0E69"/>
    <w:rsid w:val="001F0FC1"/>
    <w:rsid w:val="001F2F37"/>
    <w:rsid w:val="001F308B"/>
    <w:rsid w:val="001F3F50"/>
    <w:rsid w:val="001F4B21"/>
    <w:rsid w:val="001F65C0"/>
    <w:rsid w:val="001F6FB0"/>
    <w:rsid w:val="0020033B"/>
    <w:rsid w:val="00200CF7"/>
    <w:rsid w:val="00200CFB"/>
    <w:rsid w:val="0020127C"/>
    <w:rsid w:val="0020192E"/>
    <w:rsid w:val="00201E9A"/>
    <w:rsid w:val="002030B0"/>
    <w:rsid w:val="00203F87"/>
    <w:rsid w:val="00204569"/>
    <w:rsid w:val="002059A3"/>
    <w:rsid w:val="00205DA6"/>
    <w:rsid w:val="00205FB3"/>
    <w:rsid w:val="00205FBC"/>
    <w:rsid w:val="0020623F"/>
    <w:rsid w:val="00207390"/>
    <w:rsid w:val="00210152"/>
    <w:rsid w:val="002126AD"/>
    <w:rsid w:val="00212968"/>
    <w:rsid w:val="00212D30"/>
    <w:rsid w:val="00213B61"/>
    <w:rsid w:val="00213C39"/>
    <w:rsid w:val="00215164"/>
    <w:rsid w:val="00215673"/>
    <w:rsid w:val="00215E4E"/>
    <w:rsid w:val="002160A3"/>
    <w:rsid w:val="002170EA"/>
    <w:rsid w:val="0021758C"/>
    <w:rsid w:val="00217D93"/>
    <w:rsid w:val="002201B1"/>
    <w:rsid w:val="00221B28"/>
    <w:rsid w:val="002225D4"/>
    <w:rsid w:val="00223091"/>
    <w:rsid w:val="00223AD3"/>
    <w:rsid w:val="0022464F"/>
    <w:rsid w:val="00224BE7"/>
    <w:rsid w:val="00226F11"/>
    <w:rsid w:val="002273E2"/>
    <w:rsid w:val="00230DF6"/>
    <w:rsid w:val="00230E51"/>
    <w:rsid w:val="00231668"/>
    <w:rsid w:val="00233DCD"/>
    <w:rsid w:val="00235C8C"/>
    <w:rsid w:val="00236D5A"/>
    <w:rsid w:val="0023717B"/>
    <w:rsid w:val="00237B55"/>
    <w:rsid w:val="00237F1F"/>
    <w:rsid w:val="00237F20"/>
    <w:rsid w:val="00241E59"/>
    <w:rsid w:val="002426C6"/>
    <w:rsid w:val="00242960"/>
    <w:rsid w:val="00242D11"/>
    <w:rsid w:val="00243AE6"/>
    <w:rsid w:val="0024503F"/>
    <w:rsid w:val="00245CEA"/>
    <w:rsid w:val="002461B9"/>
    <w:rsid w:val="002502B1"/>
    <w:rsid w:val="00250B72"/>
    <w:rsid w:val="0025128C"/>
    <w:rsid w:val="002522FF"/>
    <w:rsid w:val="0025239D"/>
    <w:rsid w:val="00253109"/>
    <w:rsid w:val="00253674"/>
    <w:rsid w:val="002538EC"/>
    <w:rsid w:val="00254388"/>
    <w:rsid w:val="00254D4F"/>
    <w:rsid w:val="002556E9"/>
    <w:rsid w:val="00256BC8"/>
    <w:rsid w:val="00256C6D"/>
    <w:rsid w:val="00257631"/>
    <w:rsid w:val="00260183"/>
    <w:rsid w:val="00260CEE"/>
    <w:rsid w:val="00262BC3"/>
    <w:rsid w:val="00263016"/>
    <w:rsid w:val="0026311D"/>
    <w:rsid w:val="002633F6"/>
    <w:rsid w:val="00263853"/>
    <w:rsid w:val="00263ED8"/>
    <w:rsid w:val="002645F2"/>
    <w:rsid w:val="0026568E"/>
    <w:rsid w:val="00266684"/>
    <w:rsid w:val="0027223F"/>
    <w:rsid w:val="002725D0"/>
    <w:rsid w:val="00272FB0"/>
    <w:rsid w:val="002737B5"/>
    <w:rsid w:val="00273E55"/>
    <w:rsid w:val="002759BB"/>
    <w:rsid w:val="00276AF5"/>
    <w:rsid w:val="00277719"/>
    <w:rsid w:val="00277874"/>
    <w:rsid w:val="002802A4"/>
    <w:rsid w:val="0028175D"/>
    <w:rsid w:val="00282334"/>
    <w:rsid w:val="0028356A"/>
    <w:rsid w:val="00284030"/>
    <w:rsid w:val="00285585"/>
    <w:rsid w:val="00286CCD"/>
    <w:rsid w:val="00287362"/>
    <w:rsid w:val="0028738C"/>
    <w:rsid w:val="002875B4"/>
    <w:rsid w:val="002928DF"/>
    <w:rsid w:val="00295B4B"/>
    <w:rsid w:val="00296619"/>
    <w:rsid w:val="00297B28"/>
    <w:rsid w:val="00297D6B"/>
    <w:rsid w:val="002A0587"/>
    <w:rsid w:val="002A1122"/>
    <w:rsid w:val="002A14C5"/>
    <w:rsid w:val="002A1956"/>
    <w:rsid w:val="002A22C7"/>
    <w:rsid w:val="002A39CC"/>
    <w:rsid w:val="002A3FAA"/>
    <w:rsid w:val="002A4094"/>
    <w:rsid w:val="002A4181"/>
    <w:rsid w:val="002A46B6"/>
    <w:rsid w:val="002A46F4"/>
    <w:rsid w:val="002A644E"/>
    <w:rsid w:val="002A66C2"/>
    <w:rsid w:val="002A6914"/>
    <w:rsid w:val="002A69BE"/>
    <w:rsid w:val="002A6EB9"/>
    <w:rsid w:val="002A701F"/>
    <w:rsid w:val="002A76DD"/>
    <w:rsid w:val="002A7A7C"/>
    <w:rsid w:val="002B06EF"/>
    <w:rsid w:val="002B1CEE"/>
    <w:rsid w:val="002B229D"/>
    <w:rsid w:val="002B31D3"/>
    <w:rsid w:val="002B3277"/>
    <w:rsid w:val="002B42FF"/>
    <w:rsid w:val="002B50A8"/>
    <w:rsid w:val="002B53F3"/>
    <w:rsid w:val="002B5CD4"/>
    <w:rsid w:val="002B5DEB"/>
    <w:rsid w:val="002B6CD7"/>
    <w:rsid w:val="002B74E1"/>
    <w:rsid w:val="002B75F5"/>
    <w:rsid w:val="002C1C99"/>
    <w:rsid w:val="002C1E82"/>
    <w:rsid w:val="002C20CB"/>
    <w:rsid w:val="002C2404"/>
    <w:rsid w:val="002C2495"/>
    <w:rsid w:val="002C26FA"/>
    <w:rsid w:val="002C2943"/>
    <w:rsid w:val="002C320F"/>
    <w:rsid w:val="002C32EA"/>
    <w:rsid w:val="002C36AF"/>
    <w:rsid w:val="002C5CDB"/>
    <w:rsid w:val="002C7B06"/>
    <w:rsid w:val="002C7E06"/>
    <w:rsid w:val="002C7E26"/>
    <w:rsid w:val="002D05CF"/>
    <w:rsid w:val="002D09F6"/>
    <w:rsid w:val="002D0DD0"/>
    <w:rsid w:val="002D15FE"/>
    <w:rsid w:val="002D1C2C"/>
    <w:rsid w:val="002D25FC"/>
    <w:rsid w:val="002D38C8"/>
    <w:rsid w:val="002D4C77"/>
    <w:rsid w:val="002D53C1"/>
    <w:rsid w:val="002D593B"/>
    <w:rsid w:val="002D5B91"/>
    <w:rsid w:val="002D6077"/>
    <w:rsid w:val="002D6F8B"/>
    <w:rsid w:val="002D779B"/>
    <w:rsid w:val="002D7902"/>
    <w:rsid w:val="002E0098"/>
    <w:rsid w:val="002E0740"/>
    <w:rsid w:val="002E094F"/>
    <w:rsid w:val="002E0C52"/>
    <w:rsid w:val="002E0D4F"/>
    <w:rsid w:val="002E11CA"/>
    <w:rsid w:val="002E1B34"/>
    <w:rsid w:val="002E34C6"/>
    <w:rsid w:val="002E4386"/>
    <w:rsid w:val="002E4AC0"/>
    <w:rsid w:val="002E4DAD"/>
    <w:rsid w:val="002E52FE"/>
    <w:rsid w:val="002E644B"/>
    <w:rsid w:val="002E7D1E"/>
    <w:rsid w:val="002E7D25"/>
    <w:rsid w:val="002F02FF"/>
    <w:rsid w:val="002F1ABA"/>
    <w:rsid w:val="002F1C68"/>
    <w:rsid w:val="002F1EB7"/>
    <w:rsid w:val="002F2467"/>
    <w:rsid w:val="002F2A98"/>
    <w:rsid w:val="002F2BE7"/>
    <w:rsid w:val="002F3F07"/>
    <w:rsid w:val="002F4106"/>
    <w:rsid w:val="002F472B"/>
    <w:rsid w:val="002F4DA9"/>
    <w:rsid w:val="002F5E06"/>
    <w:rsid w:val="002F6302"/>
    <w:rsid w:val="002F6437"/>
    <w:rsid w:val="002F64A7"/>
    <w:rsid w:val="002F6EF4"/>
    <w:rsid w:val="00300ABE"/>
    <w:rsid w:val="00301899"/>
    <w:rsid w:val="00301D9F"/>
    <w:rsid w:val="003033DB"/>
    <w:rsid w:val="003044D1"/>
    <w:rsid w:val="00304864"/>
    <w:rsid w:val="003050F0"/>
    <w:rsid w:val="00306747"/>
    <w:rsid w:val="00306BFF"/>
    <w:rsid w:val="00311015"/>
    <w:rsid w:val="003119AF"/>
    <w:rsid w:val="0031274C"/>
    <w:rsid w:val="00312F6C"/>
    <w:rsid w:val="003144CB"/>
    <w:rsid w:val="003146C0"/>
    <w:rsid w:val="00314B84"/>
    <w:rsid w:val="00314C9C"/>
    <w:rsid w:val="00315D83"/>
    <w:rsid w:val="00316C14"/>
    <w:rsid w:val="00316CBF"/>
    <w:rsid w:val="003207B3"/>
    <w:rsid w:val="00321767"/>
    <w:rsid w:val="00322BF2"/>
    <w:rsid w:val="00322EF5"/>
    <w:rsid w:val="003230DB"/>
    <w:rsid w:val="003244C3"/>
    <w:rsid w:val="003251CD"/>
    <w:rsid w:val="003253A5"/>
    <w:rsid w:val="003255AE"/>
    <w:rsid w:val="00325A3B"/>
    <w:rsid w:val="00326FF5"/>
    <w:rsid w:val="0032754C"/>
    <w:rsid w:val="0033023C"/>
    <w:rsid w:val="003304B3"/>
    <w:rsid w:val="00330592"/>
    <w:rsid w:val="003310CC"/>
    <w:rsid w:val="00331C41"/>
    <w:rsid w:val="0033206C"/>
    <w:rsid w:val="003343D5"/>
    <w:rsid w:val="00334823"/>
    <w:rsid w:val="00334B42"/>
    <w:rsid w:val="003350E4"/>
    <w:rsid w:val="003358C8"/>
    <w:rsid w:val="00336178"/>
    <w:rsid w:val="003402DB"/>
    <w:rsid w:val="00343038"/>
    <w:rsid w:val="0034436C"/>
    <w:rsid w:val="00345B4D"/>
    <w:rsid w:val="00346A51"/>
    <w:rsid w:val="00347199"/>
    <w:rsid w:val="0034763C"/>
    <w:rsid w:val="00347B76"/>
    <w:rsid w:val="00350A80"/>
    <w:rsid w:val="00350CBB"/>
    <w:rsid w:val="00350E4B"/>
    <w:rsid w:val="00352873"/>
    <w:rsid w:val="00352B24"/>
    <w:rsid w:val="00352C09"/>
    <w:rsid w:val="00352D3E"/>
    <w:rsid w:val="003530B3"/>
    <w:rsid w:val="00353CDA"/>
    <w:rsid w:val="00354ADC"/>
    <w:rsid w:val="00354D2A"/>
    <w:rsid w:val="00356238"/>
    <w:rsid w:val="00356C5B"/>
    <w:rsid w:val="00360866"/>
    <w:rsid w:val="00360A77"/>
    <w:rsid w:val="003611C0"/>
    <w:rsid w:val="00362024"/>
    <w:rsid w:val="00362A5C"/>
    <w:rsid w:val="00362C81"/>
    <w:rsid w:val="0036372D"/>
    <w:rsid w:val="00363D7B"/>
    <w:rsid w:val="00364502"/>
    <w:rsid w:val="00364C2F"/>
    <w:rsid w:val="0036564A"/>
    <w:rsid w:val="00365682"/>
    <w:rsid w:val="00365B7D"/>
    <w:rsid w:val="00365EA7"/>
    <w:rsid w:val="003675DC"/>
    <w:rsid w:val="003676EA"/>
    <w:rsid w:val="00367D85"/>
    <w:rsid w:val="00370DE8"/>
    <w:rsid w:val="00371353"/>
    <w:rsid w:val="00371612"/>
    <w:rsid w:val="00371D3A"/>
    <w:rsid w:val="00372309"/>
    <w:rsid w:val="003724A4"/>
    <w:rsid w:val="00373403"/>
    <w:rsid w:val="0037415F"/>
    <w:rsid w:val="003754D7"/>
    <w:rsid w:val="00376617"/>
    <w:rsid w:val="00381314"/>
    <w:rsid w:val="003815BF"/>
    <w:rsid w:val="003834CD"/>
    <w:rsid w:val="0038374B"/>
    <w:rsid w:val="003839C6"/>
    <w:rsid w:val="00383F0C"/>
    <w:rsid w:val="00383F6A"/>
    <w:rsid w:val="003846E2"/>
    <w:rsid w:val="003847A8"/>
    <w:rsid w:val="00384D4E"/>
    <w:rsid w:val="00384FC7"/>
    <w:rsid w:val="003853EB"/>
    <w:rsid w:val="00385A0D"/>
    <w:rsid w:val="00385DCF"/>
    <w:rsid w:val="00386025"/>
    <w:rsid w:val="003870D3"/>
    <w:rsid w:val="00387A7C"/>
    <w:rsid w:val="00391406"/>
    <w:rsid w:val="00392372"/>
    <w:rsid w:val="003926E1"/>
    <w:rsid w:val="00392951"/>
    <w:rsid w:val="003929FA"/>
    <w:rsid w:val="00393061"/>
    <w:rsid w:val="00395757"/>
    <w:rsid w:val="00396475"/>
    <w:rsid w:val="0039673A"/>
    <w:rsid w:val="00397B79"/>
    <w:rsid w:val="00397F27"/>
    <w:rsid w:val="003A071B"/>
    <w:rsid w:val="003A1415"/>
    <w:rsid w:val="003A1E2F"/>
    <w:rsid w:val="003A215A"/>
    <w:rsid w:val="003A2DDF"/>
    <w:rsid w:val="003A4207"/>
    <w:rsid w:val="003A4318"/>
    <w:rsid w:val="003A4CC2"/>
    <w:rsid w:val="003A4DD0"/>
    <w:rsid w:val="003A50EF"/>
    <w:rsid w:val="003A51FC"/>
    <w:rsid w:val="003A5912"/>
    <w:rsid w:val="003A5C02"/>
    <w:rsid w:val="003A5DDD"/>
    <w:rsid w:val="003A5E03"/>
    <w:rsid w:val="003A6345"/>
    <w:rsid w:val="003A7C09"/>
    <w:rsid w:val="003B0B45"/>
    <w:rsid w:val="003B1636"/>
    <w:rsid w:val="003B1B7A"/>
    <w:rsid w:val="003B1FE4"/>
    <w:rsid w:val="003B3FB3"/>
    <w:rsid w:val="003B4FB4"/>
    <w:rsid w:val="003B63ED"/>
    <w:rsid w:val="003B68D9"/>
    <w:rsid w:val="003B704A"/>
    <w:rsid w:val="003C05BB"/>
    <w:rsid w:val="003C0A00"/>
    <w:rsid w:val="003C1083"/>
    <w:rsid w:val="003C3033"/>
    <w:rsid w:val="003C3CF7"/>
    <w:rsid w:val="003C43CC"/>
    <w:rsid w:val="003C44AE"/>
    <w:rsid w:val="003C6F23"/>
    <w:rsid w:val="003C736D"/>
    <w:rsid w:val="003D0111"/>
    <w:rsid w:val="003D0FA5"/>
    <w:rsid w:val="003D11B7"/>
    <w:rsid w:val="003D1394"/>
    <w:rsid w:val="003D3705"/>
    <w:rsid w:val="003D4AF3"/>
    <w:rsid w:val="003D5381"/>
    <w:rsid w:val="003D5AEF"/>
    <w:rsid w:val="003D6C46"/>
    <w:rsid w:val="003D6E85"/>
    <w:rsid w:val="003D7128"/>
    <w:rsid w:val="003D73EC"/>
    <w:rsid w:val="003D7534"/>
    <w:rsid w:val="003E0CCF"/>
    <w:rsid w:val="003E1E98"/>
    <w:rsid w:val="003E21D5"/>
    <w:rsid w:val="003E222D"/>
    <w:rsid w:val="003E2417"/>
    <w:rsid w:val="003E3DDA"/>
    <w:rsid w:val="003E44BF"/>
    <w:rsid w:val="003E45B0"/>
    <w:rsid w:val="003E45CB"/>
    <w:rsid w:val="003E532C"/>
    <w:rsid w:val="003E544B"/>
    <w:rsid w:val="003E69DD"/>
    <w:rsid w:val="003E6D36"/>
    <w:rsid w:val="003E7363"/>
    <w:rsid w:val="003F06CC"/>
    <w:rsid w:val="003F140D"/>
    <w:rsid w:val="003F31F4"/>
    <w:rsid w:val="003F36EC"/>
    <w:rsid w:val="003F46A2"/>
    <w:rsid w:val="003F470E"/>
    <w:rsid w:val="003F4D2F"/>
    <w:rsid w:val="003F597A"/>
    <w:rsid w:val="003F649F"/>
    <w:rsid w:val="003F689E"/>
    <w:rsid w:val="003F6B1C"/>
    <w:rsid w:val="003F738E"/>
    <w:rsid w:val="004005EA"/>
    <w:rsid w:val="00400E68"/>
    <w:rsid w:val="00401C89"/>
    <w:rsid w:val="00402385"/>
    <w:rsid w:val="00402BA3"/>
    <w:rsid w:val="00403749"/>
    <w:rsid w:val="00403A28"/>
    <w:rsid w:val="0040437A"/>
    <w:rsid w:val="00404E16"/>
    <w:rsid w:val="004052E8"/>
    <w:rsid w:val="00406807"/>
    <w:rsid w:val="00407070"/>
    <w:rsid w:val="0040731D"/>
    <w:rsid w:val="00412195"/>
    <w:rsid w:val="004123F6"/>
    <w:rsid w:val="00412F17"/>
    <w:rsid w:val="004131DC"/>
    <w:rsid w:val="004138F8"/>
    <w:rsid w:val="00414A49"/>
    <w:rsid w:val="00415487"/>
    <w:rsid w:val="00415520"/>
    <w:rsid w:val="00416253"/>
    <w:rsid w:val="0041703C"/>
    <w:rsid w:val="00417098"/>
    <w:rsid w:val="00420342"/>
    <w:rsid w:val="00420883"/>
    <w:rsid w:val="00420D1E"/>
    <w:rsid w:val="004216A9"/>
    <w:rsid w:val="004222E3"/>
    <w:rsid w:val="00422311"/>
    <w:rsid w:val="004231EA"/>
    <w:rsid w:val="004249DA"/>
    <w:rsid w:val="004258E5"/>
    <w:rsid w:val="00425D73"/>
    <w:rsid w:val="004261AC"/>
    <w:rsid w:val="004270CF"/>
    <w:rsid w:val="004277C1"/>
    <w:rsid w:val="00430A96"/>
    <w:rsid w:val="00432ACC"/>
    <w:rsid w:val="00432E7F"/>
    <w:rsid w:val="00435DE5"/>
    <w:rsid w:val="00436BF8"/>
    <w:rsid w:val="0044037D"/>
    <w:rsid w:val="00441707"/>
    <w:rsid w:val="0044199B"/>
    <w:rsid w:val="00441CFA"/>
    <w:rsid w:val="00441E91"/>
    <w:rsid w:val="00442257"/>
    <w:rsid w:val="00444883"/>
    <w:rsid w:val="00445B05"/>
    <w:rsid w:val="00446932"/>
    <w:rsid w:val="0045088A"/>
    <w:rsid w:val="00450CA1"/>
    <w:rsid w:val="00451846"/>
    <w:rsid w:val="00451BAC"/>
    <w:rsid w:val="00453191"/>
    <w:rsid w:val="004548D3"/>
    <w:rsid w:val="004553FE"/>
    <w:rsid w:val="00456168"/>
    <w:rsid w:val="004606BD"/>
    <w:rsid w:val="00460B9D"/>
    <w:rsid w:val="004610DC"/>
    <w:rsid w:val="00462383"/>
    <w:rsid w:val="004632A4"/>
    <w:rsid w:val="00464FA9"/>
    <w:rsid w:val="004658EB"/>
    <w:rsid w:val="00465C2A"/>
    <w:rsid w:val="00465D10"/>
    <w:rsid w:val="00465D87"/>
    <w:rsid w:val="00466049"/>
    <w:rsid w:val="0046633E"/>
    <w:rsid w:val="00466D5A"/>
    <w:rsid w:val="00467097"/>
    <w:rsid w:val="0046782D"/>
    <w:rsid w:val="00467B3D"/>
    <w:rsid w:val="00470141"/>
    <w:rsid w:val="00470D51"/>
    <w:rsid w:val="00471064"/>
    <w:rsid w:val="004715EF"/>
    <w:rsid w:val="0047173F"/>
    <w:rsid w:val="00471F4F"/>
    <w:rsid w:val="004728CF"/>
    <w:rsid w:val="00472DB0"/>
    <w:rsid w:val="00473E9A"/>
    <w:rsid w:val="004742E6"/>
    <w:rsid w:val="0047452A"/>
    <w:rsid w:val="00474697"/>
    <w:rsid w:val="0047475C"/>
    <w:rsid w:val="00475678"/>
    <w:rsid w:val="00475867"/>
    <w:rsid w:val="00475F93"/>
    <w:rsid w:val="004767CA"/>
    <w:rsid w:val="00476A76"/>
    <w:rsid w:val="00477248"/>
    <w:rsid w:val="004774D2"/>
    <w:rsid w:val="00480A02"/>
    <w:rsid w:val="00481A46"/>
    <w:rsid w:val="004834CC"/>
    <w:rsid w:val="00483C7A"/>
    <w:rsid w:val="0048504D"/>
    <w:rsid w:val="00485939"/>
    <w:rsid w:val="0048717F"/>
    <w:rsid w:val="00487498"/>
    <w:rsid w:val="004879E7"/>
    <w:rsid w:val="00487A0D"/>
    <w:rsid w:val="00492368"/>
    <w:rsid w:val="004931FB"/>
    <w:rsid w:val="004932EA"/>
    <w:rsid w:val="004939E0"/>
    <w:rsid w:val="00493A0B"/>
    <w:rsid w:val="004941D8"/>
    <w:rsid w:val="00494F8F"/>
    <w:rsid w:val="004954C4"/>
    <w:rsid w:val="0049585E"/>
    <w:rsid w:val="0049596D"/>
    <w:rsid w:val="0049646A"/>
    <w:rsid w:val="00496950"/>
    <w:rsid w:val="00496CE0"/>
    <w:rsid w:val="004974A8"/>
    <w:rsid w:val="0049757A"/>
    <w:rsid w:val="004A029B"/>
    <w:rsid w:val="004A0D17"/>
    <w:rsid w:val="004A0DF2"/>
    <w:rsid w:val="004A0E60"/>
    <w:rsid w:val="004A1107"/>
    <w:rsid w:val="004A11FB"/>
    <w:rsid w:val="004A2620"/>
    <w:rsid w:val="004A31A2"/>
    <w:rsid w:val="004A34CD"/>
    <w:rsid w:val="004A375C"/>
    <w:rsid w:val="004A3B10"/>
    <w:rsid w:val="004A4100"/>
    <w:rsid w:val="004A51AB"/>
    <w:rsid w:val="004A5826"/>
    <w:rsid w:val="004A5D35"/>
    <w:rsid w:val="004A66D4"/>
    <w:rsid w:val="004A7971"/>
    <w:rsid w:val="004A7A8E"/>
    <w:rsid w:val="004A7C7D"/>
    <w:rsid w:val="004A7E7C"/>
    <w:rsid w:val="004B0101"/>
    <w:rsid w:val="004B01AA"/>
    <w:rsid w:val="004B0CF5"/>
    <w:rsid w:val="004B1246"/>
    <w:rsid w:val="004B19AF"/>
    <w:rsid w:val="004B1B3A"/>
    <w:rsid w:val="004B1C70"/>
    <w:rsid w:val="004B1FD3"/>
    <w:rsid w:val="004B3AF5"/>
    <w:rsid w:val="004B3C93"/>
    <w:rsid w:val="004B4223"/>
    <w:rsid w:val="004B4294"/>
    <w:rsid w:val="004B4FF1"/>
    <w:rsid w:val="004B5C6E"/>
    <w:rsid w:val="004B6264"/>
    <w:rsid w:val="004B6EBD"/>
    <w:rsid w:val="004B70AC"/>
    <w:rsid w:val="004B7FAE"/>
    <w:rsid w:val="004C0341"/>
    <w:rsid w:val="004C0AE9"/>
    <w:rsid w:val="004C1518"/>
    <w:rsid w:val="004C25E7"/>
    <w:rsid w:val="004C27D8"/>
    <w:rsid w:val="004C31A1"/>
    <w:rsid w:val="004C34F2"/>
    <w:rsid w:val="004C3FD4"/>
    <w:rsid w:val="004C481A"/>
    <w:rsid w:val="004C5D0E"/>
    <w:rsid w:val="004C6049"/>
    <w:rsid w:val="004C6FFF"/>
    <w:rsid w:val="004C7413"/>
    <w:rsid w:val="004C7805"/>
    <w:rsid w:val="004D039D"/>
    <w:rsid w:val="004D089E"/>
    <w:rsid w:val="004D0BB8"/>
    <w:rsid w:val="004D1EDF"/>
    <w:rsid w:val="004D1F61"/>
    <w:rsid w:val="004D28AC"/>
    <w:rsid w:val="004D2F7F"/>
    <w:rsid w:val="004D4401"/>
    <w:rsid w:val="004D4C95"/>
    <w:rsid w:val="004D5803"/>
    <w:rsid w:val="004D6311"/>
    <w:rsid w:val="004D7B04"/>
    <w:rsid w:val="004D7BE0"/>
    <w:rsid w:val="004E0BB1"/>
    <w:rsid w:val="004E124D"/>
    <w:rsid w:val="004E1314"/>
    <w:rsid w:val="004E20CD"/>
    <w:rsid w:val="004E20D8"/>
    <w:rsid w:val="004E2B33"/>
    <w:rsid w:val="004E2D85"/>
    <w:rsid w:val="004E2EAE"/>
    <w:rsid w:val="004E369D"/>
    <w:rsid w:val="004E36B1"/>
    <w:rsid w:val="004E3F1A"/>
    <w:rsid w:val="004E5145"/>
    <w:rsid w:val="004E5A65"/>
    <w:rsid w:val="004E617D"/>
    <w:rsid w:val="004E654A"/>
    <w:rsid w:val="004E6BC0"/>
    <w:rsid w:val="004E6CE0"/>
    <w:rsid w:val="004E6E5A"/>
    <w:rsid w:val="004E76EC"/>
    <w:rsid w:val="004E7B09"/>
    <w:rsid w:val="004F0913"/>
    <w:rsid w:val="004F1A35"/>
    <w:rsid w:val="004F1E09"/>
    <w:rsid w:val="004F2338"/>
    <w:rsid w:val="004F2C47"/>
    <w:rsid w:val="004F3AF2"/>
    <w:rsid w:val="004F3E70"/>
    <w:rsid w:val="004F48E5"/>
    <w:rsid w:val="004F56DB"/>
    <w:rsid w:val="004F5A63"/>
    <w:rsid w:val="004F6007"/>
    <w:rsid w:val="004F7DED"/>
    <w:rsid w:val="005002C7"/>
    <w:rsid w:val="00500772"/>
    <w:rsid w:val="005007DC"/>
    <w:rsid w:val="005011C8"/>
    <w:rsid w:val="005027F6"/>
    <w:rsid w:val="00503A94"/>
    <w:rsid w:val="0050543C"/>
    <w:rsid w:val="00505DC4"/>
    <w:rsid w:val="00505E0F"/>
    <w:rsid w:val="00505EF1"/>
    <w:rsid w:val="0050612E"/>
    <w:rsid w:val="0050634C"/>
    <w:rsid w:val="00507E3D"/>
    <w:rsid w:val="00510468"/>
    <w:rsid w:val="005112E8"/>
    <w:rsid w:val="0051143E"/>
    <w:rsid w:val="00511A05"/>
    <w:rsid w:val="0051205D"/>
    <w:rsid w:val="005132BB"/>
    <w:rsid w:val="00515C0F"/>
    <w:rsid w:val="0051753B"/>
    <w:rsid w:val="005175C9"/>
    <w:rsid w:val="00520B41"/>
    <w:rsid w:val="00521E77"/>
    <w:rsid w:val="0052338E"/>
    <w:rsid w:val="005252ED"/>
    <w:rsid w:val="0052553B"/>
    <w:rsid w:val="00525ABC"/>
    <w:rsid w:val="00527312"/>
    <w:rsid w:val="00527BFB"/>
    <w:rsid w:val="00527D16"/>
    <w:rsid w:val="00530732"/>
    <w:rsid w:val="00530D42"/>
    <w:rsid w:val="0053101D"/>
    <w:rsid w:val="005313F9"/>
    <w:rsid w:val="0053147A"/>
    <w:rsid w:val="005316C1"/>
    <w:rsid w:val="00532C17"/>
    <w:rsid w:val="00533CE3"/>
    <w:rsid w:val="005356A7"/>
    <w:rsid w:val="0053698F"/>
    <w:rsid w:val="00536D9D"/>
    <w:rsid w:val="0054062B"/>
    <w:rsid w:val="00541EE2"/>
    <w:rsid w:val="00542236"/>
    <w:rsid w:val="00542854"/>
    <w:rsid w:val="00542A6E"/>
    <w:rsid w:val="00542D1E"/>
    <w:rsid w:val="00544A64"/>
    <w:rsid w:val="00545562"/>
    <w:rsid w:val="00545B9E"/>
    <w:rsid w:val="00545C13"/>
    <w:rsid w:val="00545DEC"/>
    <w:rsid w:val="005462AD"/>
    <w:rsid w:val="005465EF"/>
    <w:rsid w:val="00546FD1"/>
    <w:rsid w:val="00547176"/>
    <w:rsid w:val="005472D3"/>
    <w:rsid w:val="005478DB"/>
    <w:rsid w:val="00547BF8"/>
    <w:rsid w:val="00547ECD"/>
    <w:rsid w:val="00550ADE"/>
    <w:rsid w:val="005514AF"/>
    <w:rsid w:val="00551817"/>
    <w:rsid w:val="0055184C"/>
    <w:rsid w:val="00551E5B"/>
    <w:rsid w:val="00551F86"/>
    <w:rsid w:val="005521BA"/>
    <w:rsid w:val="00552359"/>
    <w:rsid w:val="00552458"/>
    <w:rsid w:val="00552F35"/>
    <w:rsid w:val="005547CD"/>
    <w:rsid w:val="005579D9"/>
    <w:rsid w:val="00560F3D"/>
    <w:rsid w:val="00561629"/>
    <w:rsid w:val="00562305"/>
    <w:rsid w:val="00562621"/>
    <w:rsid w:val="005636CB"/>
    <w:rsid w:val="0056389D"/>
    <w:rsid w:val="00563D8D"/>
    <w:rsid w:val="00564E8D"/>
    <w:rsid w:val="00565233"/>
    <w:rsid w:val="00567282"/>
    <w:rsid w:val="00571735"/>
    <w:rsid w:val="00571EDB"/>
    <w:rsid w:val="0057293A"/>
    <w:rsid w:val="005738E5"/>
    <w:rsid w:val="00573F10"/>
    <w:rsid w:val="00574962"/>
    <w:rsid w:val="0057502A"/>
    <w:rsid w:val="005752C7"/>
    <w:rsid w:val="0057565F"/>
    <w:rsid w:val="00576298"/>
    <w:rsid w:val="00576513"/>
    <w:rsid w:val="005765C6"/>
    <w:rsid w:val="00581057"/>
    <w:rsid w:val="00581340"/>
    <w:rsid w:val="00581494"/>
    <w:rsid w:val="00581D4A"/>
    <w:rsid w:val="00581EB8"/>
    <w:rsid w:val="00582FE9"/>
    <w:rsid w:val="0058315F"/>
    <w:rsid w:val="00583F0E"/>
    <w:rsid w:val="00584735"/>
    <w:rsid w:val="00584C7A"/>
    <w:rsid w:val="005866B3"/>
    <w:rsid w:val="0058745E"/>
    <w:rsid w:val="00590891"/>
    <w:rsid w:val="00590DFB"/>
    <w:rsid w:val="00590F84"/>
    <w:rsid w:val="005932CD"/>
    <w:rsid w:val="005944E3"/>
    <w:rsid w:val="00594C6E"/>
    <w:rsid w:val="005950A9"/>
    <w:rsid w:val="005953CB"/>
    <w:rsid w:val="005956D1"/>
    <w:rsid w:val="00595E82"/>
    <w:rsid w:val="005A021B"/>
    <w:rsid w:val="005A05E2"/>
    <w:rsid w:val="005A0A72"/>
    <w:rsid w:val="005A1184"/>
    <w:rsid w:val="005A1F23"/>
    <w:rsid w:val="005A2748"/>
    <w:rsid w:val="005A3F66"/>
    <w:rsid w:val="005A474E"/>
    <w:rsid w:val="005A649D"/>
    <w:rsid w:val="005B0E93"/>
    <w:rsid w:val="005B285C"/>
    <w:rsid w:val="005B3EB9"/>
    <w:rsid w:val="005B5173"/>
    <w:rsid w:val="005B5BCD"/>
    <w:rsid w:val="005B79AE"/>
    <w:rsid w:val="005B7D4E"/>
    <w:rsid w:val="005C0500"/>
    <w:rsid w:val="005C0B27"/>
    <w:rsid w:val="005C0C08"/>
    <w:rsid w:val="005C0C48"/>
    <w:rsid w:val="005C0DE2"/>
    <w:rsid w:val="005C1A06"/>
    <w:rsid w:val="005C1D49"/>
    <w:rsid w:val="005C1F4D"/>
    <w:rsid w:val="005C21AE"/>
    <w:rsid w:val="005C2CB9"/>
    <w:rsid w:val="005C3B04"/>
    <w:rsid w:val="005C4998"/>
    <w:rsid w:val="005C5841"/>
    <w:rsid w:val="005C6969"/>
    <w:rsid w:val="005C6D4D"/>
    <w:rsid w:val="005C6D88"/>
    <w:rsid w:val="005C6FA3"/>
    <w:rsid w:val="005C75BA"/>
    <w:rsid w:val="005C7904"/>
    <w:rsid w:val="005C7A15"/>
    <w:rsid w:val="005D0042"/>
    <w:rsid w:val="005D0A85"/>
    <w:rsid w:val="005D2383"/>
    <w:rsid w:val="005D29AE"/>
    <w:rsid w:val="005D2E96"/>
    <w:rsid w:val="005D333A"/>
    <w:rsid w:val="005D4871"/>
    <w:rsid w:val="005D5AB9"/>
    <w:rsid w:val="005D6245"/>
    <w:rsid w:val="005D666E"/>
    <w:rsid w:val="005D72A5"/>
    <w:rsid w:val="005D78FC"/>
    <w:rsid w:val="005E063E"/>
    <w:rsid w:val="005E1D16"/>
    <w:rsid w:val="005E1D3B"/>
    <w:rsid w:val="005E2450"/>
    <w:rsid w:val="005E2522"/>
    <w:rsid w:val="005E2E87"/>
    <w:rsid w:val="005E301D"/>
    <w:rsid w:val="005E38E5"/>
    <w:rsid w:val="005E3D3B"/>
    <w:rsid w:val="005E41AE"/>
    <w:rsid w:val="005E45F7"/>
    <w:rsid w:val="005E4B7C"/>
    <w:rsid w:val="005E5543"/>
    <w:rsid w:val="005E6ACF"/>
    <w:rsid w:val="005E7B1E"/>
    <w:rsid w:val="005F0378"/>
    <w:rsid w:val="005F0907"/>
    <w:rsid w:val="005F2308"/>
    <w:rsid w:val="005F4089"/>
    <w:rsid w:val="005F5888"/>
    <w:rsid w:val="005F5C0B"/>
    <w:rsid w:val="005F5E2B"/>
    <w:rsid w:val="005F6965"/>
    <w:rsid w:val="005F6B18"/>
    <w:rsid w:val="005F7077"/>
    <w:rsid w:val="005F719E"/>
    <w:rsid w:val="00600EB4"/>
    <w:rsid w:val="006021DD"/>
    <w:rsid w:val="00602716"/>
    <w:rsid w:val="00603BE5"/>
    <w:rsid w:val="00604794"/>
    <w:rsid w:val="00604A38"/>
    <w:rsid w:val="00604A67"/>
    <w:rsid w:val="00604C4D"/>
    <w:rsid w:val="006050F7"/>
    <w:rsid w:val="00605892"/>
    <w:rsid w:val="0060726E"/>
    <w:rsid w:val="0060755E"/>
    <w:rsid w:val="006105B4"/>
    <w:rsid w:val="00612ADF"/>
    <w:rsid w:val="00612D1C"/>
    <w:rsid w:val="00613F4F"/>
    <w:rsid w:val="00614620"/>
    <w:rsid w:val="00615412"/>
    <w:rsid w:val="006156B0"/>
    <w:rsid w:val="00617CC6"/>
    <w:rsid w:val="00621AAE"/>
    <w:rsid w:val="006220DE"/>
    <w:rsid w:val="006221FF"/>
    <w:rsid w:val="006241D5"/>
    <w:rsid w:val="00624481"/>
    <w:rsid w:val="006250D3"/>
    <w:rsid w:val="00625815"/>
    <w:rsid w:val="0062727C"/>
    <w:rsid w:val="006275A0"/>
    <w:rsid w:val="006279B3"/>
    <w:rsid w:val="006300F2"/>
    <w:rsid w:val="00630768"/>
    <w:rsid w:val="00630969"/>
    <w:rsid w:val="00630F0F"/>
    <w:rsid w:val="006330E3"/>
    <w:rsid w:val="00633969"/>
    <w:rsid w:val="006342A6"/>
    <w:rsid w:val="00634FAB"/>
    <w:rsid w:val="00635485"/>
    <w:rsid w:val="006370C9"/>
    <w:rsid w:val="00637607"/>
    <w:rsid w:val="00640030"/>
    <w:rsid w:val="006403B1"/>
    <w:rsid w:val="00640708"/>
    <w:rsid w:val="00640938"/>
    <w:rsid w:val="00641975"/>
    <w:rsid w:val="0064205B"/>
    <w:rsid w:val="00643191"/>
    <w:rsid w:val="006432B1"/>
    <w:rsid w:val="006442F5"/>
    <w:rsid w:val="00644AEC"/>
    <w:rsid w:val="00644E4E"/>
    <w:rsid w:val="00645A16"/>
    <w:rsid w:val="00645A2E"/>
    <w:rsid w:val="00645C95"/>
    <w:rsid w:val="00646724"/>
    <w:rsid w:val="00647B5F"/>
    <w:rsid w:val="00651218"/>
    <w:rsid w:val="006530C3"/>
    <w:rsid w:val="00654726"/>
    <w:rsid w:val="00655DC3"/>
    <w:rsid w:val="006562DB"/>
    <w:rsid w:val="0065646D"/>
    <w:rsid w:val="00656756"/>
    <w:rsid w:val="006568AD"/>
    <w:rsid w:val="006571CA"/>
    <w:rsid w:val="00657849"/>
    <w:rsid w:val="006579E5"/>
    <w:rsid w:val="00660043"/>
    <w:rsid w:val="00660456"/>
    <w:rsid w:val="0066086F"/>
    <w:rsid w:val="00660DC0"/>
    <w:rsid w:val="00661355"/>
    <w:rsid w:val="00661703"/>
    <w:rsid w:val="00661DE0"/>
    <w:rsid w:val="006632EC"/>
    <w:rsid w:val="0066367D"/>
    <w:rsid w:val="00663B4A"/>
    <w:rsid w:val="00663F42"/>
    <w:rsid w:val="00663F78"/>
    <w:rsid w:val="00664AC3"/>
    <w:rsid w:val="0066679A"/>
    <w:rsid w:val="00667107"/>
    <w:rsid w:val="006678F2"/>
    <w:rsid w:val="00670398"/>
    <w:rsid w:val="00670695"/>
    <w:rsid w:val="006707DD"/>
    <w:rsid w:val="006726ED"/>
    <w:rsid w:val="00672816"/>
    <w:rsid w:val="00672AA0"/>
    <w:rsid w:val="006733E1"/>
    <w:rsid w:val="00673C3F"/>
    <w:rsid w:val="00674612"/>
    <w:rsid w:val="0067565A"/>
    <w:rsid w:val="00676053"/>
    <w:rsid w:val="00676199"/>
    <w:rsid w:val="0067631C"/>
    <w:rsid w:val="00676794"/>
    <w:rsid w:val="00676D3D"/>
    <w:rsid w:val="00677134"/>
    <w:rsid w:val="006800E7"/>
    <w:rsid w:val="00680A1D"/>
    <w:rsid w:val="00680EF7"/>
    <w:rsid w:val="00681D24"/>
    <w:rsid w:val="006825C3"/>
    <w:rsid w:val="006825E7"/>
    <w:rsid w:val="006835D3"/>
    <w:rsid w:val="00683C84"/>
    <w:rsid w:val="0068558B"/>
    <w:rsid w:val="00685F38"/>
    <w:rsid w:val="006868F4"/>
    <w:rsid w:val="006870B3"/>
    <w:rsid w:val="006871F8"/>
    <w:rsid w:val="00690B09"/>
    <w:rsid w:val="0069213E"/>
    <w:rsid w:val="0069271C"/>
    <w:rsid w:val="00693390"/>
    <w:rsid w:val="0069465A"/>
    <w:rsid w:val="00694DE6"/>
    <w:rsid w:val="006955CD"/>
    <w:rsid w:val="00695A5C"/>
    <w:rsid w:val="00695EA5"/>
    <w:rsid w:val="00696B3C"/>
    <w:rsid w:val="0069780B"/>
    <w:rsid w:val="006A09C9"/>
    <w:rsid w:val="006A12EB"/>
    <w:rsid w:val="006A3408"/>
    <w:rsid w:val="006A3ED8"/>
    <w:rsid w:val="006A4A85"/>
    <w:rsid w:val="006A5717"/>
    <w:rsid w:val="006A7477"/>
    <w:rsid w:val="006A79C2"/>
    <w:rsid w:val="006B029C"/>
    <w:rsid w:val="006B06EF"/>
    <w:rsid w:val="006B0930"/>
    <w:rsid w:val="006B0AF0"/>
    <w:rsid w:val="006B111B"/>
    <w:rsid w:val="006B1A2F"/>
    <w:rsid w:val="006B222B"/>
    <w:rsid w:val="006B23CF"/>
    <w:rsid w:val="006B2EDA"/>
    <w:rsid w:val="006B3009"/>
    <w:rsid w:val="006B566B"/>
    <w:rsid w:val="006B68C6"/>
    <w:rsid w:val="006B6D31"/>
    <w:rsid w:val="006B70C2"/>
    <w:rsid w:val="006B7108"/>
    <w:rsid w:val="006B744E"/>
    <w:rsid w:val="006B7C9D"/>
    <w:rsid w:val="006C08B1"/>
    <w:rsid w:val="006C0B43"/>
    <w:rsid w:val="006C0FB0"/>
    <w:rsid w:val="006C10F5"/>
    <w:rsid w:val="006C2053"/>
    <w:rsid w:val="006C388A"/>
    <w:rsid w:val="006C4B1F"/>
    <w:rsid w:val="006C4EC1"/>
    <w:rsid w:val="006C5F7E"/>
    <w:rsid w:val="006C60D2"/>
    <w:rsid w:val="006C63AE"/>
    <w:rsid w:val="006C644F"/>
    <w:rsid w:val="006C664D"/>
    <w:rsid w:val="006C6B89"/>
    <w:rsid w:val="006C6C3F"/>
    <w:rsid w:val="006C6C9A"/>
    <w:rsid w:val="006C763C"/>
    <w:rsid w:val="006C7DCB"/>
    <w:rsid w:val="006D071E"/>
    <w:rsid w:val="006D0EF7"/>
    <w:rsid w:val="006D111B"/>
    <w:rsid w:val="006D17FE"/>
    <w:rsid w:val="006D2218"/>
    <w:rsid w:val="006D2280"/>
    <w:rsid w:val="006D2594"/>
    <w:rsid w:val="006D260C"/>
    <w:rsid w:val="006D4F4B"/>
    <w:rsid w:val="006D53D5"/>
    <w:rsid w:val="006D7646"/>
    <w:rsid w:val="006E0C35"/>
    <w:rsid w:val="006E0C58"/>
    <w:rsid w:val="006E34E1"/>
    <w:rsid w:val="006E4492"/>
    <w:rsid w:val="006E5CCE"/>
    <w:rsid w:val="006E609C"/>
    <w:rsid w:val="006E7959"/>
    <w:rsid w:val="006E7E08"/>
    <w:rsid w:val="006F0F04"/>
    <w:rsid w:val="006F1940"/>
    <w:rsid w:val="006F1AC8"/>
    <w:rsid w:val="006F1CF1"/>
    <w:rsid w:val="006F1E44"/>
    <w:rsid w:val="006F1F0A"/>
    <w:rsid w:val="006F3147"/>
    <w:rsid w:val="006F363C"/>
    <w:rsid w:val="006F3DE2"/>
    <w:rsid w:val="006F6623"/>
    <w:rsid w:val="006F685F"/>
    <w:rsid w:val="006F6DDC"/>
    <w:rsid w:val="006F7FD2"/>
    <w:rsid w:val="007000E4"/>
    <w:rsid w:val="007019EA"/>
    <w:rsid w:val="00701AA8"/>
    <w:rsid w:val="00701E07"/>
    <w:rsid w:val="0070266A"/>
    <w:rsid w:val="00702AC6"/>
    <w:rsid w:val="007047D3"/>
    <w:rsid w:val="00704A83"/>
    <w:rsid w:val="00705650"/>
    <w:rsid w:val="00705A4B"/>
    <w:rsid w:val="0070667E"/>
    <w:rsid w:val="00706DBB"/>
    <w:rsid w:val="00707433"/>
    <w:rsid w:val="00707B17"/>
    <w:rsid w:val="00707B1C"/>
    <w:rsid w:val="00710C08"/>
    <w:rsid w:val="007112F4"/>
    <w:rsid w:val="007128DE"/>
    <w:rsid w:val="00713336"/>
    <w:rsid w:val="00713520"/>
    <w:rsid w:val="00713BF3"/>
    <w:rsid w:val="00713D8E"/>
    <w:rsid w:val="00714436"/>
    <w:rsid w:val="00716A62"/>
    <w:rsid w:val="00716C44"/>
    <w:rsid w:val="007173A2"/>
    <w:rsid w:val="007175FB"/>
    <w:rsid w:val="00720045"/>
    <w:rsid w:val="0072035D"/>
    <w:rsid w:val="00720825"/>
    <w:rsid w:val="0072089F"/>
    <w:rsid w:val="007214C7"/>
    <w:rsid w:val="0072203C"/>
    <w:rsid w:val="00723279"/>
    <w:rsid w:val="00723D89"/>
    <w:rsid w:val="007255F0"/>
    <w:rsid w:val="007256DB"/>
    <w:rsid w:val="00725A1E"/>
    <w:rsid w:val="00725C72"/>
    <w:rsid w:val="00727507"/>
    <w:rsid w:val="0072751F"/>
    <w:rsid w:val="00727E20"/>
    <w:rsid w:val="00730320"/>
    <w:rsid w:val="00730365"/>
    <w:rsid w:val="00732432"/>
    <w:rsid w:val="00733497"/>
    <w:rsid w:val="00733C27"/>
    <w:rsid w:val="00734EC4"/>
    <w:rsid w:val="007359E2"/>
    <w:rsid w:val="0073727D"/>
    <w:rsid w:val="007372BE"/>
    <w:rsid w:val="0073731E"/>
    <w:rsid w:val="00741136"/>
    <w:rsid w:val="00741E8A"/>
    <w:rsid w:val="00742BB6"/>
    <w:rsid w:val="00743A0A"/>
    <w:rsid w:val="007450D9"/>
    <w:rsid w:val="0074529D"/>
    <w:rsid w:val="007466F7"/>
    <w:rsid w:val="0074675A"/>
    <w:rsid w:val="00746AC2"/>
    <w:rsid w:val="00747630"/>
    <w:rsid w:val="007515BB"/>
    <w:rsid w:val="00751AC8"/>
    <w:rsid w:val="00751C8F"/>
    <w:rsid w:val="00752708"/>
    <w:rsid w:val="00752A50"/>
    <w:rsid w:val="00755D5C"/>
    <w:rsid w:val="007560BD"/>
    <w:rsid w:val="00757272"/>
    <w:rsid w:val="0075762B"/>
    <w:rsid w:val="00762CA4"/>
    <w:rsid w:val="00763654"/>
    <w:rsid w:val="00763AC8"/>
    <w:rsid w:val="0076474F"/>
    <w:rsid w:val="00764BB7"/>
    <w:rsid w:val="00764FF9"/>
    <w:rsid w:val="00765032"/>
    <w:rsid w:val="00767777"/>
    <w:rsid w:val="00767948"/>
    <w:rsid w:val="00767F22"/>
    <w:rsid w:val="00770CC3"/>
    <w:rsid w:val="00772472"/>
    <w:rsid w:val="007726A0"/>
    <w:rsid w:val="0077512C"/>
    <w:rsid w:val="007753CD"/>
    <w:rsid w:val="00775EB3"/>
    <w:rsid w:val="00776914"/>
    <w:rsid w:val="00777A4B"/>
    <w:rsid w:val="007832C5"/>
    <w:rsid w:val="007835A5"/>
    <w:rsid w:val="00785483"/>
    <w:rsid w:val="0078568C"/>
    <w:rsid w:val="0078597E"/>
    <w:rsid w:val="007902C8"/>
    <w:rsid w:val="00790634"/>
    <w:rsid w:val="00791BC2"/>
    <w:rsid w:val="00792851"/>
    <w:rsid w:val="00792D15"/>
    <w:rsid w:val="0079333C"/>
    <w:rsid w:val="00793BC2"/>
    <w:rsid w:val="00793CD0"/>
    <w:rsid w:val="00794034"/>
    <w:rsid w:val="007941B7"/>
    <w:rsid w:val="007944EC"/>
    <w:rsid w:val="00794FD7"/>
    <w:rsid w:val="00795877"/>
    <w:rsid w:val="00796B26"/>
    <w:rsid w:val="00796E20"/>
    <w:rsid w:val="00797982"/>
    <w:rsid w:val="00797C3D"/>
    <w:rsid w:val="007A0504"/>
    <w:rsid w:val="007A053C"/>
    <w:rsid w:val="007A0BA2"/>
    <w:rsid w:val="007A157B"/>
    <w:rsid w:val="007A1B6E"/>
    <w:rsid w:val="007A343A"/>
    <w:rsid w:val="007A47FA"/>
    <w:rsid w:val="007A484F"/>
    <w:rsid w:val="007A52AE"/>
    <w:rsid w:val="007A605E"/>
    <w:rsid w:val="007A653B"/>
    <w:rsid w:val="007A7902"/>
    <w:rsid w:val="007B012C"/>
    <w:rsid w:val="007B0BC4"/>
    <w:rsid w:val="007B107D"/>
    <w:rsid w:val="007B1404"/>
    <w:rsid w:val="007B179F"/>
    <w:rsid w:val="007B1B4A"/>
    <w:rsid w:val="007B1C3E"/>
    <w:rsid w:val="007B3428"/>
    <w:rsid w:val="007B3620"/>
    <w:rsid w:val="007B7DDE"/>
    <w:rsid w:val="007C0BBC"/>
    <w:rsid w:val="007C16C9"/>
    <w:rsid w:val="007C282B"/>
    <w:rsid w:val="007C2D34"/>
    <w:rsid w:val="007C35A5"/>
    <w:rsid w:val="007C370E"/>
    <w:rsid w:val="007C37E3"/>
    <w:rsid w:val="007C393D"/>
    <w:rsid w:val="007C3CB4"/>
    <w:rsid w:val="007C44A4"/>
    <w:rsid w:val="007C4B2A"/>
    <w:rsid w:val="007C4CF4"/>
    <w:rsid w:val="007C7921"/>
    <w:rsid w:val="007C7A99"/>
    <w:rsid w:val="007D0033"/>
    <w:rsid w:val="007D1C2D"/>
    <w:rsid w:val="007D1D5F"/>
    <w:rsid w:val="007D1EA2"/>
    <w:rsid w:val="007D333D"/>
    <w:rsid w:val="007D37DF"/>
    <w:rsid w:val="007D46E8"/>
    <w:rsid w:val="007D4C8E"/>
    <w:rsid w:val="007D50EB"/>
    <w:rsid w:val="007D599C"/>
    <w:rsid w:val="007D6BDC"/>
    <w:rsid w:val="007D726F"/>
    <w:rsid w:val="007D7326"/>
    <w:rsid w:val="007D79CC"/>
    <w:rsid w:val="007D7A57"/>
    <w:rsid w:val="007D7EBF"/>
    <w:rsid w:val="007E11E3"/>
    <w:rsid w:val="007E123F"/>
    <w:rsid w:val="007E23DB"/>
    <w:rsid w:val="007E599B"/>
    <w:rsid w:val="007E62DD"/>
    <w:rsid w:val="007E67B8"/>
    <w:rsid w:val="007E72CA"/>
    <w:rsid w:val="007E761F"/>
    <w:rsid w:val="007E763A"/>
    <w:rsid w:val="007F1563"/>
    <w:rsid w:val="007F250C"/>
    <w:rsid w:val="007F27CD"/>
    <w:rsid w:val="007F2ABA"/>
    <w:rsid w:val="007F2B2E"/>
    <w:rsid w:val="007F2CCC"/>
    <w:rsid w:val="007F523D"/>
    <w:rsid w:val="007F5C98"/>
    <w:rsid w:val="007F6DA8"/>
    <w:rsid w:val="007F72BE"/>
    <w:rsid w:val="007F76EC"/>
    <w:rsid w:val="007F7ED0"/>
    <w:rsid w:val="00800517"/>
    <w:rsid w:val="00800F94"/>
    <w:rsid w:val="00801019"/>
    <w:rsid w:val="008010C8"/>
    <w:rsid w:val="00802A13"/>
    <w:rsid w:val="0080433A"/>
    <w:rsid w:val="0080568F"/>
    <w:rsid w:val="00805D1B"/>
    <w:rsid w:val="00806387"/>
    <w:rsid w:val="008101CF"/>
    <w:rsid w:val="00810455"/>
    <w:rsid w:val="0081056A"/>
    <w:rsid w:val="00810ADC"/>
    <w:rsid w:val="00810ED0"/>
    <w:rsid w:val="00811612"/>
    <w:rsid w:val="00812AA1"/>
    <w:rsid w:val="00812EE5"/>
    <w:rsid w:val="00813F90"/>
    <w:rsid w:val="00814D00"/>
    <w:rsid w:val="0081505D"/>
    <w:rsid w:val="00815C82"/>
    <w:rsid w:val="00817B4E"/>
    <w:rsid w:val="00817EC1"/>
    <w:rsid w:val="0082013A"/>
    <w:rsid w:val="00820225"/>
    <w:rsid w:val="008205CE"/>
    <w:rsid w:val="00820623"/>
    <w:rsid w:val="00820B2A"/>
    <w:rsid w:val="00821EB9"/>
    <w:rsid w:val="00822470"/>
    <w:rsid w:val="00822529"/>
    <w:rsid w:val="008234F4"/>
    <w:rsid w:val="008237BA"/>
    <w:rsid w:val="00823FC0"/>
    <w:rsid w:val="00824729"/>
    <w:rsid w:val="00826858"/>
    <w:rsid w:val="00826C26"/>
    <w:rsid w:val="008306E8"/>
    <w:rsid w:val="0083087F"/>
    <w:rsid w:val="008315D6"/>
    <w:rsid w:val="0083210D"/>
    <w:rsid w:val="00832997"/>
    <w:rsid w:val="00832DCF"/>
    <w:rsid w:val="00833C9C"/>
    <w:rsid w:val="00833F26"/>
    <w:rsid w:val="00834AC0"/>
    <w:rsid w:val="00834D4F"/>
    <w:rsid w:val="00835B91"/>
    <w:rsid w:val="00836171"/>
    <w:rsid w:val="00836FB9"/>
    <w:rsid w:val="00837543"/>
    <w:rsid w:val="008376DE"/>
    <w:rsid w:val="008412FD"/>
    <w:rsid w:val="0084158D"/>
    <w:rsid w:val="008422A7"/>
    <w:rsid w:val="00842A9C"/>
    <w:rsid w:val="00842BCE"/>
    <w:rsid w:val="00843426"/>
    <w:rsid w:val="0084429B"/>
    <w:rsid w:val="00844456"/>
    <w:rsid w:val="008449B4"/>
    <w:rsid w:val="00845082"/>
    <w:rsid w:val="00845548"/>
    <w:rsid w:val="00845DDF"/>
    <w:rsid w:val="00847AEE"/>
    <w:rsid w:val="0085026E"/>
    <w:rsid w:val="00850BC9"/>
    <w:rsid w:val="00851626"/>
    <w:rsid w:val="008524EE"/>
    <w:rsid w:val="008525B5"/>
    <w:rsid w:val="00853629"/>
    <w:rsid w:val="00853A3F"/>
    <w:rsid w:val="00853BDD"/>
    <w:rsid w:val="00853EF9"/>
    <w:rsid w:val="00854559"/>
    <w:rsid w:val="00854FCE"/>
    <w:rsid w:val="00855A06"/>
    <w:rsid w:val="00855B34"/>
    <w:rsid w:val="0085678C"/>
    <w:rsid w:val="008569FD"/>
    <w:rsid w:val="008571EF"/>
    <w:rsid w:val="00857CDF"/>
    <w:rsid w:val="00860786"/>
    <w:rsid w:val="00860B1E"/>
    <w:rsid w:val="00860DE2"/>
    <w:rsid w:val="00861D34"/>
    <w:rsid w:val="008628C3"/>
    <w:rsid w:val="00862E12"/>
    <w:rsid w:val="0086395F"/>
    <w:rsid w:val="00863E16"/>
    <w:rsid w:val="00863ED5"/>
    <w:rsid w:val="008640DD"/>
    <w:rsid w:val="00864E5B"/>
    <w:rsid w:val="0086518B"/>
    <w:rsid w:val="00865416"/>
    <w:rsid w:val="008656A5"/>
    <w:rsid w:val="00865F66"/>
    <w:rsid w:val="00866CD6"/>
    <w:rsid w:val="00867644"/>
    <w:rsid w:val="0087042B"/>
    <w:rsid w:val="00870761"/>
    <w:rsid w:val="00872D28"/>
    <w:rsid w:val="0087354E"/>
    <w:rsid w:val="00874401"/>
    <w:rsid w:val="00876478"/>
    <w:rsid w:val="00877D96"/>
    <w:rsid w:val="008802CF"/>
    <w:rsid w:val="00880889"/>
    <w:rsid w:val="00881607"/>
    <w:rsid w:val="00881A6B"/>
    <w:rsid w:val="00881C92"/>
    <w:rsid w:val="008825E3"/>
    <w:rsid w:val="00882B47"/>
    <w:rsid w:val="00884E13"/>
    <w:rsid w:val="0088507A"/>
    <w:rsid w:val="00885E76"/>
    <w:rsid w:val="00886061"/>
    <w:rsid w:val="00886CEE"/>
    <w:rsid w:val="00887CAA"/>
    <w:rsid w:val="0089026C"/>
    <w:rsid w:val="0089077E"/>
    <w:rsid w:val="00890ACE"/>
    <w:rsid w:val="00891147"/>
    <w:rsid w:val="00891840"/>
    <w:rsid w:val="008937D3"/>
    <w:rsid w:val="00893DF1"/>
    <w:rsid w:val="00893FEF"/>
    <w:rsid w:val="0089409D"/>
    <w:rsid w:val="0089485D"/>
    <w:rsid w:val="00895A0F"/>
    <w:rsid w:val="00896A35"/>
    <w:rsid w:val="00896A54"/>
    <w:rsid w:val="00896C6F"/>
    <w:rsid w:val="008A09EA"/>
    <w:rsid w:val="008A1650"/>
    <w:rsid w:val="008A1C40"/>
    <w:rsid w:val="008A2596"/>
    <w:rsid w:val="008A5F42"/>
    <w:rsid w:val="008A64D4"/>
    <w:rsid w:val="008A7CBE"/>
    <w:rsid w:val="008B0D5F"/>
    <w:rsid w:val="008B1B02"/>
    <w:rsid w:val="008B20B3"/>
    <w:rsid w:val="008B263E"/>
    <w:rsid w:val="008B2F16"/>
    <w:rsid w:val="008B33D6"/>
    <w:rsid w:val="008B44AC"/>
    <w:rsid w:val="008B5D81"/>
    <w:rsid w:val="008B665D"/>
    <w:rsid w:val="008B6AC4"/>
    <w:rsid w:val="008C19CD"/>
    <w:rsid w:val="008C20B3"/>
    <w:rsid w:val="008C22C8"/>
    <w:rsid w:val="008C33B5"/>
    <w:rsid w:val="008C3ECB"/>
    <w:rsid w:val="008C41C6"/>
    <w:rsid w:val="008C461D"/>
    <w:rsid w:val="008C462C"/>
    <w:rsid w:val="008C61FB"/>
    <w:rsid w:val="008C678C"/>
    <w:rsid w:val="008C6AA1"/>
    <w:rsid w:val="008C7C2B"/>
    <w:rsid w:val="008D2CBC"/>
    <w:rsid w:val="008D2D9B"/>
    <w:rsid w:val="008D3504"/>
    <w:rsid w:val="008D3578"/>
    <w:rsid w:val="008D3D02"/>
    <w:rsid w:val="008D5660"/>
    <w:rsid w:val="008D5D85"/>
    <w:rsid w:val="008D6683"/>
    <w:rsid w:val="008E0562"/>
    <w:rsid w:val="008E0748"/>
    <w:rsid w:val="008E1306"/>
    <w:rsid w:val="008E2DD2"/>
    <w:rsid w:val="008E3247"/>
    <w:rsid w:val="008E32DD"/>
    <w:rsid w:val="008E3426"/>
    <w:rsid w:val="008E4584"/>
    <w:rsid w:val="008E4BAB"/>
    <w:rsid w:val="008E5476"/>
    <w:rsid w:val="008F05F6"/>
    <w:rsid w:val="008F07A6"/>
    <w:rsid w:val="008F08F4"/>
    <w:rsid w:val="008F1744"/>
    <w:rsid w:val="008F2CE7"/>
    <w:rsid w:val="008F2FE6"/>
    <w:rsid w:val="008F369A"/>
    <w:rsid w:val="008F3942"/>
    <w:rsid w:val="008F3AAC"/>
    <w:rsid w:val="008F480F"/>
    <w:rsid w:val="008F6828"/>
    <w:rsid w:val="008F7BAF"/>
    <w:rsid w:val="008F7C3A"/>
    <w:rsid w:val="00900341"/>
    <w:rsid w:val="00901460"/>
    <w:rsid w:val="00901712"/>
    <w:rsid w:val="00902336"/>
    <w:rsid w:val="009025ED"/>
    <w:rsid w:val="00902863"/>
    <w:rsid w:val="00903A2F"/>
    <w:rsid w:val="00904797"/>
    <w:rsid w:val="00905546"/>
    <w:rsid w:val="00905A95"/>
    <w:rsid w:val="00906A8D"/>
    <w:rsid w:val="0090720D"/>
    <w:rsid w:val="009077B2"/>
    <w:rsid w:val="00907851"/>
    <w:rsid w:val="009078D9"/>
    <w:rsid w:val="00907D8F"/>
    <w:rsid w:val="009105A4"/>
    <w:rsid w:val="00913003"/>
    <w:rsid w:val="00914421"/>
    <w:rsid w:val="00915134"/>
    <w:rsid w:val="009156E3"/>
    <w:rsid w:val="009168DF"/>
    <w:rsid w:val="00917905"/>
    <w:rsid w:val="00917998"/>
    <w:rsid w:val="00917999"/>
    <w:rsid w:val="00917DCB"/>
    <w:rsid w:val="009209CF"/>
    <w:rsid w:val="009234DD"/>
    <w:rsid w:val="0092356D"/>
    <w:rsid w:val="00923F96"/>
    <w:rsid w:val="00924159"/>
    <w:rsid w:val="00925F9B"/>
    <w:rsid w:val="00926025"/>
    <w:rsid w:val="00926404"/>
    <w:rsid w:val="00926760"/>
    <w:rsid w:val="00926858"/>
    <w:rsid w:val="0093019B"/>
    <w:rsid w:val="00930A79"/>
    <w:rsid w:val="00930F8A"/>
    <w:rsid w:val="009336E1"/>
    <w:rsid w:val="00933B76"/>
    <w:rsid w:val="009343C1"/>
    <w:rsid w:val="00936190"/>
    <w:rsid w:val="00936288"/>
    <w:rsid w:val="009368E5"/>
    <w:rsid w:val="0093775B"/>
    <w:rsid w:val="0093781B"/>
    <w:rsid w:val="00937D5B"/>
    <w:rsid w:val="0094083B"/>
    <w:rsid w:val="009408BD"/>
    <w:rsid w:val="00941327"/>
    <w:rsid w:val="00941825"/>
    <w:rsid w:val="00941C29"/>
    <w:rsid w:val="0094214E"/>
    <w:rsid w:val="00943942"/>
    <w:rsid w:val="00943BC8"/>
    <w:rsid w:val="00943F3F"/>
    <w:rsid w:val="009440D6"/>
    <w:rsid w:val="009444A9"/>
    <w:rsid w:val="0094556E"/>
    <w:rsid w:val="00946193"/>
    <w:rsid w:val="00946C10"/>
    <w:rsid w:val="00950A20"/>
    <w:rsid w:val="00951461"/>
    <w:rsid w:val="0095197C"/>
    <w:rsid w:val="00951BC1"/>
    <w:rsid w:val="00951E7B"/>
    <w:rsid w:val="00951F39"/>
    <w:rsid w:val="00952284"/>
    <w:rsid w:val="00952D13"/>
    <w:rsid w:val="009545B5"/>
    <w:rsid w:val="009546A5"/>
    <w:rsid w:val="00954701"/>
    <w:rsid w:val="00954C74"/>
    <w:rsid w:val="00955B41"/>
    <w:rsid w:val="00960297"/>
    <w:rsid w:val="00960562"/>
    <w:rsid w:val="009627E3"/>
    <w:rsid w:val="0096309B"/>
    <w:rsid w:val="00963567"/>
    <w:rsid w:val="009640DB"/>
    <w:rsid w:val="00964662"/>
    <w:rsid w:val="0096498B"/>
    <w:rsid w:val="00964AE1"/>
    <w:rsid w:val="009650C7"/>
    <w:rsid w:val="0096645C"/>
    <w:rsid w:val="009677B4"/>
    <w:rsid w:val="00967923"/>
    <w:rsid w:val="00970E20"/>
    <w:rsid w:val="00970E70"/>
    <w:rsid w:val="0097141D"/>
    <w:rsid w:val="00971425"/>
    <w:rsid w:val="00971DCF"/>
    <w:rsid w:val="00972077"/>
    <w:rsid w:val="00972510"/>
    <w:rsid w:val="00972CC8"/>
    <w:rsid w:val="00972ED0"/>
    <w:rsid w:val="009731A6"/>
    <w:rsid w:val="00973C35"/>
    <w:rsid w:val="00974900"/>
    <w:rsid w:val="009758FC"/>
    <w:rsid w:val="00976188"/>
    <w:rsid w:val="009771AA"/>
    <w:rsid w:val="00980C10"/>
    <w:rsid w:val="00981F21"/>
    <w:rsid w:val="00982299"/>
    <w:rsid w:val="0098230B"/>
    <w:rsid w:val="009829C0"/>
    <w:rsid w:val="00983AC7"/>
    <w:rsid w:val="009842A6"/>
    <w:rsid w:val="00984438"/>
    <w:rsid w:val="009861D3"/>
    <w:rsid w:val="0098699D"/>
    <w:rsid w:val="00987123"/>
    <w:rsid w:val="009875E0"/>
    <w:rsid w:val="009904F5"/>
    <w:rsid w:val="00992236"/>
    <w:rsid w:val="00992DA7"/>
    <w:rsid w:val="009948E9"/>
    <w:rsid w:val="00995E3A"/>
    <w:rsid w:val="00996E68"/>
    <w:rsid w:val="00997CC9"/>
    <w:rsid w:val="009A0447"/>
    <w:rsid w:val="009A1400"/>
    <w:rsid w:val="009A2D6D"/>
    <w:rsid w:val="009A2EF9"/>
    <w:rsid w:val="009A4F6A"/>
    <w:rsid w:val="009A5181"/>
    <w:rsid w:val="009A566D"/>
    <w:rsid w:val="009A62BC"/>
    <w:rsid w:val="009A658F"/>
    <w:rsid w:val="009B0AB4"/>
    <w:rsid w:val="009B0B5D"/>
    <w:rsid w:val="009B0E2A"/>
    <w:rsid w:val="009B15AE"/>
    <w:rsid w:val="009B164A"/>
    <w:rsid w:val="009B1FEA"/>
    <w:rsid w:val="009B271A"/>
    <w:rsid w:val="009B29DD"/>
    <w:rsid w:val="009B2BF2"/>
    <w:rsid w:val="009B30B2"/>
    <w:rsid w:val="009B46AD"/>
    <w:rsid w:val="009B5474"/>
    <w:rsid w:val="009B63A2"/>
    <w:rsid w:val="009B79B3"/>
    <w:rsid w:val="009C0B3E"/>
    <w:rsid w:val="009C1129"/>
    <w:rsid w:val="009C1BFD"/>
    <w:rsid w:val="009C1C41"/>
    <w:rsid w:val="009C2388"/>
    <w:rsid w:val="009C2BF0"/>
    <w:rsid w:val="009C2E81"/>
    <w:rsid w:val="009C2ED2"/>
    <w:rsid w:val="009C3A3D"/>
    <w:rsid w:val="009C4C36"/>
    <w:rsid w:val="009C5797"/>
    <w:rsid w:val="009C5B9A"/>
    <w:rsid w:val="009C62E4"/>
    <w:rsid w:val="009C6352"/>
    <w:rsid w:val="009C6FB5"/>
    <w:rsid w:val="009C7294"/>
    <w:rsid w:val="009C7769"/>
    <w:rsid w:val="009C7CD2"/>
    <w:rsid w:val="009D0238"/>
    <w:rsid w:val="009D05C9"/>
    <w:rsid w:val="009D129C"/>
    <w:rsid w:val="009D15BD"/>
    <w:rsid w:val="009D46DD"/>
    <w:rsid w:val="009D48B8"/>
    <w:rsid w:val="009D499B"/>
    <w:rsid w:val="009D4DCC"/>
    <w:rsid w:val="009D52D3"/>
    <w:rsid w:val="009D5BDB"/>
    <w:rsid w:val="009D76BF"/>
    <w:rsid w:val="009D7B18"/>
    <w:rsid w:val="009E3BDC"/>
    <w:rsid w:val="009E3EC1"/>
    <w:rsid w:val="009E44C0"/>
    <w:rsid w:val="009E4812"/>
    <w:rsid w:val="009E4CA1"/>
    <w:rsid w:val="009E4E19"/>
    <w:rsid w:val="009E5724"/>
    <w:rsid w:val="009E6054"/>
    <w:rsid w:val="009E67C1"/>
    <w:rsid w:val="009E753F"/>
    <w:rsid w:val="009E7702"/>
    <w:rsid w:val="009F02C7"/>
    <w:rsid w:val="009F0E26"/>
    <w:rsid w:val="009F109D"/>
    <w:rsid w:val="009F1104"/>
    <w:rsid w:val="009F114D"/>
    <w:rsid w:val="009F1607"/>
    <w:rsid w:val="009F4089"/>
    <w:rsid w:val="009F59F9"/>
    <w:rsid w:val="009F683A"/>
    <w:rsid w:val="009F6CA0"/>
    <w:rsid w:val="00A00A0C"/>
    <w:rsid w:val="00A01009"/>
    <w:rsid w:val="00A02130"/>
    <w:rsid w:val="00A02DDF"/>
    <w:rsid w:val="00A02F01"/>
    <w:rsid w:val="00A03932"/>
    <w:rsid w:val="00A03F60"/>
    <w:rsid w:val="00A040D1"/>
    <w:rsid w:val="00A041C1"/>
    <w:rsid w:val="00A045A0"/>
    <w:rsid w:val="00A05005"/>
    <w:rsid w:val="00A062C6"/>
    <w:rsid w:val="00A07693"/>
    <w:rsid w:val="00A110BF"/>
    <w:rsid w:val="00A13E7D"/>
    <w:rsid w:val="00A1481F"/>
    <w:rsid w:val="00A15732"/>
    <w:rsid w:val="00A157EF"/>
    <w:rsid w:val="00A17980"/>
    <w:rsid w:val="00A17F32"/>
    <w:rsid w:val="00A202B2"/>
    <w:rsid w:val="00A20A25"/>
    <w:rsid w:val="00A21D77"/>
    <w:rsid w:val="00A22072"/>
    <w:rsid w:val="00A232C2"/>
    <w:rsid w:val="00A23834"/>
    <w:rsid w:val="00A24126"/>
    <w:rsid w:val="00A252A5"/>
    <w:rsid w:val="00A26699"/>
    <w:rsid w:val="00A27F8F"/>
    <w:rsid w:val="00A3046D"/>
    <w:rsid w:val="00A3075A"/>
    <w:rsid w:val="00A30DEF"/>
    <w:rsid w:val="00A30F7A"/>
    <w:rsid w:val="00A33A1D"/>
    <w:rsid w:val="00A36571"/>
    <w:rsid w:val="00A36C11"/>
    <w:rsid w:val="00A36D88"/>
    <w:rsid w:val="00A36E84"/>
    <w:rsid w:val="00A37C85"/>
    <w:rsid w:val="00A40C48"/>
    <w:rsid w:val="00A41030"/>
    <w:rsid w:val="00A42344"/>
    <w:rsid w:val="00A42415"/>
    <w:rsid w:val="00A42B66"/>
    <w:rsid w:val="00A4325F"/>
    <w:rsid w:val="00A4354D"/>
    <w:rsid w:val="00A436C9"/>
    <w:rsid w:val="00A43E25"/>
    <w:rsid w:val="00A43FB6"/>
    <w:rsid w:val="00A44A64"/>
    <w:rsid w:val="00A44E90"/>
    <w:rsid w:val="00A4532E"/>
    <w:rsid w:val="00A46585"/>
    <w:rsid w:val="00A46C15"/>
    <w:rsid w:val="00A46CED"/>
    <w:rsid w:val="00A507D0"/>
    <w:rsid w:val="00A50C84"/>
    <w:rsid w:val="00A50D34"/>
    <w:rsid w:val="00A51966"/>
    <w:rsid w:val="00A5266E"/>
    <w:rsid w:val="00A527A2"/>
    <w:rsid w:val="00A52ED2"/>
    <w:rsid w:val="00A530C8"/>
    <w:rsid w:val="00A5370E"/>
    <w:rsid w:val="00A53DC1"/>
    <w:rsid w:val="00A55187"/>
    <w:rsid w:val="00A55EED"/>
    <w:rsid w:val="00A569FF"/>
    <w:rsid w:val="00A56CDB"/>
    <w:rsid w:val="00A57738"/>
    <w:rsid w:val="00A61FAC"/>
    <w:rsid w:val="00A63C9F"/>
    <w:rsid w:val="00A64261"/>
    <w:rsid w:val="00A654D7"/>
    <w:rsid w:val="00A65B06"/>
    <w:rsid w:val="00A65D18"/>
    <w:rsid w:val="00A67313"/>
    <w:rsid w:val="00A7120A"/>
    <w:rsid w:val="00A713B1"/>
    <w:rsid w:val="00A728BB"/>
    <w:rsid w:val="00A72A75"/>
    <w:rsid w:val="00A72F34"/>
    <w:rsid w:val="00A732B2"/>
    <w:rsid w:val="00A7531A"/>
    <w:rsid w:val="00A75BE6"/>
    <w:rsid w:val="00A75EC9"/>
    <w:rsid w:val="00A76210"/>
    <w:rsid w:val="00A76371"/>
    <w:rsid w:val="00A763CB"/>
    <w:rsid w:val="00A7680B"/>
    <w:rsid w:val="00A773DC"/>
    <w:rsid w:val="00A77724"/>
    <w:rsid w:val="00A80789"/>
    <w:rsid w:val="00A8081F"/>
    <w:rsid w:val="00A8194B"/>
    <w:rsid w:val="00A81FF4"/>
    <w:rsid w:val="00A82B28"/>
    <w:rsid w:val="00A8359C"/>
    <w:rsid w:val="00A83AE7"/>
    <w:rsid w:val="00A841C2"/>
    <w:rsid w:val="00A8595D"/>
    <w:rsid w:val="00A87F73"/>
    <w:rsid w:val="00A91BA1"/>
    <w:rsid w:val="00A9386E"/>
    <w:rsid w:val="00A93A88"/>
    <w:rsid w:val="00A93C83"/>
    <w:rsid w:val="00A93FA1"/>
    <w:rsid w:val="00A945CC"/>
    <w:rsid w:val="00A94A58"/>
    <w:rsid w:val="00A954D8"/>
    <w:rsid w:val="00A95B6A"/>
    <w:rsid w:val="00A95D1A"/>
    <w:rsid w:val="00A964EB"/>
    <w:rsid w:val="00A96CA8"/>
    <w:rsid w:val="00AA00F5"/>
    <w:rsid w:val="00AA28DA"/>
    <w:rsid w:val="00AA2CC6"/>
    <w:rsid w:val="00AA30DE"/>
    <w:rsid w:val="00AA4039"/>
    <w:rsid w:val="00AA4D62"/>
    <w:rsid w:val="00AA5AD3"/>
    <w:rsid w:val="00AA600D"/>
    <w:rsid w:val="00AA6499"/>
    <w:rsid w:val="00AA6DFB"/>
    <w:rsid w:val="00AB06B3"/>
    <w:rsid w:val="00AB1682"/>
    <w:rsid w:val="00AB1ABA"/>
    <w:rsid w:val="00AB1C3C"/>
    <w:rsid w:val="00AB1D28"/>
    <w:rsid w:val="00AB1D49"/>
    <w:rsid w:val="00AB2135"/>
    <w:rsid w:val="00AB2EE3"/>
    <w:rsid w:val="00AB2FD2"/>
    <w:rsid w:val="00AB371C"/>
    <w:rsid w:val="00AB3A05"/>
    <w:rsid w:val="00AB3B95"/>
    <w:rsid w:val="00AB450C"/>
    <w:rsid w:val="00AB4A45"/>
    <w:rsid w:val="00AB5024"/>
    <w:rsid w:val="00AB50FD"/>
    <w:rsid w:val="00AB553A"/>
    <w:rsid w:val="00AB56E4"/>
    <w:rsid w:val="00AB5F2E"/>
    <w:rsid w:val="00AB6901"/>
    <w:rsid w:val="00AB69AC"/>
    <w:rsid w:val="00AB6B47"/>
    <w:rsid w:val="00AB6BA9"/>
    <w:rsid w:val="00AC2F77"/>
    <w:rsid w:val="00AC310B"/>
    <w:rsid w:val="00AC36C6"/>
    <w:rsid w:val="00AC43BD"/>
    <w:rsid w:val="00AC4931"/>
    <w:rsid w:val="00AC744E"/>
    <w:rsid w:val="00AC7A42"/>
    <w:rsid w:val="00AC7FB6"/>
    <w:rsid w:val="00AD0BC0"/>
    <w:rsid w:val="00AD0D1A"/>
    <w:rsid w:val="00AD0DE9"/>
    <w:rsid w:val="00AD14BA"/>
    <w:rsid w:val="00AD1665"/>
    <w:rsid w:val="00AD2F7E"/>
    <w:rsid w:val="00AD5500"/>
    <w:rsid w:val="00AD5E31"/>
    <w:rsid w:val="00AD62DB"/>
    <w:rsid w:val="00AD63D7"/>
    <w:rsid w:val="00AD6DA1"/>
    <w:rsid w:val="00AD720A"/>
    <w:rsid w:val="00AE0271"/>
    <w:rsid w:val="00AE03C6"/>
    <w:rsid w:val="00AE0A16"/>
    <w:rsid w:val="00AE1374"/>
    <w:rsid w:val="00AE1CA9"/>
    <w:rsid w:val="00AE1CF2"/>
    <w:rsid w:val="00AE2146"/>
    <w:rsid w:val="00AE2207"/>
    <w:rsid w:val="00AE24FC"/>
    <w:rsid w:val="00AE266C"/>
    <w:rsid w:val="00AE2B61"/>
    <w:rsid w:val="00AE2E5C"/>
    <w:rsid w:val="00AE3F8A"/>
    <w:rsid w:val="00AE4B81"/>
    <w:rsid w:val="00AE4C51"/>
    <w:rsid w:val="00AE657B"/>
    <w:rsid w:val="00AE6CA7"/>
    <w:rsid w:val="00AE745D"/>
    <w:rsid w:val="00AE7B5A"/>
    <w:rsid w:val="00AF24C7"/>
    <w:rsid w:val="00AF2500"/>
    <w:rsid w:val="00AF4196"/>
    <w:rsid w:val="00AF4DBF"/>
    <w:rsid w:val="00AF586B"/>
    <w:rsid w:val="00AF69B5"/>
    <w:rsid w:val="00AF6D96"/>
    <w:rsid w:val="00B023CB"/>
    <w:rsid w:val="00B02BDF"/>
    <w:rsid w:val="00B05FBA"/>
    <w:rsid w:val="00B0637F"/>
    <w:rsid w:val="00B07BA1"/>
    <w:rsid w:val="00B11AA5"/>
    <w:rsid w:val="00B11EB1"/>
    <w:rsid w:val="00B14422"/>
    <w:rsid w:val="00B1457C"/>
    <w:rsid w:val="00B14666"/>
    <w:rsid w:val="00B14796"/>
    <w:rsid w:val="00B14A3F"/>
    <w:rsid w:val="00B164CD"/>
    <w:rsid w:val="00B172B9"/>
    <w:rsid w:val="00B17C7F"/>
    <w:rsid w:val="00B2043E"/>
    <w:rsid w:val="00B206A0"/>
    <w:rsid w:val="00B216D9"/>
    <w:rsid w:val="00B21CDD"/>
    <w:rsid w:val="00B21FC7"/>
    <w:rsid w:val="00B22464"/>
    <w:rsid w:val="00B24A5A"/>
    <w:rsid w:val="00B25BD7"/>
    <w:rsid w:val="00B25F03"/>
    <w:rsid w:val="00B25F7B"/>
    <w:rsid w:val="00B2648A"/>
    <w:rsid w:val="00B26E93"/>
    <w:rsid w:val="00B27BBD"/>
    <w:rsid w:val="00B31AAF"/>
    <w:rsid w:val="00B3422B"/>
    <w:rsid w:val="00B34898"/>
    <w:rsid w:val="00B34EB5"/>
    <w:rsid w:val="00B3798E"/>
    <w:rsid w:val="00B37C42"/>
    <w:rsid w:val="00B40CD8"/>
    <w:rsid w:val="00B421BC"/>
    <w:rsid w:val="00B42D29"/>
    <w:rsid w:val="00B4501D"/>
    <w:rsid w:val="00B5023D"/>
    <w:rsid w:val="00B51AA0"/>
    <w:rsid w:val="00B51E9A"/>
    <w:rsid w:val="00B524D8"/>
    <w:rsid w:val="00B528F4"/>
    <w:rsid w:val="00B52A5E"/>
    <w:rsid w:val="00B54AEB"/>
    <w:rsid w:val="00B5592B"/>
    <w:rsid w:val="00B55C1D"/>
    <w:rsid w:val="00B56157"/>
    <w:rsid w:val="00B5629A"/>
    <w:rsid w:val="00B57797"/>
    <w:rsid w:val="00B60749"/>
    <w:rsid w:val="00B60B54"/>
    <w:rsid w:val="00B61241"/>
    <w:rsid w:val="00B61CB4"/>
    <w:rsid w:val="00B6287F"/>
    <w:rsid w:val="00B62B6C"/>
    <w:rsid w:val="00B62BF8"/>
    <w:rsid w:val="00B62FC5"/>
    <w:rsid w:val="00B632C6"/>
    <w:rsid w:val="00B63D79"/>
    <w:rsid w:val="00B64342"/>
    <w:rsid w:val="00B6538F"/>
    <w:rsid w:val="00B65821"/>
    <w:rsid w:val="00B66E62"/>
    <w:rsid w:val="00B67E10"/>
    <w:rsid w:val="00B710EB"/>
    <w:rsid w:val="00B712D7"/>
    <w:rsid w:val="00B72C0B"/>
    <w:rsid w:val="00B73F75"/>
    <w:rsid w:val="00B74683"/>
    <w:rsid w:val="00B746AC"/>
    <w:rsid w:val="00B74FE0"/>
    <w:rsid w:val="00B759DF"/>
    <w:rsid w:val="00B806AE"/>
    <w:rsid w:val="00B80771"/>
    <w:rsid w:val="00B81D13"/>
    <w:rsid w:val="00B82838"/>
    <w:rsid w:val="00B830FB"/>
    <w:rsid w:val="00B836D3"/>
    <w:rsid w:val="00B854A4"/>
    <w:rsid w:val="00B86CE8"/>
    <w:rsid w:val="00B86E48"/>
    <w:rsid w:val="00B900E8"/>
    <w:rsid w:val="00B914DB"/>
    <w:rsid w:val="00B934F4"/>
    <w:rsid w:val="00B9382C"/>
    <w:rsid w:val="00B93DEC"/>
    <w:rsid w:val="00B94907"/>
    <w:rsid w:val="00B95960"/>
    <w:rsid w:val="00B96BC5"/>
    <w:rsid w:val="00B96EB9"/>
    <w:rsid w:val="00B97629"/>
    <w:rsid w:val="00BA0954"/>
    <w:rsid w:val="00BA11DE"/>
    <w:rsid w:val="00BA15AB"/>
    <w:rsid w:val="00BA1A0C"/>
    <w:rsid w:val="00BA1E24"/>
    <w:rsid w:val="00BA1EA2"/>
    <w:rsid w:val="00BA291E"/>
    <w:rsid w:val="00BA2DE6"/>
    <w:rsid w:val="00BA311B"/>
    <w:rsid w:val="00BA4E7E"/>
    <w:rsid w:val="00BA5237"/>
    <w:rsid w:val="00BA6536"/>
    <w:rsid w:val="00BB0C06"/>
    <w:rsid w:val="00BB16DA"/>
    <w:rsid w:val="00BB192A"/>
    <w:rsid w:val="00BB4723"/>
    <w:rsid w:val="00BB56F0"/>
    <w:rsid w:val="00BB5FFF"/>
    <w:rsid w:val="00BB6D8C"/>
    <w:rsid w:val="00BC082F"/>
    <w:rsid w:val="00BC1216"/>
    <w:rsid w:val="00BC168C"/>
    <w:rsid w:val="00BC2215"/>
    <w:rsid w:val="00BC271F"/>
    <w:rsid w:val="00BC2EE2"/>
    <w:rsid w:val="00BC3D2A"/>
    <w:rsid w:val="00BC4C37"/>
    <w:rsid w:val="00BC5030"/>
    <w:rsid w:val="00BC778E"/>
    <w:rsid w:val="00BC7959"/>
    <w:rsid w:val="00BD15E8"/>
    <w:rsid w:val="00BD19A1"/>
    <w:rsid w:val="00BD21C3"/>
    <w:rsid w:val="00BD2E41"/>
    <w:rsid w:val="00BD320C"/>
    <w:rsid w:val="00BD3542"/>
    <w:rsid w:val="00BD3A3A"/>
    <w:rsid w:val="00BD3A79"/>
    <w:rsid w:val="00BD4573"/>
    <w:rsid w:val="00BD480A"/>
    <w:rsid w:val="00BD526F"/>
    <w:rsid w:val="00BD6A1A"/>
    <w:rsid w:val="00BD79B7"/>
    <w:rsid w:val="00BD7DD7"/>
    <w:rsid w:val="00BE15E8"/>
    <w:rsid w:val="00BE2E95"/>
    <w:rsid w:val="00BE4456"/>
    <w:rsid w:val="00BE44F6"/>
    <w:rsid w:val="00BE507D"/>
    <w:rsid w:val="00BE5467"/>
    <w:rsid w:val="00BE5C4D"/>
    <w:rsid w:val="00BE60DD"/>
    <w:rsid w:val="00BE6150"/>
    <w:rsid w:val="00BE6D1A"/>
    <w:rsid w:val="00BF00FD"/>
    <w:rsid w:val="00BF03BC"/>
    <w:rsid w:val="00BF0DC9"/>
    <w:rsid w:val="00BF1B04"/>
    <w:rsid w:val="00BF2185"/>
    <w:rsid w:val="00BF32F5"/>
    <w:rsid w:val="00BF37EA"/>
    <w:rsid w:val="00BF4440"/>
    <w:rsid w:val="00BF467E"/>
    <w:rsid w:val="00BF5DDA"/>
    <w:rsid w:val="00BF6192"/>
    <w:rsid w:val="00BF6E12"/>
    <w:rsid w:val="00BF7298"/>
    <w:rsid w:val="00C011B3"/>
    <w:rsid w:val="00C02D7C"/>
    <w:rsid w:val="00C0382C"/>
    <w:rsid w:val="00C03FC0"/>
    <w:rsid w:val="00C0478B"/>
    <w:rsid w:val="00C04828"/>
    <w:rsid w:val="00C050CE"/>
    <w:rsid w:val="00C054D1"/>
    <w:rsid w:val="00C06FEE"/>
    <w:rsid w:val="00C0732A"/>
    <w:rsid w:val="00C0777B"/>
    <w:rsid w:val="00C11D8A"/>
    <w:rsid w:val="00C11FDD"/>
    <w:rsid w:val="00C1294F"/>
    <w:rsid w:val="00C1311D"/>
    <w:rsid w:val="00C1421C"/>
    <w:rsid w:val="00C14632"/>
    <w:rsid w:val="00C1553D"/>
    <w:rsid w:val="00C15991"/>
    <w:rsid w:val="00C15E4C"/>
    <w:rsid w:val="00C1619D"/>
    <w:rsid w:val="00C16346"/>
    <w:rsid w:val="00C164DC"/>
    <w:rsid w:val="00C165D3"/>
    <w:rsid w:val="00C167E9"/>
    <w:rsid w:val="00C16BFA"/>
    <w:rsid w:val="00C17166"/>
    <w:rsid w:val="00C17EC3"/>
    <w:rsid w:val="00C201BF"/>
    <w:rsid w:val="00C20DDD"/>
    <w:rsid w:val="00C21DEC"/>
    <w:rsid w:val="00C230CC"/>
    <w:rsid w:val="00C23680"/>
    <w:rsid w:val="00C23EF1"/>
    <w:rsid w:val="00C24667"/>
    <w:rsid w:val="00C256AE"/>
    <w:rsid w:val="00C25767"/>
    <w:rsid w:val="00C27D0A"/>
    <w:rsid w:val="00C27E49"/>
    <w:rsid w:val="00C30875"/>
    <w:rsid w:val="00C30CF7"/>
    <w:rsid w:val="00C30EB3"/>
    <w:rsid w:val="00C3301C"/>
    <w:rsid w:val="00C34839"/>
    <w:rsid w:val="00C34858"/>
    <w:rsid w:val="00C354C2"/>
    <w:rsid w:val="00C36C2E"/>
    <w:rsid w:val="00C412F7"/>
    <w:rsid w:val="00C4363B"/>
    <w:rsid w:val="00C43A13"/>
    <w:rsid w:val="00C43D83"/>
    <w:rsid w:val="00C43E91"/>
    <w:rsid w:val="00C4482E"/>
    <w:rsid w:val="00C45B97"/>
    <w:rsid w:val="00C465A7"/>
    <w:rsid w:val="00C469BB"/>
    <w:rsid w:val="00C46FFF"/>
    <w:rsid w:val="00C47280"/>
    <w:rsid w:val="00C47542"/>
    <w:rsid w:val="00C5042D"/>
    <w:rsid w:val="00C5134E"/>
    <w:rsid w:val="00C51D6D"/>
    <w:rsid w:val="00C53187"/>
    <w:rsid w:val="00C541A8"/>
    <w:rsid w:val="00C54FBE"/>
    <w:rsid w:val="00C57C33"/>
    <w:rsid w:val="00C57E89"/>
    <w:rsid w:val="00C60F58"/>
    <w:rsid w:val="00C61276"/>
    <w:rsid w:val="00C613F8"/>
    <w:rsid w:val="00C61D61"/>
    <w:rsid w:val="00C62670"/>
    <w:rsid w:val="00C6391F"/>
    <w:rsid w:val="00C64484"/>
    <w:rsid w:val="00C644BB"/>
    <w:rsid w:val="00C64ACB"/>
    <w:rsid w:val="00C65923"/>
    <w:rsid w:val="00C65E71"/>
    <w:rsid w:val="00C66C17"/>
    <w:rsid w:val="00C66F44"/>
    <w:rsid w:val="00C67436"/>
    <w:rsid w:val="00C704F9"/>
    <w:rsid w:val="00C70B78"/>
    <w:rsid w:val="00C71523"/>
    <w:rsid w:val="00C717CE"/>
    <w:rsid w:val="00C72175"/>
    <w:rsid w:val="00C72649"/>
    <w:rsid w:val="00C73373"/>
    <w:rsid w:val="00C748FE"/>
    <w:rsid w:val="00C75674"/>
    <w:rsid w:val="00C75DF4"/>
    <w:rsid w:val="00C76BB9"/>
    <w:rsid w:val="00C77376"/>
    <w:rsid w:val="00C778D3"/>
    <w:rsid w:val="00C77FBE"/>
    <w:rsid w:val="00C8005B"/>
    <w:rsid w:val="00C802CC"/>
    <w:rsid w:val="00C80CE4"/>
    <w:rsid w:val="00C8190B"/>
    <w:rsid w:val="00C84163"/>
    <w:rsid w:val="00C848B9"/>
    <w:rsid w:val="00C8510D"/>
    <w:rsid w:val="00C8557D"/>
    <w:rsid w:val="00C85618"/>
    <w:rsid w:val="00C85AD8"/>
    <w:rsid w:val="00C85C3D"/>
    <w:rsid w:val="00C85F0A"/>
    <w:rsid w:val="00C86242"/>
    <w:rsid w:val="00C86DDC"/>
    <w:rsid w:val="00C87522"/>
    <w:rsid w:val="00C8761E"/>
    <w:rsid w:val="00C87A55"/>
    <w:rsid w:val="00C9147E"/>
    <w:rsid w:val="00C92087"/>
    <w:rsid w:val="00C93DFA"/>
    <w:rsid w:val="00C941DE"/>
    <w:rsid w:val="00C94489"/>
    <w:rsid w:val="00C94E18"/>
    <w:rsid w:val="00C95C90"/>
    <w:rsid w:val="00C96229"/>
    <w:rsid w:val="00C9696C"/>
    <w:rsid w:val="00C97FB3"/>
    <w:rsid w:val="00CA06E5"/>
    <w:rsid w:val="00CA12FB"/>
    <w:rsid w:val="00CA2A52"/>
    <w:rsid w:val="00CA2BEE"/>
    <w:rsid w:val="00CA37F6"/>
    <w:rsid w:val="00CA6559"/>
    <w:rsid w:val="00CA6D18"/>
    <w:rsid w:val="00CA7745"/>
    <w:rsid w:val="00CA7A6A"/>
    <w:rsid w:val="00CA7C7D"/>
    <w:rsid w:val="00CB00FE"/>
    <w:rsid w:val="00CB073A"/>
    <w:rsid w:val="00CB1387"/>
    <w:rsid w:val="00CB2C4E"/>
    <w:rsid w:val="00CB4FE7"/>
    <w:rsid w:val="00CB611C"/>
    <w:rsid w:val="00CB66FD"/>
    <w:rsid w:val="00CB6773"/>
    <w:rsid w:val="00CB7222"/>
    <w:rsid w:val="00CB76D6"/>
    <w:rsid w:val="00CB7729"/>
    <w:rsid w:val="00CB7A0C"/>
    <w:rsid w:val="00CB7A7C"/>
    <w:rsid w:val="00CB7ADE"/>
    <w:rsid w:val="00CB7B2F"/>
    <w:rsid w:val="00CB7E30"/>
    <w:rsid w:val="00CC00E1"/>
    <w:rsid w:val="00CC02B3"/>
    <w:rsid w:val="00CC0C1E"/>
    <w:rsid w:val="00CC18E1"/>
    <w:rsid w:val="00CC1D2B"/>
    <w:rsid w:val="00CC1F35"/>
    <w:rsid w:val="00CC3E8E"/>
    <w:rsid w:val="00CC521B"/>
    <w:rsid w:val="00CC52C0"/>
    <w:rsid w:val="00CC70DB"/>
    <w:rsid w:val="00CC7A20"/>
    <w:rsid w:val="00CC7E87"/>
    <w:rsid w:val="00CD24EB"/>
    <w:rsid w:val="00CD3503"/>
    <w:rsid w:val="00CD5435"/>
    <w:rsid w:val="00CD5772"/>
    <w:rsid w:val="00CD58F2"/>
    <w:rsid w:val="00CD72C2"/>
    <w:rsid w:val="00CE000E"/>
    <w:rsid w:val="00CE0EB2"/>
    <w:rsid w:val="00CE10D5"/>
    <w:rsid w:val="00CE1586"/>
    <w:rsid w:val="00CE1B7A"/>
    <w:rsid w:val="00CE2FAB"/>
    <w:rsid w:val="00CE3752"/>
    <w:rsid w:val="00CE3C8A"/>
    <w:rsid w:val="00CE4A76"/>
    <w:rsid w:val="00CE4E89"/>
    <w:rsid w:val="00CE5436"/>
    <w:rsid w:val="00CE642B"/>
    <w:rsid w:val="00CE7845"/>
    <w:rsid w:val="00CE7CC1"/>
    <w:rsid w:val="00CF006D"/>
    <w:rsid w:val="00CF1E11"/>
    <w:rsid w:val="00CF23E3"/>
    <w:rsid w:val="00CF249A"/>
    <w:rsid w:val="00CF2DD9"/>
    <w:rsid w:val="00CF2E51"/>
    <w:rsid w:val="00CF3532"/>
    <w:rsid w:val="00CF37E3"/>
    <w:rsid w:val="00CF4BB3"/>
    <w:rsid w:val="00CF633C"/>
    <w:rsid w:val="00CF6445"/>
    <w:rsid w:val="00CF6F81"/>
    <w:rsid w:val="00D0038B"/>
    <w:rsid w:val="00D00689"/>
    <w:rsid w:val="00D01843"/>
    <w:rsid w:val="00D023E3"/>
    <w:rsid w:val="00D03369"/>
    <w:rsid w:val="00D0350B"/>
    <w:rsid w:val="00D0388B"/>
    <w:rsid w:val="00D04782"/>
    <w:rsid w:val="00D056C4"/>
    <w:rsid w:val="00D06090"/>
    <w:rsid w:val="00D065AE"/>
    <w:rsid w:val="00D06FED"/>
    <w:rsid w:val="00D12B12"/>
    <w:rsid w:val="00D13707"/>
    <w:rsid w:val="00D20A93"/>
    <w:rsid w:val="00D21C92"/>
    <w:rsid w:val="00D22282"/>
    <w:rsid w:val="00D23177"/>
    <w:rsid w:val="00D23875"/>
    <w:rsid w:val="00D23930"/>
    <w:rsid w:val="00D23A58"/>
    <w:rsid w:val="00D23D51"/>
    <w:rsid w:val="00D246C0"/>
    <w:rsid w:val="00D24F34"/>
    <w:rsid w:val="00D25157"/>
    <w:rsid w:val="00D26255"/>
    <w:rsid w:val="00D26329"/>
    <w:rsid w:val="00D26595"/>
    <w:rsid w:val="00D26796"/>
    <w:rsid w:val="00D27361"/>
    <w:rsid w:val="00D27363"/>
    <w:rsid w:val="00D2745C"/>
    <w:rsid w:val="00D2776A"/>
    <w:rsid w:val="00D27A6A"/>
    <w:rsid w:val="00D27B15"/>
    <w:rsid w:val="00D27C2E"/>
    <w:rsid w:val="00D30B56"/>
    <w:rsid w:val="00D31738"/>
    <w:rsid w:val="00D33313"/>
    <w:rsid w:val="00D33C55"/>
    <w:rsid w:val="00D344D5"/>
    <w:rsid w:val="00D345E9"/>
    <w:rsid w:val="00D35319"/>
    <w:rsid w:val="00D3581E"/>
    <w:rsid w:val="00D35BC1"/>
    <w:rsid w:val="00D35E2D"/>
    <w:rsid w:val="00D36C70"/>
    <w:rsid w:val="00D37100"/>
    <w:rsid w:val="00D37A03"/>
    <w:rsid w:val="00D37BE7"/>
    <w:rsid w:val="00D40AEF"/>
    <w:rsid w:val="00D4123F"/>
    <w:rsid w:val="00D41335"/>
    <w:rsid w:val="00D41BA2"/>
    <w:rsid w:val="00D428F6"/>
    <w:rsid w:val="00D43C98"/>
    <w:rsid w:val="00D44DB1"/>
    <w:rsid w:val="00D44F38"/>
    <w:rsid w:val="00D452EB"/>
    <w:rsid w:val="00D4549A"/>
    <w:rsid w:val="00D46A9D"/>
    <w:rsid w:val="00D46D64"/>
    <w:rsid w:val="00D47975"/>
    <w:rsid w:val="00D50473"/>
    <w:rsid w:val="00D5110D"/>
    <w:rsid w:val="00D51794"/>
    <w:rsid w:val="00D51DE2"/>
    <w:rsid w:val="00D52020"/>
    <w:rsid w:val="00D526E2"/>
    <w:rsid w:val="00D55D5D"/>
    <w:rsid w:val="00D56733"/>
    <w:rsid w:val="00D56D6A"/>
    <w:rsid w:val="00D5777A"/>
    <w:rsid w:val="00D607C4"/>
    <w:rsid w:val="00D609A4"/>
    <w:rsid w:val="00D60F5E"/>
    <w:rsid w:val="00D61F16"/>
    <w:rsid w:val="00D61F58"/>
    <w:rsid w:val="00D62779"/>
    <w:rsid w:val="00D62FC5"/>
    <w:rsid w:val="00D63061"/>
    <w:rsid w:val="00D64B89"/>
    <w:rsid w:val="00D658D9"/>
    <w:rsid w:val="00D6733D"/>
    <w:rsid w:val="00D712F8"/>
    <w:rsid w:val="00D71517"/>
    <w:rsid w:val="00D7214E"/>
    <w:rsid w:val="00D72281"/>
    <w:rsid w:val="00D72B31"/>
    <w:rsid w:val="00D73F56"/>
    <w:rsid w:val="00D747EE"/>
    <w:rsid w:val="00D759F4"/>
    <w:rsid w:val="00D75F25"/>
    <w:rsid w:val="00D75FBC"/>
    <w:rsid w:val="00D7604B"/>
    <w:rsid w:val="00D760DC"/>
    <w:rsid w:val="00D77957"/>
    <w:rsid w:val="00D779BF"/>
    <w:rsid w:val="00D80959"/>
    <w:rsid w:val="00D80C98"/>
    <w:rsid w:val="00D81A2D"/>
    <w:rsid w:val="00D81F2B"/>
    <w:rsid w:val="00D82533"/>
    <w:rsid w:val="00D84E51"/>
    <w:rsid w:val="00D8574C"/>
    <w:rsid w:val="00D85ED8"/>
    <w:rsid w:val="00D86BF6"/>
    <w:rsid w:val="00D90AF5"/>
    <w:rsid w:val="00D90B48"/>
    <w:rsid w:val="00D90E50"/>
    <w:rsid w:val="00D91CD5"/>
    <w:rsid w:val="00D92C52"/>
    <w:rsid w:val="00D92DFB"/>
    <w:rsid w:val="00D9360E"/>
    <w:rsid w:val="00D94452"/>
    <w:rsid w:val="00D94C44"/>
    <w:rsid w:val="00D9533A"/>
    <w:rsid w:val="00D96C05"/>
    <w:rsid w:val="00D96F75"/>
    <w:rsid w:val="00D9715D"/>
    <w:rsid w:val="00D971EE"/>
    <w:rsid w:val="00D9779E"/>
    <w:rsid w:val="00D97DF8"/>
    <w:rsid w:val="00DA0965"/>
    <w:rsid w:val="00DA0C0C"/>
    <w:rsid w:val="00DA0E58"/>
    <w:rsid w:val="00DA12A9"/>
    <w:rsid w:val="00DA1DCD"/>
    <w:rsid w:val="00DA2200"/>
    <w:rsid w:val="00DA2259"/>
    <w:rsid w:val="00DA306B"/>
    <w:rsid w:val="00DA329D"/>
    <w:rsid w:val="00DA380F"/>
    <w:rsid w:val="00DA3CC9"/>
    <w:rsid w:val="00DA3E35"/>
    <w:rsid w:val="00DA4475"/>
    <w:rsid w:val="00DA586E"/>
    <w:rsid w:val="00DA5C14"/>
    <w:rsid w:val="00DA64EA"/>
    <w:rsid w:val="00DA75A4"/>
    <w:rsid w:val="00DB0250"/>
    <w:rsid w:val="00DB17BD"/>
    <w:rsid w:val="00DB1CAC"/>
    <w:rsid w:val="00DB387F"/>
    <w:rsid w:val="00DB3F56"/>
    <w:rsid w:val="00DB42B9"/>
    <w:rsid w:val="00DB567A"/>
    <w:rsid w:val="00DB5E45"/>
    <w:rsid w:val="00DB735A"/>
    <w:rsid w:val="00DB77BB"/>
    <w:rsid w:val="00DB78CB"/>
    <w:rsid w:val="00DB7D0F"/>
    <w:rsid w:val="00DC131E"/>
    <w:rsid w:val="00DC170E"/>
    <w:rsid w:val="00DC2CD6"/>
    <w:rsid w:val="00DC38A3"/>
    <w:rsid w:val="00DC45A1"/>
    <w:rsid w:val="00DC46EF"/>
    <w:rsid w:val="00DC502C"/>
    <w:rsid w:val="00DC58C9"/>
    <w:rsid w:val="00DC647A"/>
    <w:rsid w:val="00DC7C9E"/>
    <w:rsid w:val="00DD0D38"/>
    <w:rsid w:val="00DD0EEB"/>
    <w:rsid w:val="00DD1F3B"/>
    <w:rsid w:val="00DD1FAF"/>
    <w:rsid w:val="00DD4EFF"/>
    <w:rsid w:val="00DD5610"/>
    <w:rsid w:val="00DD5D7D"/>
    <w:rsid w:val="00DD6570"/>
    <w:rsid w:val="00DE03C1"/>
    <w:rsid w:val="00DE0536"/>
    <w:rsid w:val="00DE0E8E"/>
    <w:rsid w:val="00DE11B8"/>
    <w:rsid w:val="00DE14FA"/>
    <w:rsid w:val="00DE35EE"/>
    <w:rsid w:val="00DE5006"/>
    <w:rsid w:val="00DE5020"/>
    <w:rsid w:val="00DE56CC"/>
    <w:rsid w:val="00DE5909"/>
    <w:rsid w:val="00DE624E"/>
    <w:rsid w:val="00DF02D3"/>
    <w:rsid w:val="00DF29E0"/>
    <w:rsid w:val="00DF2ABA"/>
    <w:rsid w:val="00DF31B4"/>
    <w:rsid w:val="00DF32DA"/>
    <w:rsid w:val="00DF3614"/>
    <w:rsid w:val="00DF3633"/>
    <w:rsid w:val="00DF3C58"/>
    <w:rsid w:val="00DF4ABB"/>
    <w:rsid w:val="00DF4BFF"/>
    <w:rsid w:val="00DF5213"/>
    <w:rsid w:val="00DF5B0F"/>
    <w:rsid w:val="00DF5B44"/>
    <w:rsid w:val="00DF6239"/>
    <w:rsid w:val="00DF707A"/>
    <w:rsid w:val="00DF727E"/>
    <w:rsid w:val="00DF7611"/>
    <w:rsid w:val="00DF7688"/>
    <w:rsid w:val="00E002A7"/>
    <w:rsid w:val="00E00739"/>
    <w:rsid w:val="00E01C79"/>
    <w:rsid w:val="00E01F33"/>
    <w:rsid w:val="00E026CD"/>
    <w:rsid w:val="00E037AD"/>
    <w:rsid w:val="00E04631"/>
    <w:rsid w:val="00E052EE"/>
    <w:rsid w:val="00E07DD3"/>
    <w:rsid w:val="00E10194"/>
    <w:rsid w:val="00E104C4"/>
    <w:rsid w:val="00E11701"/>
    <w:rsid w:val="00E11EF0"/>
    <w:rsid w:val="00E13FB4"/>
    <w:rsid w:val="00E148C5"/>
    <w:rsid w:val="00E14DC6"/>
    <w:rsid w:val="00E15222"/>
    <w:rsid w:val="00E1583F"/>
    <w:rsid w:val="00E1699B"/>
    <w:rsid w:val="00E16E59"/>
    <w:rsid w:val="00E17108"/>
    <w:rsid w:val="00E17638"/>
    <w:rsid w:val="00E2158C"/>
    <w:rsid w:val="00E2190F"/>
    <w:rsid w:val="00E22235"/>
    <w:rsid w:val="00E23126"/>
    <w:rsid w:val="00E2536A"/>
    <w:rsid w:val="00E25F09"/>
    <w:rsid w:val="00E270B7"/>
    <w:rsid w:val="00E278A5"/>
    <w:rsid w:val="00E30180"/>
    <w:rsid w:val="00E3054D"/>
    <w:rsid w:val="00E30767"/>
    <w:rsid w:val="00E32480"/>
    <w:rsid w:val="00E32DBA"/>
    <w:rsid w:val="00E32ECC"/>
    <w:rsid w:val="00E33011"/>
    <w:rsid w:val="00E334A7"/>
    <w:rsid w:val="00E33E5F"/>
    <w:rsid w:val="00E343FC"/>
    <w:rsid w:val="00E34564"/>
    <w:rsid w:val="00E361E9"/>
    <w:rsid w:val="00E371C4"/>
    <w:rsid w:val="00E41195"/>
    <w:rsid w:val="00E42331"/>
    <w:rsid w:val="00E424CE"/>
    <w:rsid w:val="00E4291C"/>
    <w:rsid w:val="00E43720"/>
    <w:rsid w:val="00E437B4"/>
    <w:rsid w:val="00E437D8"/>
    <w:rsid w:val="00E43CE8"/>
    <w:rsid w:val="00E4413E"/>
    <w:rsid w:val="00E444AB"/>
    <w:rsid w:val="00E44AB0"/>
    <w:rsid w:val="00E455D7"/>
    <w:rsid w:val="00E46199"/>
    <w:rsid w:val="00E47741"/>
    <w:rsid w:val="00E509CF"/>
    <w:rsid w:val="00E52A1C"/>
    <w:rsid w:val="00E53305"/>
    <w:rsid w:val="00E53B08"/>
    <w:rsid w:val="00E5456E"/>
    <w:rsid w:val="00E5505E"/>
    <w:rsid w:val="00E559A1"/>
    <w:rsid w:val="00E55DA7"/>
    <w:rsid w:val="00E56A1E"/>
    <w:rsid w:val="00E56C0A"/>
    <w:rsid w:val="00E56FE0"/>
    <w:rsid w:val="00E60394"/>
    <w:rsid w:val="00E60D02"/>
    <w:rsid w:val="00E61745"/>
    <w:rsid w:val="00E621BB"/>
    <w:rsid w:val="00E627DB"/>
    <w:rsid w:val="00E63321"/>
    <w:rsid w:val="00E6341B"/>
    <w:rsid w:val="00E643E9"/>
    <w:rsid w:val="00E66095"/>
    <w:rsid w:val="00E66AA5"/>
    <w:rsid w:val="00E67B49"/>
    <w:rsid w:val="00E67D44"/>
    <w:rsid w:val="00E704F6"/>
    <w:rsid w:val="00E70C42"/>
    <w:rsid w:val="00E71040"/>
    <w:rsid w:val="00E712FB"/>
    <w:rsid w:val="00E717C3"/>
    <w:rsid w:val="00E71984"/>
    <w:rsid w:val="00E72AA2"/>
    <w:rsid w:val="00E74670"/>
    <w:rsid w:val="00E74763"/>
    <w:rsid w:val="00E751FE"/>
    <w:rsid w:val="00E758C9"/>
    <w:rsid w:val="00E75B76"/>
    <w:rsid w:val="00E771AF"/>
    <w:rsid w:val="00E803A5"/>
    <w:rsid w:val="00E8080B"/>
    <w:rsid w:val="00E80B8C"/>
    <w:rsid w:val="00E812A0"/>
    <w:rsid w:val="00E81C4F"/>
    <w:rsid w:val="00E81D66"/>
    <w:rsid w:val="00E821C4"/>
    <w:rsid w:val="00E833AE"/>
    <w:rsid w:val="00E83756"/>
    <w:rsid w:val="00E8463D"/>
    <w:rsid w:val="00E85578"/>
    <w:rsid w:val="00E85DDC"/>
    <w:rsid w:val="00E868DF"/>
    <w:rsid w:val="00E86A69"/>
    <w:rsid w:val="00E873E5"/>
    <w:rsid w:val="00E9009D"/>
    <w:rsid w:val="00E901CF"/>
    <w:rsid w:val="00E9078C"/>
    <w:rsid w:val="00E91D37"/>
    <w:rsid w:val="00E92C3D"/>
    <w:rsid w:val="00E95107"/>
    <w:rsid w:val="00E963FF"/>
    <w:rsid w:val="00E96456"/>
    <w:rsid w:val="00E96CC6"/>
    <w:rsid w:val="00E971FF"/>
    <w:rsid w:val="00E97369"/>
    <w:rsid w:val="00E977DE"/>
    <w:rsid w:val="00EA0032"/>
    <w:rsid w:val="00EA0637"/>
    <w:rsid w:val="00EA0D21"/>
    <w:rsid w:val="00EA1389"/>
    <w:rsid w:val="00EA13B3"/>
    <w:rsid w:val="00EA1F15"/>
    <w:rsid w:val="00EA2988"/>
    <w:rsid w:val="00EA35FD"/>
    <w:rsid w:val="00EA3977"/>
    <w:rsid w:val="00EA39D8"/>
    <w:rsid w:val="00EA4785"/>
    <w:rsid w:val="00EA51BF"/>
    <w:rsid w:val="00EA6ACE"/>
    <w:rsid w:val="00EA6C4A"/>
    <w:rsid w:val="00EA6EB4"/>
    <w:rsid w:val="00EA763A"/>
    <w:rsid w:val="00EA7772"/>
    <w:rsid w:val="00EA788D"/>
    <w:rsid w:val="00EB0627"/>
    <w:rsid w:val="00EB159C"/>
    <w:rsid w:val="00EB1E26"/>
    <w:rsid w:val="00EB2974"/>
    <w:rsid w:val="00EB2F8D"/>
    <w:rsid w:val="00EB3A1B"/>
    <w:rsid w:val="00EB3DB7"/>
    <w:rsid w:val="00EB4733"/>
    <w:rsid w:val="00EB5EED"/>
    <w:rsid w:val="00EB77B3"/>
    <w:rsid w:val="00EB790C"/>
    <w:rsid w:val="00EB79F4"/>
    <w:rsid w:val="00EC1053"/>
    <w:rsid w:val="00EC11FA"/>
    <w:rsid w:val="00EC1804"/>
    <w:rsid w:val="00EC1DCD"/>
    <w:rsid w:val="00EC1F2C"/>
    <w:rsid w:val="00EC3391"/>
    <w:rsid w:val="00EC3D9F"/>
    <w:rsid w:val="00EC4B2C"/>
    <w:rsid w:val="00EC62D0"/>
    <w:rsid w:val="00EC63A1"/>
    <w:rsid w:val="00EC769E"/>
    <w:rsid w:val="00EC7967"/>
    <w:rsid w:val="00EC7E42"/>
    <w:rsid w:val="00EC7ED8"/>
    <w:rsid w:val="00ED16F4"/>
    <w:rsid w:val="00ED2E53"/>
    <w:rsid w:val="00ED40CC"/>
    <w:rsid w:val="00ED4273"/>
    <w:rsid w:val="00ED55F2"/>
    <w:rsid w:val="00ED638F"/>
    <w:rsid w:val="00ED6A7C"/>
    <w:rsid w:val="00ED719B"/>
    <w:rsid w:val="00ED7C12"/>
    <w:rsid w:val="00ED7F8A"/>
    <w:rsid w:val="00EE0237"/>
    <w:rsid w:val="00EE0C28"/>
    <w:rsid w:val="00EE27FB"/>
    <w:rsid w:val="00EE2A3F"/>
    <w:rsid w:val="00EE3B52"/>
    <w:rsid w:val="00EE4E6E"/>
    <w:rsid w:val="00EE5C26"/>
    <w:rsid w:val="00EE5F72"/>
    <w:rsid w:val="00EE6A92"/>
    <w:rsid w:val="00EE6C8E"/>
    <w:rsid w:val="00EE6FC4"/>
    <w:rsid w:val="00EF01CD"/>
    <w:rsid w:val="00EF11D7"/>
    <w:rsid w:val="00EF1AA9"/>
    <w:rsid w:val="00EF1ED1"/>
    <w:rsid w:val="00EF26D7"/>
    <w:rsid w:val="00EF37D5"/>
    <w:rsid w:val="00EF4C21"/>
    <w:rsid w:val="00EF5693"/>
    <w:rsid w:val="00EF57C8"/>
    <w:rsid w:val="00EF5DB3"/>
    <w:rsid w:val="00EF6B79"/>
    <w:rsid w:val="00EF7014"/>
    <w:rsid w:val="00F008BA"/>
    <w:rsid w:val="00F0124A"/>
    <w:rsid w:val="00F012C0"/>
    <w:rsid w:val="00F01550"/>
    <w:rsid w:val="00F02171"/>
    <w:rsid w:val="00F0228D"/>
    <w:rsid w:val="00F02369"/>
    <w:rsid w:val="00F025FB"/>
    <w:rsid w:val="00F02806"/>
    <w:rsid w:val="00F043E1"/>
    <w:rsid w:val="00F0567B"/>
    <w:rsid w:val="00F058B0"/>
    <w:rsid w:val="00F06182"/>
    <w:rsid w:val="00F10620"/>
    <w:rsid w:val="00F125AE"/>
    <w:rsid w:val="00F129D9"/>
    <w:rsid w:val="00F12A23"/>
    <w:rsid w:val="00F13A40"/>
    <w:rsid w:val="00F14C15"/>
    <w:rsid w:val="00F14C41"/>
    <w:rsid w:val="00F15790"/>
    <w:rsid w:val="00F173D4"/>
    <w:rsid w:val="00F1745D"/>
    <w:rsid w:val="00F20254"/>
    <w:rsid w:val="00F204B7"/>
    <w:rsid w:val="00F20897"/>
    <w:rsid w:val="00F2181B"/>
    <w:rsid w:val="00F21F20"/>
    <w:rsid w:val="00F221D2"/>
    <w:rsid w:val="00F2239F"/>
    <w:rsid w:val="00F23400"/>
    <w:rsid w:val="00F24A81"/>
    <w:rsid w:val="00F26926"/>
    <w:rsid w:val="00F312B7"/>
    <w:rsid w:val="00F31FF8"/>
    <w:rsid w:val="00F31FFE"/>
    <w:rsid w:val="00F32559"/>
    <w:rsid w:val="00F33202"/>
    <w:rsid w:val="00F33F3C"/>
    <w:rsid w:val="00F34868"/>
    <w:rsid w:val="00F36216"/>
    <w:rsid w:val="00F37477"/>
    <w:rsid w:val="00F374ED"/>
    <w:rsid w:val="00F37563"/>
    <w:rsid w:val="00F37586"/>
    <w:rsid w:val="00F405D0"/>
    <w:rsid w:val="00F41A47"/>
    <w:rsid w:val="00F41DC9"/>
    <w:rsid w:val="00F420D3"/>
    <w:rsid w:val="00F423F3"/>
    <w:rsid w:val="00F42430"/>
    <w:rsid w:val="00F42EF0"/>
    <w:rsid w:val="00F4300D"/>
    <w:rsid w:val="00F43BF7"/>
    <w:rsid w:val="00F454B7"/>
    <w:rsid w:val="00F455D1"/>
    <w:rsid w:val="00F472C8"/>
    <w:rsid w:val="00F47662"/>
    <w:rsid w:val="00F47AF6"/>
    <w:rsid w:val="00F47BB7"/>
    <w:rsid w:val="00F5297F"/>
    <w:rsid w:val="00F53685"/>
    <w:rsid w:val="00F53767"/>
    <w:rsid w:val="00F5377C"/>
    <w:rsid w:val="00F53B54"/>
    <w:rsid w:val="00F55B17"/>
    <w:rsid w:val="00F55C68"/>
    <w:rsid w:val="00F55E8F"/>
    <w:rsid w:val="00F564D5"/>
    <w:rsid w:val="00F564D9"/>
    <w:rsid w:val="00F568A1"/>
    <w:rsid w:val="00F56C69"/>
    <w:rsid w:val="00F60038"/>
    <w:rsid w:val="00F620EF"/>
    <w:rsid w:val="00F62311"/>
    <w:rsid w:val="00F63679"/>
    <w:rsid w:val="00F641B3"/>
    <w:rsid w:val="00F651C4"/>
    <w:rsid w:val="00F65869"/>
    <w:rsid w:val="00F66F28"/>
    <w:rsid w:val="00F672E0"/>
    <w:rsid w:val="00F678FF"/>
    <w:rsid w:val="00F67D3A"/>
    <w:rsid w:val="00F7222B"/>
    <w:rsid w:val="00F73D8C"/>
    <w:rsid w:val="00F76886"/>
    <w:rsid w:val="00F77074"/>
    <w:rsid w:val="00F80A19"/>
    <w:rsid w:val="00F820F9"/>
    <w:rsid w:val="00F83C0B"/>
    <w:rsid w:val="00F843F9"/>
    <w:rsid w:val="00F849C2"/>
    <w:rsid w:val="00F8571C"/>
    <w:rsid w:val="00F85C5A"/>
    <w:rsid w:val="00F85F1A"/>
    <w:rsid w:val="00F86166"/>
    <w:rsid w:val="00F86D37"/>
    <w:rsid w:val="00F86F96"/>
    <w:rsid w:val="00F8797E"/>
    <w:rsid w:val="00F91C2E"/>
    <w:rsid w:val="00F925AA"/>
    <w:rsid w:val="00F92612"/>
    <w:rsid w:val="00F9292D"/>
    <w:rsid w:val="00F92D5D"/>
    <w:rsid w:val="00F9362B"/>
    <w:rsid w:val="00F95870"/>
    <w:rsid w:val="00F96A02"/>
    <w:rsid w:val="00F96DC5"/>
    <w:rsid w:val="00F96EA9"/>
    <w:rsid w:val="00FA011F"/>
    <w:rsid w:val="00FA1008"/>
    <w:rsid w:val="00FA1BC6"/>
    <w:rsid w:val="00FA239A"/>
    <w:rsid w:val="00FA3428"/>
    <w:rsid w:val="00FA50E0"/>
    <w:rsid w:val="00FA55A4"/>
    <w:rsid w:val="00FA5A53"/>
    <w:rsid w:val="00FA601A"/>
    <w:rsid w:val="00FA7EF2"/>
    <w:rsid w:val="00FB00C2"/>
    <w:rsid w:val="00FB1372"/>
    <w:rsid w:val="00FB1AFD"/>
    <w:rsid w:val="00FB1DCB"/>
    <w:rsid w:val="00FB2268"/>
    <w:rsid w:val="00FB2A0C"/>
    <w:rsid w:val="00FB2D90"/>
    <w:rsid w:val="00FB2EAE"/>
    <w:rsid w:val="00FB3149"/>
    <w:rsid w:val="00FB3581"/>
    <w:rsid w:val="00FB4048"/>
    <w:rsid w:val="00FB429F"/>
    <w:rsid w:val="00FB4FA0"/>
    <w:rsid w:val="00FB649E"/>
    <w:rsid w:val="00FB6878"/>
    <w:rsid w:val="00FB69A2"/>
    <w:rsid w:val="00FB71D6"/>
    <w:rsid w:val="00FB789E"/>
    <w:rsid w:val="00FC03FE"/>
    <w:rsid w:val="00FC0510"/>
    <w:rsid w:val="00FC18B7"/>
    <w:rsid w:val="00FC228B"/>
    <w:rsid w:val="00FC233E"/>
    <w:rsid w:val="00FC2B2A"/>
    <w:rsid w:val="00FC39D7"/>
    <w:rsid w:val="00FC4392"/>
    <w:rsid w:val="00FC4544"/>
    <w:rsid w:val="00FC4669"/>
    <w:rsid w:val="00FC4671"/>
    <w:rsid w:val="00FC47AE"/>
    <w:rsid w:val="00FC4AF4"/>
    <w:rsid w:val="00FC5E87"/>
    <w:rsid w:val="00FD0255"/>
    <w:rsid w:val="00FD050E"/>
    <w:rsid w:val="00FD08CC"/>
    <w:rsid w:val="00FD0A88"/>
    <w:rsid w:val="00FD4E38"/>
    <w:rsid w:val="00FD5149"/>
    <w:rsid w:val="00FD557D"/>
    <w:rsid w:val="00FD5DCA"/>
    <w:rsid w:val="00FD70BB"/>
    <w:rsid w:val="00FD71F9"/>
    <w:rsid w:val="00FD7F9F"/>
    <w:rsid w:val="00FE0006"/>
    <w:rsid w:val="00FE041E"/>
    <w:rsid w:val="00FE07C2"/>
    <w:rsid w:val="00FE0CDA"/>
    <w:rsid w:val="00FE106B"/>
    <w:rsid w:val="00FE1641"/>
    <w:rsid w:val="00FE2B32"/>
    <w:rsid w:val="00FE517D"/>
    <w:rsid w:val="00FE6D94"/>
    <w:rsid w:val="00FE7830"/>
    <w:rsid w:val="00FE7B4B"/>
    <w:rsid w:val="00FF0684"/>
    <w:rsid w:val="00FF26C4"/>
    <w:rsid w:val="00FF4381"/>
    <w:rsid w:val="00FF51EB"/>
    <w:rsid w:val="00FF5506"/>
    <w:rsid w:val="00FF6A63"/>
    <w:rsid w:val="00FF6A8E"/>
    <w:rsid w:val="00FF6BDB"/>
    <w:rsid w:val="00FF782D"/>
    <w:rsid w:val="00FF78BA"/>
    <w:rsid w:val="035B4CE3"/>
    <w:rsid w:val="03AC7C12"/>
    <w:rsid w:val="03BCEBE0"/>
    <w:rsid w:val="0714791F"/>
    <w:rsid w:val="0D8683F9"/>
    <w:rsid w:val="100CB321"/>
    <w:rsid w:val="1076EC30"/>
    <w:rsid w:val="10855D3B"/>
    <w:rsid w:val="10D7A87C"/>
    <w:rsid w:val="118146CF"/>
    <w:rsid w:val="148DB7B0"/>
    <w:rsid w:val="15B621F4"/>
    <w:rsid w:val="16FD2A07"/>
    <w:rsid w:val="182D3F7C"/>
    <w:rsid w:val="18B2AF80"/>
    <w:rsid w:val="1958DFB4"/>
    <w:rsid w:val="1B191A6B"/>
    <w:rsid w:val="1B4BD84B"/>
    <w:rsid w:val="1BEC90A6"/>
    <w:rsid w:val="1CB788E5"/>
    <w:rsid w:val="1CE9AEE1"/>
    <w:rsid w:val="1FDA63AF"/>
    <w:rsid w:val="208F826B"/>
    <w:rsid w:val="238CE7F3"/>
    <w:rsid w:val="23EDBCC7"/>
    <w:rsid w:val="28E57498"/>
    <w:rsid w:val="2DD8670C"/>
    <w:rsid w:val="2E5F23D1"/>
    <w:rsid w:val="3109BA34"/>
    <w:rsid w:val="3276328E"/>
    <w:rsid w:val="34DB04CB"/>
    <w:rsid w:val="35D088F4"/>
    <w:rsid w:val="3A6358BD"/>
    <w:rsid w:val="3AE4255B"/>
    <w:rsid w:val="3B1DA959"/>
    <w:rsid w:val="3B5BA776"/>
    <w:rsid w:val="3BBFB11C"/>
    <w:rsid w:val="3D32B2C2"/>
    <w:rsid w:val="3E9E85CA"/>
    <w:rsid w:val="3FFB5E7D"/>
    <w:rsid w:val="416C6230"/>
    <w:rsid w:val="42F5E444"/>
    <w:rsid w:val="46D3E2AC"/>
    <w:rsid w:val="482BB2F0"/>
    <w:rsid w:val="4CB7565B"/>
    <w:rsid w:val="4E59834D"/>
    <w:rsid w:val="4EA0F7F3"/>
    <w:rsid w:val="4F4322CD"/>
    <w:rsid w:val="53585AAE"/>
    <w:rsid w:val="55BE632F"/>
    <w:rsid w:val="5699951A"/>
    <w:rsid w:val="59BDB66E"/>
    <w:rsid w:val="5EFD5A86"/>
    <w:rsid w:val="642997BD"/>
    <w:rsid w:val="659AD935"/>
    <w:rsid w:val="6628B16E"/>
    <w:rsid w:val="66403370"/>
    <w:rsid w:val="6688C8F8"/>
    <w:rsid w:val="685CEE1E"/>
    <w:rsid w:val="688B146F"/>
    <w:rsid w:val="6D8FE12E"/>
    <w:rsid w:val="6F306FEB"/>
    <w:rsid w:val="6FF319E8"/>
    <w:rsid w:val="704A18A2"/>
    <w:rsid w:val="72FDDD87"/>
    <w:rsid w:val="75C1133D"/>
    <w:rsid w:val="773C4F0B"/>
    <w:rsid w:val="7AE03EE2"/>
    <w:rsid w:val="7F1BC1EF"/>
    <w:rsid w:val="7FEAAA3A"/>
    <w:rsid w:val="7FF965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lue"/>
    </o:shapedefaults>
    <o:shapelayout v:ext="edit">
      <o:idmap v:ext="edit" data="2"/>
    </o:shapelayout>
  </w:shapeDefaults>
  <w:decimalSymbol w:val="."/>
  <w:listSeparator w:val=","/>
  <w14:docId w14:val="20FFEAC1"/>
  <w15:docId w15:val="{77B2698E-4435-44F9-B16F-6F17F5B0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5A63"/>
    <w:pPr>
      <w:overflowPunct w:val="0"/>
      <w:autoSpaceDE w:val="0"/>
      <w:autoSpaceDN w:val="0"/>
      <w:adjustRightInd w:val="0"/>
      <w:textAlignment w:val="baseline"/>
    </w:pPr>
    <w:rPr>
      <w:rFonts w:ascii="Arial" w:hAnsi="Arial"/>
    </w:rPr>
  </w:style>
  <w:style w:type="paragraph" w:styleId="Heading1">
    <w:name w:val="heading 1"/>
    <w:aliases w:val="Chapter Title,HeadLine1,Apndx1"/>
    <w:basedOn w:val="Normal"/>
    <w:next w:val="Normal"/>
    <w:link w:val="Heading1Char"/>
    <w:uiPriority w:val="9"/>
    <w:qFormat/>
    <w:rsid w:val="00D56733"/>
    <w:pPr>
      <w:keepNext/>
      <w:numPr>
        <w:numId w:val="3"/>
      </w:numPr>
      <w:outlineLvl w:val="0"/>
    </w:pPr>
    <w:rPr>
      <w:b/>
      <w:color w:val="1F497D" w:themeColor="text2"/>
      <w:sz w:val="28"/>
    </w:rPr>
  </w:style>
  <w:style w:type="paragraph" w:styleId="Heading2">
    <w:name w:val="heading 2"/>
    <w:aliases w:val="Map Title,h2,Heading 2 Char2,Heading 2 Char1 Char,Heading 2 Char Char Char,HeadLine2 Char Char Char,HeadLine2 Char1 Char,Heading 2 Char Char1,HeadLine2 Char Char1,HeadLine2 Char2,Heading 2 Char1,Heading 2 Char Char,HeadLine2 Char Char"/>
    <w:basedOn w:val="Heading1"/>
    <w:next w:val="Normal"/>
    <w:link w:val="Heading2Char"/>
    <w:uiPriority w:val="9"/>
    <w:qFormat/>
    <w:rsid w:val="00CC52C0"/>
    <w:pPr>
      <w:numPr>
        <w:ilvl w:val="1"/>
      </w:numPr>
      <w:tabs>
        <w:tab w:val="left" w:pos="864"/>
      </w:tabs>
      <w:outlineLvl w:val="1"/>
    </w:pPr>
    <w:rPr>
      <w:sz w:val="24"/>
    </w:rPr>
  </w:style>
  <w:style w:type="paragraph" w:styleId="Heading3">
    <w:name w:val="heading 3"/>
    <w:aliases w:val="Block Label,Section,HeadLine3"/>
    <w:basedOn w:val="Heading2"/>
    <w:next w:val="Normal"/>
    <w:link w:val="Heading3Char"/>
    <w:qFormat/>
    <w:rsid w:val="006105B4"/>
    <w:pPr>
      <w:numPr>
        <w:ilvl w:val="2"/>
      </w:numPr>
      <w:outlineLvl w:val="2"/>
    </w:pPr>
  </w:style>
  <w:style w:type="paragraph" w:styleId="Heading4">
    <w:name w:val="heading 4"/>
    <w:aliases w:val="HeadLine4"/>
    <w:basedOn w:val="Heading3"/>
    <w:next w:val="Normal"/>
    <w:link w:val="Heading4Char"/>
    <w:autoRedefine/>
    <w:qFormat/>
    <w:rsid w:val="005C2CB9"/>
    <w:pPr>
      <w:numPr>
        <w:ilvl w:val="3"/>
      </w:numPr>
      <w:tabs>
        <w:tab w:val="left" w:pos="630"/>
      </w:tabs>
      <w:ind w:hanging="1224"/>
      <w:outlineLvl w:val="3"/>
    </w:pPr>
    <w:rPr>
      <w:rFonts w:cs="Arial"/>
    </w:rPr>
  </w:style>
  <w:style w:type="paragraph" w:styleId="Heading5">
    <w:name w:val="heading 5"/>
    <w:basedOn w:val="Heading2"/>
    <w:next w:val="Normal"/>
    <w:link w:val="Heading5Char"/>
    <w:qFormat/>
    <w:rsid w:val="00FD557D"/>
    <w:pPr>
      <w:numPr>
        <w:ilvl w:val="4"/>
      </w:numPr>
      <w:spacing w:before="240" w:after="60"/>
      <w:ind w:left="1584"/>
      <w:outlineLvl w:val="4"/>
    </w:pPr>
    <w:rPr>
      <w:i/>
    </w:rPr>
  </w:style>
  <w:style w:type="paragraph" w:styleId="Heading6">
    <w:name w:val="heading 6"/>
    <w:basedOn w:val="Heading2"/>
    <w:next w:val="Normal"/>
    <w:link w:val="Heading6Char"/>
    <w:qFormat/>
    <w:rsid w:val="00FD557D"/>
    <w:pPr>
      <w:numPr>
        <w:ilvl w:val="5"/>
      </w:numPr>
      <w:ind w:left="1800" w:hanging="1224"/>
      <w:jc w:val="both"/>
      <w:outlineLvl w:val="5"/>
    </w:pPr>
    <w:rPr>
      <w:b w:val="0"/>
      <w:i/>
      <w:lang w:val="en-AU"/>
    </w:rPr>
  </w:style>
  <w:style w:type="paragraph" w:styleId="Heading7">
    <w:name w:val="heading 7"/>
    <w:basedOn w:val="Normal"/>
    <w:next w:val="Normal"/>
    <w:link w:val="Heading7Char"/>
    <w:qFormat/>
    <w:rsid w:val="00FD557D"/>
    <w:pPr>
      <w:keepNext/>
      <w:numPr>
        <w:ilvl w:val="6"/>
        <w:numId w:val="3"/>
      </w:numPr>
      <w:outlineLvl w:val="6"/>
    </w:pPr>
    <w:rPr>
      <w:b/>
      <w:color w:val="1F497D" w:themeColor="text2"/>
      <w:sz w:val="24"/>
    </w:rPr>
  </w:style>
  <w:style w:type="paragraph" w:styleId="Heading8">
    <w:name w:val="heading 8"/>
    <w:basedOn w:val="Normal"/>
    <w:next w:val="Normal"/>
    <w:link w:val="Heading8Char"/>
    <w:qFormat/>
    <w:rsid w:val="00D56733"/>
    <w:pPr>
      <w:keepNext/>
      <w:numPr>
        <w:ilvl w:val="7"/>
        <w:numId w:val="3"/>
      </w:numPr>
      <w:outlineLvl w:val="7"/>
    </w:pPr>
    <w:rPr>
      <w:b/>
      <w:color w:val="000000"/>
      <w:sz w:val="24"/>
    </w:rPr>
  </w:style>
  <w:style w:type="paragraph" w:styleId="Heading9">
    <w:name w:val="heading 9"/>
    <w:basedOn w:val="Normal"/>
    <w:next w:val="Normal"/>
    <w:link w:val="Heading9Char"/>
    <w:qFormat/>
    <w:rsid w:val="00D56733"/>
    <w:pPr>
      <w:keepNext/>
      <w:numPr>
        <w:ilvl w:val="8"/>
        <w:numId w:val="3"/>
      </w:numPr>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SV,SV1,SV2,SV11,SV3,SV12,SV4,SV13,SV5,SV14,SV6,SV15,SV7,SV16,SV8,SV17,SV9,SV18,SV10,SV19,SV20,SV110,SV21,SV111,SV22,SV112,SV23,SV113,SV24,SV114,SV25,SV115,SV26,SV116,SV27,SV117,SV28,SV118,SV29,SV119,SV30,SV120,SV31,SV121,SV32,SV122,SV33,SV123"/>
    <w:basedOn w:val="Normal"/>
    <w:link w:val="HeaderChar"/>
    <w:rsid w:val="00EF7014"/>
    <w:pPr>
      <w:tabs>
        <w:tab w:val="center" w:pos="4320"/>
        <w:tab w:val="right" w:pos="8640"/>
      </w:tabs>
    </w:pPr>
  </w:style>
  <w:style w:type="paragraph" w:styleId="Footer">
    <w:name w:val="footer"/>
    <w:basedOn w:val="Normal"/>
    <w:link w:val="FooterChar"/>
    <w:uiPriority w:val="99"/>
    <w:rsid w:val="00EF7014"/>
    <w:pPr>
      <w:tabs>
        <w:tab w:val="center" w:pos="4320"/>
        <w:tab w:val="right" w:pos="8640"/>
      </w:tabs>
    </w:pPr>
  </w:style>
  <w:style w:type="character" w:styleId="PageNumber">
    <w:name w:val="page number"/>
    <w:basedOn w:val="DefaultParagraphFont"/>
    <w:rsid w:val="00EF7014"/>
  </w:style>
  <w:style w:type="paragraph" w:styleId="CommentText">
    <w:name w:val="annotation text"/>
    <w:basedOn w:val="Normal"/>
    <w:semiHidden/>
    <w:rsid w:val="00EF7014"/>
  </w:style>
  <w:style w:type="paragraph" w:customStyle="1" w:styleId="CommentSubject1">
    <w:name w:val="Comment Subject1"/>
    <w:basedOn w:val="CommentText"/>
    <w:next w:val="CommentText"/>
    <w:rsid w:val="00EF7014"/>
    <w:rPr>
      <w:b/>
    </w:rPr>
  </w:style>
  <w:style w:type="paragraph" w:customStyle="1" w:styleId="LEFTOFTWO">
    <w:name w:val="LEFT OF TWO"/>
    <w:rsid w:val="00F67D3A"/>
    <w:pPr>
      <w:overflowPunct w:val="0"/>
      <w:autoSpaceDE w:val="0"/>
      <w:autoSpaceDN w:val="0"/>
      <w:adjustRightInd w:val="0"/>
      <w:spacing w:after="240"/>
      <w:ind w:right="4493"/>
      <w:textAlignment w:val="baseline"/>
    </w:pPr>
    <w:rPr>
      <w:rFonts w:ascii="Helv" w:hAnsi="Helv"/>
      <w:sz w:val="24"/>
    </w:rPr>
  </w:style>
  <w:style w:type="paragraph" w:styleId="BalloonText">
    <w:name w:val="Balloon Text"/>
    <w:basedOn w:val="Normal"/>
    <w:rsid w:val="00EF7014"/>
    <w:rPr>
      <w:rFonts w:ascii="Tahoma" w:hAnsi="Tahoma"/>
      <w:sz w:val="16"/>
    </w:rPr>
  </w:style>
  <w:style w:type="character" w:customStyle="1" w:styleId="pmcgovern">
    <w:name w:val="pmcgovern"/>
    <w:basedOn w:val="DefaultParagraphFont"/>
    <w:rsid w:val="00EF7014"/>
    <w:rPr>
      <w:rFonts w:ascii="Arial" w:hAnsi="Arial"/>
      <w:sz w:val="20"/>
    </w:rPr>
  </w:style>
  <w:style w:type="paragraph" w:styleId="DocumentMap">
    <w:name w:val="Document Map"/>
    <w:basedOn w:val="Normal"/>
    <w:semiHidden/>
    <w:rsid w:val="00EF7014"/>
    <w:pPr>
      <w:shd w:val="clear" w:color="auto" w:fill="000080"/>
    </w:pPr>
    <w:rPr>
      <w:rFonts w:ascii="Tahoma" w:hAnsi="Tahoma"/>
    </w:rPr>
  </w:style>
  <w:style w:type="paragraph" w:styleId="TOC4">
    <w:name w:val="toc 4"/>
    <w:basedOn w:val="Normal"/>
    <w:next w:val="Normal"/>
    <w:uiPriority w:val="39"/>
    <w:rsid w:val="00EF7014"/>
    <w:pPr>
      <w:ind w:left="600"/>
    </w:pPr>
  </w:style>
  <w:style w:type="paragraph" w:styleId="TOC1">
    <w:name w:val="toc 1"/>
    <w:basedOn w:val="Normal"/>
    <w:next w:val="Normal"/>
    <w:uiPriority w:val="39"/>
    <w:rsid w:val="00545B9E"/>
    <w:pPr>
      <w:tabs>
        <w:tab w:val="left" w:pos="720"/>
        <w:tab w:val="right" w:leader="dot" w:pos="10800"/>
      </w:tabs>
    </w:pPr>
    <w:rPr>
      <w:sz w:val="24"/>
    </w:rPr>
  </w:style>
  <w:style w:type="paragraph" w:styleId="TOC2">
    <w:name w:val="toc 2"/>
    <w:basedOn w:val="Normal"/>
    <w:next w:val="Normal"/>
    <w:uiPriority w:val="39"/>
    <w:rsid w:val="00F620EF"/>
    <w:pPr>
      <w:tabs>
        <w:tab w:val="left" w:pos="720"/>
        <w:tab w:val="right" w:leader="dot" w:pos="10800"/>
      </w:tabs>
      <w:ind w:left="288"/>
    </w:pPr>
  </w:style>
  <w:style w:type="paragraph" w:styleId="TOC3">
    <w:name w:val="toc 3"/>
    <w:basedOn w:val="Normal"/>
    <w:next w:val="Normal"/>
    <w:uiPriority w:val="39"/>
    <w:rsid w:val="00F620EF"/>
    <w:pPr>
      <w:tabs>
        <w:tab w:val="left" w:pos="1080"/>
        <w:tab w:val="right" w:leader="dot" w:pos="10800"/>
      </w:tabs>
      <w:ind w:left="720"/>
    </w:pPr>
  </w:style>
  <w:style w:type="paragraph" w:styleId="TOC5">
    <w:name w:val="toc 5"/>
    <w:basedOn w:val="Normal"/>
    <w:next w:val="Normal"/>
    <w:uiPriority w:val="39"/>
    <w:rsid w:val="00EF7014"/>
    <w:pPr>
      <w:ind w:left="800"/>
    </w:pPr>
  </w:style>
  <w:style w:type="paragraph" w:styleId="TOC6">
    <w:name w:val="toc 6"/>
    <w:basedOn w:val="Normal"/>
    <w:next w:val="Normal"/>
    <w:uiPriority w:val="39"/>
    <w:rsid w:val="00EF7014"/>
    <w:pPr>
      <w:ind w:left="1000"/>
    </w:pPr>
  </w:style>
  <w:style w:type="paragraph" w:styleId="TOC7">
    <w:name w:val="toc 7"/>
    <w:basedOn w:val="Normal"/>
    <w:next w:val="Normal"/>
    <w:uiPriority w:val="39"/>
    <w:rsid w:val="00EF7014"/>
    <w:pPr>
      <w:ind w:left="1200"/>
    </w:pPr>
  </w:style>
  <w:style w:type="paragraph" w:styleId="TOC8">
    <w:name w:val="toc 8"/>
    <w:basedOn w:val="Normal"/>
    <w:next w:val="Normal"/>
    <w:uiPriority w:val="39"/>
    <w:rsid w:val="00EF7014"/>
    <w:pPr>
      <w:ind w:left="1400"/>
    </w:pPr>
  </w:style>
  <w:style w:type="paragraph" w:styleId="TOC9">
    <w:name w:val="toc 9"/>
    <w:basedOn w:val="Normal"/>
    <w:next w:val="Normal"/>
    <w:uiPriority w:val="39"/>
    <w:rsid w:val="00EF7014"/>
    <w:pPr>
      <w:ind w:left="1600"/>
    </w:pPr>
  </w:style>
  <w:style w:type="paragraph" w:styleId="Title">
    <w:name w:val="Title"/>
    <w:basedOn w:val="Normal"/>
    <w:link w:val="TitleChar"/>
    <w:rsid w:val="00D56733"/>
    <w:pPr>
      <w:jc w:val="center"/>
    </w:pPr>
    <w:rPr>
      <w:sz w:val="28"/>
    </w:rPr>
  </w:style>
  <w:style w:type="paragraph" w:styleId="Subtitle">
    <w:name w:val="Subtitle"/>
    <w:basedOn w:val="Normal"/>
    <w:link w:val="SubtitleChar"/>
    <w:rsid w:val="00D56733"/>
    <w:pPr>
      <w:jc w:val="center"/>
    </w:pPr>
    <w:rPr>
      <w:rFonts w:eastAsiaTheme="majorEastAsia" w:cstheme="majorBidi"/>
      <w:b/>
      <w:sz w:val="28"/>
    </w:rPr>
  </w:style>
  <w:style w:type="character" w:styleId="CommentReference">
    <w:name w:val="annotation reference"/>
    <w:basedOn w:val="DefaultParagraphFont"/>
    <w:semiHidden/>
    <w:rsid w:val="00EF7014"/>
    <w:rPr>
      <w:sz w:val="16"/>
    </w:rPr>
  </w:style>
  <w:style w:type="paragraph" w:styleId="BodyText">
    <w:name w:val="Body Text"/>
    <w:basedOn w:val="Normal"/>
    <w:rsid w:val="00EF7014"/>
    <w:pPr>
      <w:overflowPunct/>
      <w:autoSpaceDE/>
      <w:autoSpaceDN/>
      <w:adjustRightInd/>
      <w:jc w:val="center"/>
      <w:textAlignment w:val="auto"/>
    </w:pPr>
    <w:rPr>
      <w:rFonts w:ascii="Georgia" w:hAnsi="Georgia"/>
      <w:sz w:val="28"/>
    </w:rPr>
  </w:style>
  <w:style w:type="paragraph" w:styleId="BodyText2">
    <w:name w:val="Body Text 2"/>
    <w:basedOn w:val="Normal"/>
    <w:rsid w:val="00EF7014"/>
    <w:pPr>
      <w:tabs>
        <w:tab w:val="left" w:pos="0"/>
        <w:tab w:val="left" w:pos="720"/>
        <w:tab w:val="left" w:pos="1440"/>
        <w:tab w:val="left" w:pos="2160"/>
        <w:tab w:val="left" w:pos="2880"/>
        <w:tab w:val="left" w:pos="3600"/>
        <w:tab w:val="left" w:pos="4320"/>
        <w:tab w:val="left" w:pos="10080"/>
      </w:tabs>
      <w:overflowPunct/>
      <w:autoSpaceDE/>
      <w:autoSpaceDN/>
      <w:adjustRightInd/>
      <w:spacing w:line="240" w:lineRule="atLeast"/>
      <w:ind w:right="-1530"/>
      <w:textAlignment w:val="auto"/>
    </w:pPr>
    <w:rPr>
      <w:rFonts w:ascii="Georgia" w:hAnsi="Georgia"/>
      <w:snapToGrid w:val="0"/>
      <w:color w:val="000000"/>
      <w:sz w:val="24"/>
    </w:rPr>
  </w:style>
  <w:style w:type="paragraph" w:styleId="CommentSubject">
    <w:name w:val="annotation subject"/>
    <w:basedOn w:val="CommentText"/>
    <w:next w:val="CommentText"/>
    <w:semiHidden/>
    <w:rsid w:val="00EF7014"/>
    <w:rPr>
      <w:b/>
      <w:bCs/>
    </w:rPr>
  </w:style>
  <w:style w:type="paragraph" w:styleId="BodyTextIndent">
    <w:name w:val="Body Text Indent"/>
    <w:basedOn w:val="Normal"/>
    <w:rsid w:val="00EF7014"/>
    <w:pPr>
      <w:spacing w:after="120"/>
      <w:ind w:left="360"/>
    </w:pPr>
  </w:style>
  <w:style w:type="paragraph" w:styleId="Caption">
    <w:name w:val="caption"/>
    <w:basedOn w:val="Normal"/>
    <w:next w:val="Normal"/>
    <w:rsid w:val="00D56733"/>
    <w:pPr>
      <w:tabs>
        <w:tab w:val="left" w:pos="1260"/>
        <w:tab w:val="left" w:pos="5040"/>
        <w:tab w:val="left" w:pos="6120"/>
      </w:tabs>
      <w:overflowPunct/>
      <w:autoSpaceDE/>
      <w:autoSpaceDN/>
      <w:adjustRightInd/>
      <w:spacing w:before="60"/>
      <w:jc w:val="both"/>
      <w:textAlignment w:val="auto"/>
    </w:pPr>
    <w:rPr>
      <w:b/>
    </w:rPr>
  </w:style>
  <w:style w:type="paragraph" w:customStyle="1" w:styleId="Heading">
    <w:name w:val="Heading"/>
    <w:basedOn w:val="Normal"/>
    <w:rsid w:val="00EF7014"/>
    <w:pPr>
      <w:keepNext/>
      <w:pageBreakBefore/>
      <w:pBdr>
        <w:top w:val="single" w:sz="6" w:space="5" w:color="auto"/>
        <w:left w:val="single" w:sz="6" w:space="5" w:color="auto"/>
        <w:bottom w:val="single" w:sz="6" w:space="5" w:color="auto"/>
        <w:right w:val="single" w:sz="6" w:space="5" w:color="auto"/>
      </w:pBdr>
      <w:spacing w:after="280"/>
      <w:jc w:val="center"/>
    </w:pPr>
    <w:rPr>
      <w:b/>
      <w:sz w:val="28"/>
      <w:lang w:eastAsia="fr-FR"/>
    </w:rPr>
  </w:style>
  <w:style w:type="paragraph" w:customStyle="1" w:styleId="DefaultTableSpace">
    <w:name w:val="Default Table Space"/>
    <w:basedOn w:val="Normal"/>
    <w:rsid w:val="00EF7014"/>
    <w:pPr>
      <w:spacing w:before="110" w:after="110"/>
    </w:pPr>
    <w:rPr>
      <w:i/>
      <w:sz w:val="22"/>
      <w:lang w:eastAsia="fr-FR"/>
    </w:rPr>
  </w:style>
  <w:style w:type="paragraph" w:customStyle="1" w:styleId="TableHeading">
    <w:name w:val="Table Heading"/>
    <w:basedOn w:val="Normal"/>
    <w:rsid w:val="00EF7014"/>
    <w:rPr>
      <w:b/>
      <w:lang w:eastAsia="fr-FR"/>
    </w:rPr>
  </w:style>
  <w:style w:type="paragraph" w:customStyle="1" w:styleId="TableText">
    <w:name w:val="Table Text"/>
    <w:basedOn w:val="Normal"/>
    <w:rsid w:val="00EF7014"/>
    <w:rPr>
      <w:lang w:eastAsia="fr-FR"/>
    </w:rPr>
  </w:style>
  <w:style w:type="paragraph" w:customStyle="1" w:styleId="DefaultText">
    <w:name w:val="Default Text"/>
    <w:basedOn w:val="Normal"/>
    <w:rsid w:val="00EF7014"/>
    <w:rPr>
      <w:sz w:val="22"/>
      <w:lang w:eastAsia="fr-FR"/>
    </w:rPr>
  </w:style>
  <w:style w:type="paragraph" w:styleId="FootnoteText">
    <w:name w:val="footnote text"/>
    <w:basedOn w:val="Normal"/>
    <w:semiHidden/>
    <w:rsid w:val="00861D34"/>
  </w:style>
  <w:style w:type="character" w:styleId="FootnoteReference">
    <w:name w:val="footnote reference"/>
    <w:basedOn w:val="DefaultParagraphFont"/>
    <w:semiHidden/>
    <w:rsid w:val="00861D34"/>
    <w:rPr>
      <w:vertAlign w:val="superscript"/>
    </w:rPr>
  </w:style>
  <w:style w:type="paragraph" w:styleId="EndnoteText">
    <w:name w:val="endnote text"/>
    <w:basedOn w:val="Normal"/>
    <w:semiHidden/>
    <w:rsid w:val="00861D34"/>
  </w:style>
  <w:style w:type="character" w:styleId="EndnoteReference">
    <w:name w:val="endnote reference"/>
    <w:basedOn w:val="DefaultParagraphFont"/>
    <w:semiHidden/>
    <w:rsid w:val="00861D34"/>
    <w:rPr>
      <w:vertAlign w:val="superscript"/>
    </w:rPr>
  </w:style>
  <w:style w:type="paragraph" w:styleId="BlockText">
    <w:name w:val="Block Text"/>
    <w:basedOn w:val="Normal"/>
    <w:rsid w:val="00893DF1"/>
    <w:pPr>
      <w:overflowPunct/>
      <w:autoSpaceDE/>
      <w:autoSpaceDN/>
      <w:adjustRightInd/>
      <w:textAlignment w:val="auto"/>
    </w:pPr>
    <w:rPr>
      <w:rFonts w:ascii="Tms Rmn" w:hAnsi="Tms Rmn"/>
      <w:sz w:val="24"/>
    </w:rPr>
  </w:style>
  <w:style w:type="paragraph" w:styleId="ListParagraph">
    <w:name w:val="List Paragraph"/>
    <w:aliases w:val="01. List Paragraph,List 1 OpFlow"/>
    <w:basedOn w:val="Normal"/>
    <w:link w:val="ListParagraphChar"/>
    <w:uiPriority w:val="34"/>
    <w:qFormat/>
    <w:rsid w:val="00D56733"/>
    <w:pPr>
      <w:ind w:left="720"/>
    </w:pPr>
  </w:style>
  <w:style w:type="paragraph" w:styleId="Revision">
    <w:name w:val="Revision"/>
    <w:hidden/>
    <w:uiPriority w:val="99"/>
    <w:semiHidden/>
    <w:rsid w:val="00F67D3A"/>
  </w:style>
  <w:style w:type="table" w:styleId="TableGrid">
    <w:name w:val="Table Grid"/>
    <w:basedOn w:val="TableNormal"/>
    <w:uiPriority w:val="59"/>
    <w:rsid w:val="00E81D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D56733"/>
    <w:pPr>
      <w:keepLines/>
      <w:numPr>
        <w:numId w:val="0"/>
      </w:numPr>
      <w:overflowPunct/>
      <w:autoSpaceDE/>
      <w:autoSpaceDN/>
      <w:adjustRightInd/>
      <w:spacing w:before="480" w:line="276" w:lineRule="auto"/>
      <w:textAlignment w:val="auto"/>
      <w:outlineLvl w:val="9"/>
    </w:pPr>
    <w:rPr>
      <w:rFonts w:ascii="Cambria" w:hAnsi="Cambria"/>
      <w:bCs/>
      <w:color w:val="365F91"/>
      <w:szCs w:val="28"/>
    </w:rPr>
  </w:style>
  <w:style w:type="character" w:styleId="Hyperlink">
    <w:name w:val="Hyperlink"/>
    <w:basedOn w:val="DefaultParagraphFont"/>
    <w:uiPriority w:val="99"/>
    <w:unhideWhenUsed/>
    <w:rsid w:val="007D726F"/>
    <w:rPr>
      <w:color w:val="0000FF"/>
      <w:u w:val="single"/>
    </w:rPr>
  </w:style>
  <w:style w:type="paragraph" w:customStyle="1" w:styleId="Heading21">
    <w:name w:val="Heading 21"/>
    <w:basedOn w:val="Normal"/>
    <w:next w:val="Normal"/>
    <w:rsid w:val="00D56733"/>
    <w:pPr>
      <w:keepNext/>
      <w:outlineLvl w:val="1"/>
    </w:pPr>
    <w:rPr>
      <w:sz w:val="24"/>
      <w:u w:val="single"/>
    </w:rPr>
  </w:style>
  <w:style w:type="paragraph" w:customStyle="1" w:styleId="Bullet2">
    <w:name w:val="Bullet 2"/>
    <w:basedOn w:val="Normal"/>
    <w:rsid w:val="00EA51BF"/>
    <w:pPr>
      <w:numPr>
        <w:numId w:val="1"/>
      </w:numPr>
      <w:overflowPunct/>
      <w:autoSpaceDE/>
      <w:autoSpaceDN/>
      <w:adjustRightInd/>
      <w:textAlignment w:val="auto"/>
    </w:pPr>
    <w:rPr>
      <w:sz w:val="18"/>
    </w:rPr>
  </w:style>
  <w:style w:type="character" w:styleId="PlaceholderText">
    <w:name w:val="Placeholder Text"/>
    <w:basedOn w:val="DefaultParagraphFont"/>
    <w:uiPriority w:val="99"/>
    <w:semiHidden/>
    <w:rsid w:val="00545B9E"/>
    <w:rPr>
      <w:color w:val="808080"/>
    </w:rPr>
  </w:style>
  <w:style w:type="paragraph" w:styleId="ListBullet">
    <w:name w:val="List Bullet"/>
    <w:basedOn w:val="Normal"/>
    <w:rsid w:val="00826C26"/>
    <w:pPr>
      <w:numPr>
        <w:numId w:val="2"/>
      </w:numPr>
      <w:contextualSpacing/>
    </w:pPr>
  </w:style>
  <w:style w:type="character" w:customStyle="1" w:styleId="Heading1Char">
    <w:name w:val="Heading 1 Char"/>
    <w:aliases w:val="Chapter Title Char,HeadLine1 Char,Apndx1 Char"/>
    <w:basedOn w:val="DefaultParagraphFont"/>
    <w:link w:val="Heading1"/>
    <w:uiPriority w:val="9"/>
    <w:rsid w:val="00D56733"/>
    <w:rPr>
      <w:rFonts w:ascii="Arial" w:hAnsi="Arial"/>
      <w:b/>
      <w:color w:val="1F497D" w:themeColor="text2"/>
      <w:sz w:val="28"/>
    </w:rPr>
  </w:style>
  <w:style w:type="character" w:customStyle="1" w:styleId="Heading2Char">
    <w:name w:val="Heading 2 Char"/>
    <w:aliases w:val="Map Title Char,h2 Char,Heading 2 Char2 Char,Heading 2 Char1 Char Char,Heading 2 Char Char Char Char,HeadLine2 Char Char Char Char,HeadLine2 Char1 Char Char,Heading 2 Char Char1 Char,HeadLine2 Char Char1 Char,HeadLine2 Char2 Char"/>
    <w:basedOn w:val="DefaultParagraphFont"/>
    <w:link w:val="Heading2"/>
    <w:uiPriority w:val="9"/>
    <w:rsid w:val="00CC52C0"/>
    <w:rPr>
      <w:rFonts w:ascii="Arial" w:hAnsi="Arial"/>
      <w:b/>
      <w:color w:val="1F497D" w:themeColor="text2"/>
      <w:sz w:val="24"/>
    </w:rPr>
  </w:style>
  <w:style w:type="character" w:customStyle="1" w:styleId="Heading3Char">
    <w:name w:val="Heading 3 Char"/>
    <w:aliases w:val="Block Label Char,Section Char,HeadLine3 Char"/>
    <w:basedOn w:val="DefaultParagraphFont"/>
    <w:link w:val="Heading3"/>
    <w:rsid w:val="006105B4"/>
    <w:rPr>
      <w:rFonts w:ascii="Arial" w:hAnsi="Arial"/>
      <w:b/>
      <w:color w:val="1F497D" w:themeColor="text2"/>
      <w:sz w:val="24"/>
    </w:rPr>
  </w:style>
  <w:style w:type="character" w:customStyle="1" w:styleId="Heading4Char">
    <w:name w:val="Heading 4 Char"/>
    <w:aliases w:val="HeadLine4 Char"/>
    <w:basedOn w:val="DefaultParagraphFont"/>
    <w:link w:val="Heading4"/>
    <w:rsid w:val="005C2CB9"/>
    <w:rPr>
      <w:rFonts w:ascii="Arial" w:hAnsi="Arial" w:cs="Arial"/>
      <w:b/>
      <w:color w:val="1F497D" w:themeColor="text2"/>
      <w:sz w:val="24"/>
    </w:rPr>
  </w:style>
  <w:style w:type="character" w:customStyle="1" w:styleId="Heading5Char">
    <w:name w:val="Heading 5 Char"/>
    <w:basedOn w:val="DefaultParagraphFont"/>
    <w:link w:val="Heading5"/>
    <w:rsid w:val="00FD557D"/>
    <w:rPr>
      <w:rFonts w:ascii="Arial" w:hAnsi="Arial"/>
      <w:b/>
      <w:i/>
      <w:color w:val="1F497D" w:themeColor="text2"/>
      <w:sz w:val="24"/>
    </w:rPr>
  </w:style>
  <w:style w:type="character" w:customStyle="1" w:styleId="Heading6Char">
    <w:name w:val="Heading 6 Char"/>
    <w:basedOn w:val="DefaultParagraphFont"/>
    <w:link w:val="Heading6"/>
    <w:rsid w:val="00FD557D"/>
    <w:rPr>
      <w:rFonts w:ascii="Arial" w:hAnsi="Arial"/>
      <w:i/>
      <w:color w:val="1F497D" w:themeColor="text2"/>
      <w:sz w:val="24"/>
      <w:lang w:val="en-AU"/>
    </w:rPr>
  </w:style>
  <w:style w:type="character" w:customStyle="1" w:styleId="Heading7Char">
    <w:name w:val="Heading 7 Char"/>
    <w:basedOn w:val="DefaultParagraphFont"/>
    <w:link w:val="Heading7"/>
    <w:rsid w:val="00FD557D"/>
    <w:rPr>
      <w:rFonts w:ascii="Arial" w:hAnsi="Arial"/>
      <w:b/>
      <w:color w:val="1F497D" w:themeColor="text2"/>
      <w:sz w:val="24"/>
    </w:rPr>
  </w:style>
  <w:style w:type="character" w:customStyle="1" w:styleId="Heading8Char">
    <w:name w:val="Heading 8 Char"/>
    <w:basedOn w:val="DefaultParagraphFont"/>
    <w:link w:val="Heading8"/>
    <w:rsid w:val="00D56733"/>
    <w:rPr>
      <w:rFonts w:ascii="Arial" w:hAnsi="Arial"/>
      <w:b/>
      <w:color w:val="000000"/>
      <w:sz w:val="24"/>
    </w:rPr>
  </w:style>
  <w:style w:type="character" w:customStyle="1" w:styleId="Heading9Char">
    <w:name w:val="Heading 9 Char"/>
    <w:basedOn w:val="DefaultParagraphFont"/>
    <w:link w:val="Heading9"/>
    <w:rsid w:val="00D56733"/>
    <w:rPr>
      <w:rFonts w:ascii="Arial" w:hAnsi="Arial"/>
      <w:b/>
      <w:color w:val="000000"/>
    </w:rPr>
  </w:style>
  <w:style w:type="character" w:customStyle="1" w:styleId="TitleChar">
    <w:name w:val="Title Char"/>
    <w:basedOn w:val="DefaultParagraphFont"/>
    <w:link w:val="Title"/>
    <w:rsid w:val="00D56733"/>
    <w:rPr>
      <w:rFonts w:ascii="Arial" w:hAnsi="Arial"/>
      <w:sz w:val="28"/>
    </w:rPr>
  </w:style>
  <w:style w:type="character" w:customStyle="1" w:styleId="SubtitleChar">
    <w:name w:val="Subtitle Char"/>
    <w:basedOn w:val="DefaultParagraphFont"/>
    <w:link w:val="Subtitle"/>
    <w:rsid w:val="00D56733"/>
    <w:rPr>
      <w:rFonts w:ascii="Arial" w:eastAsiaTheme="majorEastAsia" w:hAnsi="Arial" w:cstheme="majorBidi"/>
      <w:b/>
      <w:sz w:val="28"/>
    </w:rPr>
  </w:style>
  <w:style w:type="character" w:styleId="Strong">
    <w:name w:val="Strong"/>
    <w:rsid w:val="00D56733"/>
    <w:rPr>
      <w:b/>
      <w:bCs/>
    </w:rPr>
  </w:style>
  <w:style w:type="character" w:styleId="Emphasis">
    <w:name w:val="Emphasis"/>
    <w:rsid w:val="00D56733"/>
    <w:rPr>
      <w:i/>
      <w:iCs/>
    </w:rPr>
  </w:style>
  <w:style w:type="paragraph" w:styleId="NoSpacing">
    <w:name w:val="No Spacing"/>
    <w:basedOn w:val="Normal"/>
    <w:link w:val="NoSpacingChar"/>
    <w:uiPriority w:val="1"/>
    <w:rsid w:val="00D56733"/>
  </w:style>
  <w:style w:type="character" w:customStyle="1" w:styleId="NoSpacingChar">
    <w:name w:val="No Spacing Char"/>
    <w:basedOn w:val="DefaultParagraphFont"/>
    <w:link w:val="NoSpacing"/>
    <w:uiPriority w:val="1"/>
    <w:rsid w:val="00D56733"/>
    <w:rPr>
      <w:rFonts w:ascii="Arial" w:hAnsi="Arial"/>
    </w:rPr>
  </w:style>
  <w:style w:type="paragraph" w:styleId="Quote">
    <w:name w:val="Quote"/>
    <w:basedOn w:val="Normal"/>
    <w:next w:val="Normal"/>
    <w:link w:val="QuoteChar"/>
    <w:uiPriority w:val="29"/>
    <w:rsid w:val="00D56733"/>
    <w:rPr>
      <w:i/>
      <w:iCs/>
      <w:color w:val="000000" w:themeColor="text1"/>
    </w:rPr>
  </w:style>
  <w:style w:type="character" w:customStyle="1" w:styleId="QuoteChar">
    <w:name w:val="Quote Char"/>
    <w:basedOn w:val="DefaultParagraphFont"/>
    <w:link w:val="Quote"/>
    <w:uiPriority w:val="29"/>
    <w:rsid w:val="00D56733"/>
    <w:rPr>
      <w:rFonts w:ascii="Arial" w:hAnsi="Arial"/>
      <w:i/>
      <w:iCs/>
      <w:color w:val="000000" w:themeColor="text1"/>
    </w:rPr>
  </w:style>
  <w:style w:type="paragraph" w:styleId="IntenseQuote">
    <w:name w:val="Intense Quote"/>
    <w:basedOn w:val="Normal"/>
    <w:next w:val="Normal"/>
    <w:link w:val="IntenseQuoteChar"/>
    <w:uiPriority w:val="30"/>
    <w:rsid w:val="00D567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56733"/>
    <w:rPr>
      <w:rFonts w:ascii="Arial" w:hAnsi="Arial"/>
      <w:b/>
      <w:bCs/>
      <w:i/>
      <w:iCs/>
      <w:color w:val="4F81BD" w:themeColor="accent1"/>
    </w:rPr>
  </w:style>
  <w:style w:type="character" w:styleId="SubtleEmphasis">
    <w:name w:val="Subtle Emphasis"/>
    <w:uiPriority w:val="19"/>
    <w:rsid w:val="00D56733"/>
    <w:rPr>
      <w:i/>
      <w:iCs/>
      <w:color w:val="808080" w:themeColor="text1" w:themeTint="7F"/>
    </w:rPr>
  </w:style>
  <w:style w:type="character" w:styleId="IntenseEmphasis">
    <w:name w:val="Intense Emphasis"/>
    <w:uiPriority w:val="21"/>
    <w:rsid w:val="00D56733"/>
    <w:rPr>
      <w:b/>
      <w:bCs/>
      <w:i/>
      <w:iCs/>
      <w:color w:val="4F81BD" w:themeColor="accent1"/>
    </w:rPr>
  </w:style>
  <w:style w:type="character" w:styleId="SubtleReference">
    <w:name w:val="Subtle Reference"/>
    <w:uiPriority w:val="31"/>
    <w:rsid w:val="00D56733"/>
    <w:rPr>
      <w:smallCaps/>
      <w:color w:val="C0504D" w:themeColor="accent2"/>
      <w:u w:val="single"/>
    </w:rPr>
  </w:style>
  <w:style w:type="character" w:styleId="IntenseReference">
    <w:name w:val="Intense Reference"/>
    <w:uiPriority w:val="32"/>
    <w:rsid w:val="00D56733"/>
    <w:rPr>
      <w:b/>
      <w:bCs/>
      <w:smallCaps/>
      <w:color w:val="C0504D" w:themeColor="accent2"/>
      <w:spacing w:val="5"/>
      <w:u w:val="single"/>
    </w:rPr>
  </w:style>
  <w:style w:type="character" w:styleId="BookTitle">
    <w:name w:val="Book Title"/>
    <w:uiPriority w:val="33"/>
    <w:rsid w:val="00D56733"/>
    <w:rPr>
      <w:b/>
      <w:bCs/>
      <w:smallCaps/>
      <w:spacing w:val="5"/>
    </w:rPr>
  </w:style>
  <w:style w:type="character" w:styleId="FollowedHyperlink">
    <w:name w:val="FollowedHyperlink"/>
    <w:basedOn w:val="DefaultParagraphFont"/>
    <w:rsid w:val="003F36EC"/>
    <w:rPr>
      <w:color w:val="800080" w:themeColor="followedHyperlink"/>
      <w:u w:val="single"/>
    </w:rPr>
  </w:style>
  <w:style w:type="paragraph" w:customStyle="1" w:styleId="StyleListBulletTimesNewRoman">
    <w:name w:val="Style List Bullet + Times New Roman"/>
    <w:basedOn w:val="ListBullet"/>
    <w:rsid w:val="00CC02B3"/>
    <w:pPr>
      <w:numPr>
        <w:numId w:val="4"/>
      </w:numPr>
      <w:overflowPunct/>
      <w:autoSpaceDE/>
      <w:autoSpaceDN/>
      <w:adjustRightInd/>
      <w:spacing w:before="60"/>
      <w:ind w:left="357" w:hanging="357"/>
      <w:contextualSpacing w:val="0"/>
      <w:textAlignment w:val="auto"/>
    </w:pPr>
    <w:rPr>
      <w:rFonts w:ascii="Times New Roman" w:hAnsi="Times New Roman"/>
      <w:sz w:val="24"/>
      <w:lang w:val="en-CA"/>
    </w:rPr>
  </w:style>
  <w:style w:type="character" w:customStyle="1" w:styleId="HeaderChar">
    <w:name w:val="Header Char"/>
    <w:aliases w:val="SV Char,SV1 Char,SV2 Char,SV11 Char,SV3 Char,SV12 Char,SV4 Char,SV13 Char,SV5 Char,SV14 Char,SV6 Char,SV15 Char,SV7 Char,SV16 Char,SV8 Char,SV17 Char,SV9 Char,SV18 Char,SV10 Char,SV19 Char,SV20 Char,SV110 Char,SV21 Char,SV111 Char,SV22 Char"/>
    <w:basedOn w:val="DefaultParagraphFont"/>
    <w:link w:val="Header"/>
    <w:rsid w:val="006C08B1"/>
    <w:rPr>
      <w:rFonts w:ascii="Arial" w:hAnsi="Arial"/>
    </w:rPr>
  </w:style>
  <w:style w:type="paragraph" w:customStyle="1" w:styleId="MAH4">
    <w:name w:val="MA H4"/>
    <w:next w:val="Normal"/>
    <w:rsid w:val="006C08B1"/>
    <w:pPr>
      <w:keepNext/>
      <w:numPr>
        <w:ilvl w:val="3"/>
        <w:numId w:val="5"/>
      </w:numPr>
      <w:spacing w:before="120" w:after="120"/>
      <w:outlineLvl w:val="3"/>
    </w:pPr>
    <w:rPr>
      <w:rFonts w:ascii="Arial" w:hAnsi="Arial" w:cs="Arial"/>
      <w:color w:val="1F497D"/>
      <w:sz w:val="22"/>
      <w:lang w:val="en-GB"/>
    </w:rPr>
  </w:style>
  <w:style w:type="paragraph" w:customStyle="1" w:styleId="MAH5">
    <w:name w:val="MA H5"/>
    <w:next w:val="Normal"/>
    <w:rsid w:val="006C08B1"/>
    <w:pPr>
      <w:keepNext/>
      <w:numPr>
        <w:ilvl w:val="4"/>
        <w:numId w:val="5"/>
      </w:numPr>
      <w:spacing w:before="120" w:after="120"/>
      <w:outlineLvl w:val="4"/>
    </w:pPr>
    <w:rPr>
      <w:rFonts w:ascii="Arial" w:hAnsi="Arial" w:cs="Arial"/>
      <w:color w:val="1F497D"/>
      <w:sz w:val="22"/>
      <w:lang w:val="en-GB"/>
    </w:rPr>
  </w:style>
  <w:style w:type="paragraph" w:customStyle="1" w:styleId="MAH1">
    <w:name w:val="MA H1"/>
    <w:next w:val="Normal"/>
    <w:rsid w:val="006C08B1"/>
    <w:pPr>
      <w:keepNext/>
      <w:numPr>
        <w:numId w:val="5"/>
      </w:numPr>
      <w:spacing w:before="180" w:after="180"/>
      <w:outlineLvl w:val="0"/>
    </w:pPr>
    <w:rPr>
      <w:rFonts w:ascii="Arial" w:hAnsi="Arial" w:cs="Arial"/>
      <w:b/>
      <w:color w:val="1F497D"/>
      <w:sz w:val="24"/>
      <w:lang w:val="en-GB"/>
    </w:rPr>
  </w:style>
  <w:style w:type="paragraph" w:customStyle="1" w:styleId="MAH2">
    <w:name w:val="MA H2"/>
    <w:next w:val="Normal"/>
    <w:link w:val="MAH2Char"/>
    <w:rsid w:val="006C08B1"/>
    <w:pPr>
      <w:keepNext/>
      <w:numPr>
        <w:ilvl w:val="1"/>
        <w:numId w:val="5"/>
      </w:numPr>
      <w:spacing w:before="120" w:after="120"/>
      <w:outlineLvl w:val="1"/>
    </w:pPr>
    <w:rPr>
      <w:rFonts w:ascii="Arial" w:hAnsi="Arial" w:cs="Arial"/>
      <w:b/>
      <w:color w:val="1F497D"/>
      <w:sz w:val="22"/>
      <w:lang w:val="en-GB"/>
    </w:rPr>
  </w:style>
  <w:style w:type="character" w:customStyle="1" w:styleId="MAH2Char">
    <w:name w:val="MA H2 Char"/>
    <w:basedOn w:val="DefaultParagraphFont"/>
    <w:link w:val="MAH2"/>
    <w:rsid w:val="006C08B1"/>
    <w:rPr>
      <w:rFonts w:ascii="Arial" w:hAnsi="Arial" w:cs="Arial"/>
      <w:b/>
      <w:color w:val="1F497D"/>
      <w:sz w:val="22"/>
      <w:lang w:val="en-GB"/>
    </w:rPr>
  </w:style>
  <w:style w:type="paragraph" w:customStyle="1" w:styleId="MAH3">
    <w:name w:val="MA H3"/>
    <w:next w:val="Normal"/>
    <w:rsid w:val="006C08B1"/>
    <w:pPr>
      <w:keepNext/>
      <w:numPr>
        <w:ilvl w:val="2"/>
        <w:numId w:val="5"/>
      </w:numPr>
      <w:spacing w:before="120" w:after="120"/>
      <w:outlineLvl w:val="2"/>
    </w:pPr>
    <w:rPr>
      <w:rFonts w:ascii="Arial" w:hAnsi="Arial" w:cs="Arial"/>
      <w:color w:val="1F497D"/>
      <w:sz w:val="22"/>
      <w:lang w:val="en-GB"/>
    </w:rPr>
  </w:style>
  <w:style w:type="paragraph" w:customStyle="1" w:styleId="XMLTagStyle1">
    <w:name w:val="XML Tag Style 1"/>
    <w:basedOn w:val="Normal"/>
    <w:rsid w:val="0040731D"/>
    <w:pPr>
      <w:overflowPunct/>
      <w:autoSpaceDE/>
      <w:autoSpaceDN/>
      <w:adjustRightInd/>
      <w:textAlignment w:val="auto"/>
    </w:pPr>
    <w:rPr>
      <w:iCs/>
      <w:sz w:val="16"/>
    </w:rPr>
  </w:style>
  <w:style w:type="paragraph" w:styleId="NormalWeb">
    <w:name w:val="Normal (Web)"/>
    <w:basedOn w:val="Normal"/>
    <w:uiPriority w:val="99"/>
    <w:unhideWhenUsed/>
    <w:rsid w:val="00D97DF8"/>
    <w:pPr>
      <w:overflowPunct/>
      <w:autoSpaceDE/>
      <w:autoSpaceDN/>
      <w:adjustRightInd/>
      <w:spacing w:before="100" w:beforeAutospacing="1" w:after="100" w:afterAutospacing="1"/>
      <w:textAlignment w:val="auto"/>
    </w:pPr>
    <w:rPr>
      <w:rFonts w:ascii="Times New Roman" w:hAnsi="Times New Roman"/>
      <w:sz w:val="24"/>
      <w:szCs w:val="24"/>
    </w:rPr>
  </w:style>
  <w:style w:type="character" w:customStyle="1" w:styleId="FooterChar">
    <w:name w:val="Footer Char"/>
    <w:basedOn w:val="DefaultParagraphFont"/>
    <w:link w:val="Footer"/>
    <w:uiPriority w:val="99"/>
    <w:rsid w:val="00964662"/>
    <w:rPr>
      <w:rFonts w:ascii="Arial" w:hAnsi="Arial"/>
    </w:rPr>
  </w:style>
  <w:style w:type="paragraph" w:customStyle="1" w:styleId="MATitlePage">
    <w:name w:val="MA Title Page"/>
    <w:link w:val="MATitlePageChar"/>
    <w:qFormat/>
    <w:rsid w:val="004C0341"/>
    <w:pPr>
      <w:jc w:val="center"/>
    </w:pPr>
    <w:rPr>
      <w:rFonts w:ascii="Arial" w:hAnsi="Arial" w:cs="Arial"/>
      <w:b/>
      <w:color w:val="1F497D"/>
      <w:sz w:val="52"/>
      <w:szCs w:val="32"/>
      <w:lang w:val="en-GB"/>
    </w:rPr>
  </w:style>
  <w:style w:type="character" w:customStyle="1" w:styleId="MATitlePageChar">
    <w:name w:val="MA Title Page Char"/>
    <w:basedOn w:val="DefaultParagraphFont"/>
    <w:link w:val="MATitlePage"/>
    <w:rsid w:val="004C0341"/>
    <w:rPr>
      <w:rFonts w:ascii="Arial" w:hAnsi="Arial" w:cs="Arial"/>
      <w:b/>
      <w:color w:val="1F497D"/>
      <w:sz w:val="52"/>
      <w:szCs w:val="32"/>
      <w:lang w:val="en-GB"/>
    </w:rPr>
  </w:style>
  <w:style w:type="character" w:customStyle="1" w:styleId="ListParagraphChar">
    <w:name w:val="List Paragraph Char"/>
    <w:aliases w:val="01. List Paragraph Char,List 1 OpFlow Char"/>
    <w:basedOn w:val="DefaultParagraphFont"/>
    <w:link w:val="ListParagraph"/>
    <w:uiPriority w:val="34"/>
    <w:rsid w:val="006B029C"/>
    <w:rPr>
      <w:rFonts w:ascii="Arial" w:hAnsi="Arial"/>
    </w:rPr>
  </w:style>
  <w:style w:type="table" w:styleId="TableColumns2">
    <w:name w:val="Table Columns 2"/>
    <w:basedOn w:val="TableNormal"/>
    <w:rsid w:val="0052338E"/>
    <w:pPr>
      <w:overflowPunct w:val="0"/>
      <w:autoSpaceDE w:val="0"/>
      <w:autoSpaceDN w:val="0"/>
      <w:adjustRightInd w:val="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UnresolvedMention">
    <w:name w:val="Unresolved Mention"/>
    <w:basedOn w:val="DefaultParagraphFont"/>
    <w:uiPriority w:val="99"/>
    <w:unhideWhenUsed/>
    <w:rsid w:val="008F3942"/>
    <w:rPr>
      <w:color w:val="605E5C"/>
      <w:shd w:val="clear" w:color="auto" w:fill="E1DFDD"/>
    </w:rPr>
  </w:style>
  <w:style w:type="character" w:customStyle="1" w:styleId="propname">
    <w:name w:val="propname"/>
    <w:basedOn w:val="DefaultParagraphFont"/>
    <w:rsid w:val="007F76EC"/>
  </w:style>
  <w:style w:type="character" w:customStyle="1" w:styleId="normaltextrun">
    <w:name w:val="normaltextrun"/>
    <w:basedOn w:val="DefaultParagraphFont"/>
    <w:rsid w:val="006C388A"/>
  </w:style>
  <w:style w:type="character" w:styleId="Mention">
    <w:name w:val="Mention"/>
    <w:basedOn w:val="DefaultParagraphFont"/>
    <w:uiPriority w:val="99"/>
    <w:unhideWhenUsed/>
    <w:rsid w:val="00DC58C9"/>
    <w:rPr>
      <w:color w:val="2B579A"/>
      <w:shd w:val="clear" w:color="auto" w:fill="E6E6E6"/>
    </w:rPr>
  </w:style>
  <w:style w:type="paragraph" w:customStyle="1" w:styleId="xxmsonormal">
    <w:name w:val="x_x_msonormal"/>
    <w:basedOn w:val="Normal"/>
    <w:rsid w:val="004A0D17"/>
    <w:pPr>
      <w:overflowPunct/>
      <w:autoSpaceDE/>
      <w:autoSpaceDN/>
      <w:adjustRightInd/>
      <w:textAlignment w:val="auto"/>
    </w:pPr>
    <w:rPr>
      <w:rFonts w:ascii="Calibri" w:eastAsiaTheme="minorEastAsia" w:hAnsi="Calibri" w:cs="Calibri"/>
      <w:sz w:val="22"/>
      <w:szCs w:val="22"/>
      <w:lang w:eastAsia="zh-CN"/>
    </w:rPr>
  </w:style>
  <w:style w:type="paragraph" w:customStyle="1" w:styleId="xmsonormal">
    <w:name w:val="x_msonormal"/>
    <w:basedOn w:val="Normal"/>
    <w:rsid w:val="00A76371"/>
    <w:pPr>
      <w:overflowPunct/>
      <w:autoSpaceDE/>
      <w:autoSpaceDN/>
      <w:adjustRightInd/>
      <w:textAlignment w:val="auto"/>
    </w:pPr>
    <w:rPr>
      <w:rFonts w:ascii="Calibri" w:eastAsiaTheme="minorHAnsi" w:hAnsi="Calibri" w:cs="Calibri"/>
      <w:sz w:val="22"/>
      <w:szCs w:val="22"/>
    </w:rPr>
  </w:style>
  <w:style w:type="paragraph" w:customStyle="1" w:styleId="xmsolistparagraph">
    <w:name w:val="x_msolistparagraph"/>
    <w:basedOn w:val="Normal"/>
    <w:rsid w:val="00A76371"/>
    <w:pPr>
      <w:overflowPunct/>
      <w:autoSpaceDE/>
      <w:autoSpaceDN/>
      <w:adjustRightInd/>
      <w:ind w:left="720"/>
      <w:textAlignment w:val="auto"/>
    </w:pPr>
    <w:rPr>
      <w:rFonts w:ascii="Calibri" w:eastAsiaTheme="minorHAnsi" w:hAnsi="Calibri" w:cs="Calibri"/>
      <w:sz w:val="22"/>
      <w:szCs w:val="22"/>
    </w:rPr>
  </w:style>
  <w:style w:type="paragraph" w:customStyle="1" w:styleId="Default">
    <w:name w:val="Default"/>
    <w:rsid w:val="007A653B"/>
    <w:pPr>
      <w:autoSpaceDE w:val="0"/>
      <w:autoSpaceDN w:val="0"/>
      <w:adjustRightInd w:val="0"/>
    </w:pPr>
    <w:rPr>
      <w:color w:val="000000"/>
      <w:sz w:val="24"/>
      <w:szCs w:val="24"/>
    </w:rPr>
  </w:style>
  <w:style w:type="paragraph" w:customStyle="1" w:styleId="List111">
    <w:name w:val="List 1.1.1"/>
    <w:basedOn w:val="Normal"/>
    <w:qFormat/>
    <w:rsid w:val="00582FE9"/>
    <w:pPr>
      <w:numPr>
        <w:numId w:val="7"/>
      </w:numPr>
      <w:overflowPunct/>
      <w:autoSpaceDE/>
      <w:autoSpaceDN/>
      <w:adjustRightInd/>
      <w:textAlignment w:val="auto"/>
    </w:pPr>
    <w:rPr>
      <w:rFonts w:eastAsia="Times New Roman"/>
    </w:rPr>
  </w:style>
  <w:style w:type="character" w:customStyle="1" w:styleId="eop">
    <w:name w:val="eop"/>
    <w:basedOn w:val="DefaultParagraphFont"/>
    <w:rsid w:val="00EC63A1"/>
  </w:style>
  <w:style w:type="paragraph" w:customStyle="1" w:styleId="paragraph">
    <w:name w:val="paragraph"/>
    <w:basedOn w:val="Normal"/>
    <w:rsid w:val="00CF2E51"/>
    <w:pPr>
      <w:overflowPunct/>
      <w:autoSpaceDE/>
      <w:autoSpaceDN/>
      <w:adjustRightInd/>
      <w:spacing w:before="100" w:beforeAutospacing="1" w:after="100" w:afterAutospacing="1"/>
      <w:textAlignment w:val="auto"/>
    </w:pPr>
    <w:rPr>
      <w:rFonts w:ascii="Times New Roman" w:eastAsia="Times New Roman" w:hAnsi="Times New Roman"/>
      <w:sz w:val="24"/>
      <w:szCs w:val="24"/>
    </w:rPr>
  </w:style>
  <w:style w:type="character" w:customStyle="1" w:styleId="ui-provider">
    <w:name w:val="ui-provider"/>
    <w:basedOn w:val="DefaultParagraphFont"/>
    <w:rsid w:val="00D51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3839">
      <w:bodyDiv w:val="1"/>
      <w:marLeft w:val="0"/>
      <w:marRight w:val="0"/>
      <w:marTop w:val="0"/>
      <w:marBottom w:val="0"/>
      <w:divBdr>
        <w:top w:val="none" w:sz="0" w:space="0" w:color="auto"/>
        <w:left w:val="none" w:sz="0" w:space="0" w:color="auto"/>
        <w:bottom w:val="none" w:sz="0" w:space="0" w:color="auto"/>
        <w:right w:val="none" w:sz="0" w:space="0" w:color="auto"/>
      </w:divBdr>
      <w:divsChild>
        <w:div w:id="815606870">
          <w:marLeft w:val="0"/>
          <w:marRight w:val="0"/>
          <w:marTop w:val="0"/>
          <w:marBottom w:val="0"/>
          <w:divBdr>
            <w:top w:val="none" w:sz="0" w:space="0" w:color="auto"/>
            <w:left w:val="none" w:sz="0" w:space="0" w:color="auto"/>
            <w:bottom w:val="none" w:sz="0" w:space="0" w:color="auto"/>
            <w:right w:val="none" w:sz="0" w:space="0" w:color="auto"/>
          </w:divBdr>
          <w:divsChild>
            <w:div w:id="43412418">
              <w:marLeft w:val="0"/>
              <w:marRight w:val="0"/>
              <w:marTop w:val="0"/>
              <w:marBottom w:val="0"/>
              <w:divBdr>
                <w:top w:val="none" w:sz="0" w:space="0" w:color="auto"/>
                <w:left w:val="none" w:sz="0" w:space="0" w:color="auto"/>
                <w:bottom w:val="none" w:sz="0" w:space="0" w:color="auto"/>
                <w:right w:val="none" w:sz="0" w:space="0" w:color="auto"/>
              </w:divBdr>
            </w:div>
            <w:div w:id="69928614">
              <w:marLeft w:val="0"/>
              <w:marRight w:val="0"/>
              <w:marTop w:val="0"/>
              <w:marBottom w:val="0"/>
              <w:divBdr>
                <w:top w:val="none" w:sz="0" w:space="0" w:color="auto"/>
                <w:left w:val="none" w:sz="0" w:space="0" w:color="auto"/>
                <w:bottom w:val="none" w:sz="0" w:space="0" w:color="auto"/>
                <w:right w:val="none" w:sz="0" w:space="0" w:color="auto"/>
              </w:divBdr>
            </w:div>
            <w:div w:id="135991720">
              <w:marLeft w:val="0"/>
              <w:marRight w:val="0"/>
              <w:marTop w:val="0"/>
              <w:marBottom w:val="0"/>
              <w:divBdr>
                <w:top w:val="none" w:sz="0" w:space="0" w:color="auto"/>
                <w:left w:val="none" w:sz="0" w:space="0" w:color="auto"/>
                <w:bottom w:val="none" w:sz="0" w:space="0" w:color="auto"/>
                <w:right w:val="none" w:sz="0" w:space="0" w:color="auto"/>
              </w:divBdr>
            </w:div>
            <w:div w:id="160656369">
              <w:marLeft w:val="0"/>
              <w:marRight w:val="0"/>
              <w:marTop w:val="0"/>
              <w:marBottom w:val="0"/>
              <w:divBdr>
                <w:top w:val="none" w:sz="0" w:space="0" w:color="auto"/>
                <w:left w:val="none" w:sz="0" w:space="0" w:color="auto"/>
                <w:bottom w:val="none" w:sz="0" w:space="0" w:color="auto"/>
                <w:right w:val="none" w:sz="0" w:space="0" w:color="auto"/>
              </w:divBdr>
            </w:div>
            <w:div w:id="192815128">
              <w:marLeft w:val="0"/>
              <w:marRight w:val="0"/>
              <w:marTop w:val="0"/>
              <w:marBottom w:val="0"/>
              <w:divBdr>
                <w:top w:val="none" w:sz="0" w:space="0" w:color="auto"/>
                <w:left w:val="none" w:sz="0" w:space="0" w:color="auto"/>
                <w:bottom w:val="none" w:sz="0" w:space="0" w:color="auto"/>
                <w:right w:val="none" w:sz="0" w:space="0" w:color="auto"/>
              </w:divBdr>
            </w:div>
            <w:div w:id="200679244">
              <w:marLeft w:val="0"/>
              <w:marRight w:val="0"/>
              <w:marTop w:val="0"/>
              <w:marBottom w:val="0"/>
              <w:divBdr>
                <w:top w:val="none" w:sz="0" w:space="0" w:color="auto"/>
                <w:left w:val="none" w:sz="0" w:space="0" w:color="auto"/>
                <w:bottom w:val="none" w:sz="0" w:space="0" w:color="auto"/>
                <w:right w:val="none" w:sz="0" w:space="0" w:color="auto"/>
              </w:divBdr>
            </w:div>
            <w:div w:id="206533470">
              <w:marLeft w:val="0"/>
              <w:marRight w:val="0"/>
              <w:marTop w:val="0"/>
              <w:marBottom w:val="0"/>
              <w:divBdr>
                <w:top w:val="none" w:sz="0" w:space="0" w:color="auto"/>
                <w:left w:val="none" w:sz="0" w:space="0" w:color="auto"/>
                <w:bottom w:val="none" w:sz="0" w:space="0" w:color="auto"/>
                <w:right w:val="none" w:sz="0" w:space="0" w:color="auto"/>
              </w:divBdr>
            </w:div>
            <w:div w:id="208878075">
              <w:marLeft w:val="0"/>
              <w:marRight w:val="0"/>
              <w:marTop w:val="0"/>
              <w:marBottom w:val="0"/>
              <w:divBdr>
                <w:top w:val="none" w:sz="0" w:space="0" w:color="auto"/>
                <w:left w:val="none" w:sz="0" w:space="0" w:color="auto"/>
                <w:bottom w:val="none" w:sz="0" w:space="0" w:color="auto"/>
                <w:right w:val="none" w:sz="0" w:space="0" w:color="auto"/>
              </w:divBdr>
            </w:div>
            <w:div w:id="220869662">
              <w:marLeft w:val="0"/>
              <w:marRight w:val="0"/>
              <w:marTop w:val="0"/>
              <w:marBottom w:val="0"/>
              <w:divBdr>
                <w:top w:val="none" w:sz="0" w:space="0" w:color="auto"/>
                <w:left w:val="none" w:sz="0" w:space="0" w:color="auto"/>
                <w:bottom w:val="none" w:sz="0" w:space="0" w:color="auto"/>
                <w:right w:val="none" w:sz="0" w:space="0" w:color="auto"/>
              </w:divBdr>
            </w:div>
            <w:div w:id="239607858">
              <w:marLeft w:val="0"/>
              <w:marRight w:val="0"/>
              <w:marTop w:val="0"/>
              <w:marBottom w:val="0"/>
              <w:divBdr>
                <w:top w:val="none" w:sz="0" w:space="0" w:color="auto"/>
                <w:left w:val="none" w:sz="0" w:space="0" w:color="auto"/>
                <w:bottom w:val="none" w:sz="0" w:space="0" w:color="auto"/>
                <w:right w:val="none" w:sz="0" w:space="0" w:color="auto"/>
              </w:divBdr>
            </w:div>
            <w:div w:id="287977629">
              <w:marLeft w:val="0"/>
              <w:marRight w:val="0"/>
              <w:marTop w:val="0"/>
              <w:marBottom w:val="0"/>
              <w:divBdr>
                <w:top w:val="none" w:sz="0" w:space="0" w:color="auto"/>
                <w:left w:val="none" w:sz="0" w:space="0" w:color="auto"/>
                <w:bottom w:val="none" w:sz="0" w:space="0" w:color="auto"/>
                <w:right w:val="none" w:sz="0" w:space="0" w:color="auto"/>
              </w:divBdr>
            </w:div>
            <w:div w:id="302396731">
              <w:marLeft w:val="0"/>
              <w:marRight w:val="0"/>
              <w:marTop w:val="0"/>
              <w:marBottom w:val="0"/>
              <w:divBdr>
                <w:top w:val="none" w:sz="0" w:space="0" w:color="auto"/>
                <w:left w:val="none" w:sz="0" w:space="0" w:color="auto"/>
                <w:bottom w:val="none" w:sz="0" w:space="0" w:color="auto"/>
                <w:right w:val="none" w:sz="0" w:space="0" w:color="auto"/>
              </w:divBdr>
            </w:div>
            <w:div w:id="320619925">
              <w:marLeft w:val="0"/>
              <w:marRight w:val="0"/>
              <w:marTop w:val="0"/>
              <w:marBottom w:val="0"/>
              <w:divBdr>
                <w:top w:val="none" w:sz="0" w:space="0" w:color="auto"/>
                <w:left w:val="none" w:sz="0" w:space="0" w:color="auto"/>
                <w:bottom w:val="none" w:sz="0" w:space="0" w:color="auto"/>
                <w:right w:val="none" w:sz="0" w:space="0" w:color="auto"/>
              </w:divBdr>
            </w:div>
            <w:div w:id="436565940">
              <w:marLeft w:val="0"/>
              <w:marRight w:val="0"/>
              <w:marTop w:val="0"/>
              <w:marBottom w:val="0"/>
              <w:divBdr>
                <w:top w:val="none" w:sz="0" w:space="0" w:color="auto"/>
                <w:left w:val="none" w:sz="0" w:space="0" w:color="auto"/>
                <w:bottom w:val="none" w:sz="0" w:space="0" w:color="auto"/>
                <w:right w:val="none" w:sz="0" w:space="0" w:color="auto"/>
              </w:divBdr>
            </w:div>
            <w:div w:id="551892574">
              <w:marLeft w:val="0"/>
              <w:marRight w:val="0"/>
              <w:marTop w:val="0"/>
              <w:marBottom w:val="0"/>
              <w:divBdr>
                <w:top w:val="none" w:sz="0" w:space="0" w:color="auto"/>
                <w:left w:val="none" w:sz="0" w:space="0" w:color="auto"/>
                <w:bottom w:val="none" w:sz="0" w:space="0" w:color="auto"/>
                <w:right w:val="none" w:sz="0" w:space="0" w:color="auto"/>
              </w:divBdr>
            </w:div>
            <w:div w:id="558781680">
              <w:marLeft w:val="0"/>
              <w:marRight w:val="0"/>
              <w:marTop w:val="0"/>
              <w:marBottom w:val="0"/>
              <w:divBdr>
                <w:top w:val="none" w:sz="0" w:space="0" w:color="auto"/>
                <w:left w:val="none" w:sz="0" w:space="0" w:color="auto"/>
                <w:bottom w:val="none" w:sz="0" w:space="0" w:color="auto"/>
                <w:right w:val="none" w:sz="0" w:space="0" w:color="auto"/>
              </w:divBdr>
            </w:div>
            <w:div w:id="560288759">
              <w:marLeft w:val="0"/>
              <w:marRight w:val="0"/>
              <w:marTop w:val="0"/>
              <w:marBottom w:val="0"/>
              <w:divBdr>
                <w:top w:val="none" w:sz="0" w:space="0" w:color="auto"/>
                <w:left w:val="none" w:sz="0" w:space="0" w:color="auto"/>
                <w:bottom w:val="none" w:sz="0" w:space="0" w:color="auto"/>
                <w:right w:val="none" w:sz="0" w:space="0" w:color="auto"/>
              </w:divBdr>
            </w:div>
            <w:div w:id="567500551">
              <w:marLeft w:val="0"/>
              <w:marRight w:val="0"/>
              <w:marTop w:val="0"/>
              <w:marBottom w:val="0"/>
              <w:divBdr>
                <w:top w:val="none" w:sz="0" w:space="0" w:color="auto"/>
                <w:left w:val="none" w:sz="0" w:space="0" w:color="auto"/>
                <w:bottom w:val="none" w:sz="0" w:space="0" w:color="auto"/>
                <w:right w:val="none" w:sz="0" w:space="0" w:color="auto"/>
              </w:divBdr>
            </w:div>
            <w:div w:id="567886489">
              <w:marLeft w:val="0"/>
              <w:marRight w:val="0"/>
              <w:marTop w:val="0"/>
              <w:marBottom w:val="0"/>
              <w:divBdr>
                <w:top w:val="none" w:sz="0" w:space="0" w:color="auto"/>
                <w:left w:val="none" w:sz="0" w:space="0" w:color="auto"/>
                <w:bottom w:val="none" w:sz="0" w:space="0" w:color="auto"/>
                <w:right w:val="none" w:sz="0" w:space="0" w:color="auto"/>
              </w:divBdr>
            </w:div>
            <w:div w:id="604196263">
              <w:marLeft w:val="0"/>
              <w:marRight w:val="0"/>
              <w:marTop w:val="0"/>
              <w:marBottom w:val="0"/>
              <w:divBdr>
                <w:top w:val="none" w:sz="0" w:space="0" w:color="auto"/>
                <w:left w:val="none" w:sz="0" w:space="0" w:color="auto"/>
                <w:bottom w:val="none" w:sz="0" w:space="0" w:color="auto"/>
                <w:right w:val="none" w:sz="0" w:space="0" w:color="auto"/>
              </w:divBdr>
            </w:div>
            <w:div w:id="609824764">
              <w:marLeft w:val="0"/>
              <w:marRight w:val="0"/>
              <w:marTop w:val="0"/>
              <w:marBottom w:val="0"/>
              <w:divBdr>
                <w:top w:val="none" w:sz="0" w:space="0" w:color="auto"/>
                <w:left w:val="none" w:sz="0" w:space="0" w:color="auto"/>
                <w:bottom w:val="none" w:sz="0" w:space="0" w:color="auto"/>
                <w:right w:val="none" w:sz="0" w:space="0" w:color="auto"/>
              </w:divBdr>
            </w:div>
            <w:div w:id="742798845">
              <w:marLeft w:val="0"/>
              <w:marRight w:val="0"/>
              <w:marTop w:val="0"/>
              <w:marBottom w:val="0"/>
              <w:divBdr>
                <w:top w:val="none" w:sz="0" w:space="0" w:color="auto"/>
                <w:left w:val="none" w:sz="0" w:space="0" w:color="auto"/>
                <w:bottom w:val="none" w:sz="0" w:space="0" w:color="auto"/>
                <w:right w:val="none" w:sz="0" w:space="0" w:color="auto"/>
              </w:divBdr>
            </w:div>
            <w:div w:id="808669319">
              <w:marLeft w:val="0"/>
              <w:marRight w:val="0"/>
              <w:marTop w:val="0"/>
              <w:marBottom w:val="0"/>
              <w:divBdr>
                <w:top w:val="none" w:sz="0" w:space="0" w:color="auto"/>
                <w:left w:val="none" w:sz="0" w:space="0" w:color="auto"/>
                <w:bottom w:val="none" w:sz="0" w:space="0" w:color="auto"/>
                <w:right w:val="none" w:sz="0" w:space="0" w:color="auto"/>
              </w:divBdr>
            </w:div>
            <w:div w:id="820926783">
              <w:marLeft w:val="0"/>
              <w:marRight w:val="0"/>
              <w:marTop w:val="0"/>
              <w:marBottom w:val="0"/>
              <w:divBdr>
                <w:top w:val="none" w:sz="0" w:space="0" w:color="auto"/>
                <w:left w:val="none" w:sz="0" w:space="0" w:color="auto"/>
                <w:bottom w:val="none" w:sz="0" w:space="0" w:color="auto"/>
                <w:right w:val="none" w:sz="0" w:space="0" w:color="auto"/>
              </w:divBdr>
            </w:div>
            <w:div w:id="867184500">
              <w:marLeft w:val="0"/>
              <w:marRight w:val="0"/>
              <w:marTop w:val="0"/>
              <w:marBottom w:val="0"/>
              <w:divBdr>
                <w:top w:val="none" w:sz="0" w:space="0" w:color="auto"/>
                <w:left w:val="none" w:sz="0" w:space="0" w:color="auto"/>
                <w:bottom w:val="none" w:sz="0" w:space="0" w:color="auto"/>
                <w:right w:val="none" w:sz="0" w:space="0" w:color="auto"/>
              </w:divBdr>
            </w:div>
            <w:div w:id="881552450">
              <w:marLeft w:val="0"/>
              <w:marRight w:val="0"/>
              <w:marTop w:val="0"/>
              <w:marBottom w:val="0"/>
              <w:divBdr>
                <w:top w:val="none" w:sz="0" w:space="0" w:color="auto"/>
                <w:left w:val="none" w:sz="0" w:space="0" w:color="auto"/>
                <w:bottom w:val="none" w:sz="0" w:space="0" w:color="auto"/>
                <w:right w:val="none" w:sz="0" w:space="0" w:color="auto"/>
              </w:divBdr>
            </w:div>
            <w:div w:id="887690190">
              <w:marLeft w:val="0"/>
              <w:marRight w:val="0"/>
              <w:marTop w:val="0"/>
              <w:marBottom w:val="0"/>
              <w:divBdr>
                <w:top w:val="none" w:sz="0" w:space="0" w:color="auto"/>
                <w:left w:val="none" w:sz="0" w:space="0" w:color="auto"/>
                <w:bottom w:val="none" w:sz="0" w:space="0" w:color="auto"/>
                <w:right w:val="none" w:sz="0" w:space="0" w:color="auto"/>
              </w:divBdr>
            </w:div>
            <w:div w:id="977149525">
              <w:marLeft w:val="0"/>
              <w:marRight w:val="0"/>
              <w:marTop w:val="0"/>
              <w:marBottom w:val="0"/>
              <w:divBdr>
                <w:top w:val="none" w:sz="0" w:space="0" w:color="auto"/>
                <w:left w:val="none" w:sz="0" w:space="0" w:color="auto"/>
                <w:bottom w:val="none" w:sz="0" w:space="0" w:color="auto"/>
                <w:right w:val="none" w:sz="0" w:space="0" w:color="auto"/>
              </w:divBdr>
            </w:div>
            <w:div w:id="980575917">
              <w:marLeft w:val="0"/>
              <w:marRight w:val="0"/>
              <w:marTop w:val="0"/>
              <w:marBottom w:val="0"/>
              <w:divBdr>
                <w:top w:val="none" w:sz="0" w:space="0" w:color="auto"/>
                <w:left w:val="none" w:sz="0" w:space="0" w:color="auto"/>
                <w:bottom w:val="none" w:sz="0" w:space="0" w:color="auto"/>
                <w:right w:val="none" w:sz="0" w:space="0" w:color="auto"/>
              </w:divBdr>
            </w:div>
            <w:div w:id="983314113">
              <w:marLeft w:val="0"/>
              <w:marRight w:val="0"/>
              <w:marTop w:val="0"/>
              <w:marBottom w:val="0"/>
              <w:divBdr>
                <w:top w:val="none" w:sz="0" w:space="0" w:color="auto"/>
                <w:left w:val="none" w:sz="0" w:space="0" w:color="auto"/>
                <w:bottom w:val="none" w:sz="0" w:space="0" w:color="auto"/>
                <w:right w:val="none" w:sz="0" w:space="0" w:color="auto"/>
              </w:divBdr>
            </w:div>
            <w:div w:id="994338524">
              <w:marLeft w:val="0"/>
              <w:marRight w:val="0"/>
              <w:marTop w:val="0"/>
              <w:marBottom w:val="0"/>
              <w:divBdr>
                <w:top w:val="none" w:sz="0" w:space="0" w:color="auto"/>
                <w:left w:val="none" w:sz="0" w:space="0" w:color="auto"/>
                <w:bottom w:val="none" w:sz="0" w:space="0" w:color="auto"/>
                <w:right w:val="none" w:sz="0" w:space="0" w:color="auto"/>
              </w:divBdr>
            </w:div>
            <w:div w:id="1022975988">
              <w:marLeft w:val="0"/>
              <w:marRight w:val="0"/>
              <w:marTop w:val="0"/>
              <w:marBottom w:val="0"/>
              <w:divBdr>
                <w:top w:val="none" w:sz="0" w:space="0" w:color="auto"/>
                <w:left w:val="none" w:sz="0" w:space="0" w:color="auto"/>
                <w:bottom w:val="none" w:sz="0" w:space="0" w:color="auto"/>
                <w:right w:val="none" w:sz="0" w:space="0" w:color="auto"/>
              </w:divBdr>
            </w:div>
            <w:div w:id="1027103329">
              <w:marLeft w:val="0"/>
              <w:marRight w:val="0"/>
              <w:marTop w:val="0"/>
              <w:marBottom w:val="0"/>
              <w:divBdr>
                <w:top w:val="none" w:sz="0" w:space="0" w:color="auto"/>
                <w:left w:val="none" w:sz="0" w:space="0" w:color="auto"/>
                <w:bottom w:val="none" w:sz="0" w:space="0" w:color="auto"/>
                <w:right w:val="none" w:sz="0" w:space="0" w:color="auto"/>
              </w:divBdr>
            </w:div>
            <w:div w:id="1028219207">
              <w:marLeft w:val="0"/>
              <w:marRight w:val="0"/>
              <w:marTop w:val="0"/>
              <w:marBottom w:val="0"/>
              <w:divBdr>
                <w:top w:val="none" w:sz="0" w:space="0" w:color="auto"/>
                <w:left w:val="none" w:sz="0" w:space="0" w:color="auto"/>
                <w:bottom w:val="none" w:sz="0" w:space="0" w:color="auto"/>
                <w:right w:val="none" w:sz="0" w:space="0" w:color="auto"/>
              </w:divBdr>
            </w:div>
            <w:div w:id="1029528973">
              <w:marLeft w:val="0"/>
              <w:marRight w:val="0"/>
              <w:marTop w:val="0"/>
              <w:marBottom w:val="0"/>
              <w:divBdr>
                <w:top w:val="none" w:sz="0" w:space="0" w:color="auto"/>
                <w:left w:val="none" w:sz="0" w:space="0" w:color="auto"/>
                <w:bottom w:val="none" w:sz="0" w:space="0" w:color="auto"/>
                <w:right w:val="none" w:sz="0" w:space="0" w:color="auto"/>
              </w:divBdr>
            </w:div>
            <w:div w:id="1042024153">
              <w:marLeft w:val="0"/>
              <w:marRight w:val="0"/>
              <w:marTop w:val="0"/>
              <w:marBottom w:val="0"/>
              <w:divBdr>
                <w:top w:val="none" w:sz="0" w:space="0" w:color="auto"/>
                <w:left w:val="none" w:sz="0" w:space="0" w:color="auto"/>
                <w:bottom w:val="none" w:sz="0" w:space="0" w:color="auto"/>
                <w:right w:val="none" w:sz="0" w:space="0" w:color="auto"/>
              </w:divBdr>
            </w:div>
            <w:div w:id="1095320184">
              <w:marLeft w:val="0"/>
              <w:marRight w:val="0"/>
              <w:marTop w:val="0"/>
              <w:marBottom w:val="0"/>
              <w:divBdr>
                <w:top w:val="none" w:sz="0" w:space="0" w:color="auto"/>
                <w:left w:val="none" w:sz="0" w:space="0" w:color="auto"/>
                <w:bottom w:val="none" w:sz="0" w:space="0" w:color="auto"/>
                <w:right w:val="none" w:sz="0" w:space="0" w:color="auto"/>
              </w:divBdr>
            </w:div>
            <w:div w:id="1103453053">
              <w:marLeft w:val="0"/>
              <w:marRight w:val="0"/>
              <w:marTop w:val="0"/>
              <w:marBottom w:val="0"/>
              <w:divBdr>
                <w:top w:val="none" w:sz="0" w:space="0" w:color="auto"/>
                <w:left w:val="none" w:sz="0" w:space="0" w:color="auto"/>
                <w:bottom w:val="none" w:sz="0" w:space="0" w:color="auto"/>
                <w:right w:val="none" w:sz="0" w:space="0" w:color="auto"/>
              </w:divBdr>
            </w:div>
            <w:div w:id="1115716156">
              <w:marLeft w:val="0"/>
              <w:marRight w:val="0"/>
              <w:marTop w:val="0"/>
              <w:marBottom w:val="0"/>
              <w:divBdr>
                <w:top w:val="none" w:sz="0" w:space="0" w:color="auto"/>
                <w:left w:val="none" w:sz="0" w:space="0" w:color="auto"/>
                <w:bottom w:val="none" w:sz="0" w:space="0" w:color="auto"/>
                <w:right w:val="none" w:sz="0" w:space="0" w:color="auto"/>
              </w:divBdr>
            </w:div>
            <w:div w:id="1248155018">
              <w:marLeft w:val="0"/>
              <w:marRight w:val="0"/>
              <w:marTop w:val="0"/>
              <w:marBottom w:val="0"/>
              <w:divBdr>
                <w:top w:val="none" w:sz="0" w:space="0" w:color="auto"/>
                <w:left w:val="none" w:sz="0" w:space="0" w:color="auto"/>
                <w:bottom w:val="none" w:sz="0" w:space="0" w:color="auto"/>
                <w:right w:val="none" w:sz="0" w:space="0" w:color="auto"/>
              </w:divBdr>
            </w:div>
            <w:div w:id="1321422456">
              <w:marLeft w:val="0"/>
              <w:marRight w:val="0"/>
              <w:marTop w:val="0"/>
              <w:marBottom w:val="0"/>
              <w:divBdr>
                <w:top w:val="none" w:sz="0" w:space="0" w:color="auto"/>
                <w:left w:val="none" w:sz="0" w:space="0" w:color="auto"/>
                <w:bottom w:val="none" w:sz="0" w:space="0" w:color="auto"/>
                <w:right w:val="none" w:sz="0" w:space="0" w:color="auto"/>
              </w:divBdr>
            </w:div>
            <w:div w:id="1332487087">
              <w:marLeft w:val="0"/>
              <w:marRight w:val="0"/>
              <w:marTop w:val="0"/>
              <w:marBottom w:val="0"/>
              <w:divBdr>
                <w:top w:val="none" w:sz="0" w:space="0" w:color="auto"/>
                <w:left w:val="none" w:sz="0" w:space="0" w:color="auto"/>
                <w:bottom w:val="none" w:sz="0" w:space="0" w:color="auto"/>
                <w:right w:val="none" w:sz="0" w:space="0" w:color="auto"/>
              </w:divBdr>
            </w:div>
            <w:div w:id="1390689160">
              <w:marLeft w:val="0"/>
              <w:marRight w:val="0"/>
              <w:marTop w:val="0"/>
              <w:marBottom w:val="0"/>
              <w:divBdr>
                <w:top w:val="none" w:sz="0" w:space="0" w:color="auto"/>
                <w:left w:val="none" w:sz="0" w:space="0" w:color="auto"/>
                <w:bottom w:val="none" w:sz="0" w:space="0" w:color="auto"/>
                <w:right w:val="none" w:sz="0" w:space="0" w:color="auto"/>
              </w:divBdr>
            </w:div>
            <w:div w:id="1412776855">
              <w:marLeft w:val="0"/>
              <w:marRight w:val="0"/>
              <w:marTop w:val="0"/>
              <w:marBottom w:val="0"/>
              <w:divBdr>
                <w:top w:val="none" w:sz="0" w:space="0" w:color="auto"/>
                <w:left w:val="none" w:sz="0" w:space="0" w:color="auto"/>
                <w:bottom w:val="none" w:sz="0" w:space="0" w:color="auto"/>
                <w:right w:val="none" w:sz="0" w:space="0" w:color="auto"/>
              </w:divBdr>
            </w:div>
            <w:div w:id="1509363720">
              <w:marLeft w:val="0"/>
              <w:marRight w:val="0"/>
              <w:marTop w:val="0"/>
              <w:marBottom w:val="0"/>
              <w:divBdr>
                <w:top w:val="none" w:sz="0" w:space="0" w:color="auto"/>
                <w:left w:val="none" w:sz="0" w:space="0" w:color="auto"/>
                <w:bottom w:val="none" w:sz="0" w:space="0" w:color="auto"/>
                <w:right w:val="none" w:sz="0" w:space="0" w:color="auto"/>
              </w:divBdr>
            </w:div>
            <w:div w:id="1570069333">
              <w:marLeft w:val="0"/>
              <w:marRight w:val="0"/>
              <w:marTop w:val="0"/>
              <w:marBottom w:val="0"/>
              <w:divBdr>
                <w:top w:val="none" w:sz="0" w:space="0" w:color="auto"/>
                <w:left w:val="none" w:sz="0" w:space="0" w:color="auto"/>
                <w:bottom w:val="none" w:sz="0" w:space="0" w:color="auto"/>
                <w:right w:val="none" w:sz="0" w:space="0" w:color="auto"/>
              </w:divBdr>
            </w:div>
            <w:div w:id="1609435525">
              <w:marLeft w:val="0"/>
              <w:marRight w:val="0"/>
              <w:marTop w:val="0"/>
              <w:marBottom w:val="0"/>
              <w:divBdr>
                <w:top w:val="none" w:sz="0" w:space="0" w:color="auto"/>
                <w:left w:val="none" w:sz="0" w:space="0" w:color="auto"/>
                <w:bottom w:val="none" w:sz="0" w:space="0" w:color="auto"/>
                <w:right w:val="none" w:sz="0" w:space="0" w:color="auto"/>
              </w:divBdr>
            </w:div>
            <w:div w:id="1753963153">
              <w:marLeft w:val="0"/>
              <w:marRight w:val="0"/>
              <w:marTop w:val="0"/>
              <w:marBottom w:val="0"/>
              <w:divBdr>
                <w:top w:val="none" w:sz="0" w:space="0" w:color="auto"/>
                <w:left w:val="none" w:sz="0" w:space="0" w:color="auto"/>
                <w:bottom w:val="none" w:sz="0" w:space="0" w:color="auto"/>
                <w:right w:val="none" w:sz="0" w:space="0" w:color="auto"/>
              </w:divBdr>
            </w:div>
            <w:div w:id="1774351969">
              <w:marLeft w:val="0"/>
              <w:marRight w:val="0"/>
              <w:marTop w:val="0"/>
              <w:marBottom w:val="0"/>
              <w:divBdr>
                <w:top w:val="none" w:sz="0" w:space="0" w:color="auto"/>
                <w:left w:val="none" w:sz="0" w:space="0" w:color="auto"/>
                <w:bottom w:val="none" w:sz="0" w:space="0" w:color="auto"/>
                <w:right w:val="none" w:sz="0" w:space="0" w:color="auto"/>
              </w:divBdr>
            </w:div>
            <w:div w:id="1826048994">
              <w:marLeft w:val="0"/>
              <w:marRight w:val="0"/>
              <w:marTop w:val="0"/>
              <w:marBottom w:val="0"/>
              <w:divBdr>
                <w:top w:val="none" w:sz="0" w:space="0" w:color="auto"/>
                <w:left w:val="none" w:sz="0" w:space="0" w:color="auto"/>
                <w:bottom w:val="none" w:sz="0" w:space="0" w:color="auto"/>
                <w:right w:val="none" w:sz="0" w:space="0" w:color="auto"/>
              </w:divBdr>
            </w:div>
            <w:div w:id="1879468812">
              <w:marLeft w:val="0"/>
              <w:marRight w:val="0"/>
              <w:marTop w:val="0"/>
              <w:marBottom w:val="0"/>
              <w:divBdr>
                <w:top w:val="none" w:sz="0" w:space="0" w:color="auto"/>
                <w:left w:val="none" w:sz="0" w:space="0" w:color="auto"/>
                <w:bottom w:val="none" w:sz="0" w:space="0" w:color="auto"/>
                <w:right w:val="none" w:sz="0" w:space="0" w:color="auto"/>
              </w:divBdr>
            </w:div>
            <w:div w:id="1892958197">
              <w:marLeft w:val="0"/>
              <w:marRight w:val="0"/>
              <w:marTop w:val="0"/>
              <w:marBottom w:val="0"/>
              <w:divBdr>
                <w:top w:val="none" w:sz="0" w:space="0" w:color="auto"/>
                <w:left w:val="none" w:sz="0" w:space="0" w:color="auto"/>
                <w:bottom w:val="none" w:sz="0" w:space="0" w:color="auto"/>
                <w:right w:val="none" w:sz="0" w:space="0" w:color="auto"/>
              </w:divBdr>
            </w:div>
            <w:div w:id="1907571412">
              <w:marLeft w:val="0"/>
              <w:marRight w:val="0"/>
              <w:marTop w:val="0"/>
              <w:marBottom w:val="0"/>
              <w:divBdr>
                <w:top w:val="none" w:sz="0" w:space="0" w:color="auto"/>
                <w:left w:val="none" w:sz="0" w:space="0" w:color="auto"/>
                <w:bottom w:val="none" w:sz="0" w:space="0" w:color="auto"/>
                <w:right w:val="none" w:sz="0" w:space="0" w:color="auto"/>
              </w:divBdr>
            </w:div>
            <w:div w:id="1917125680">
              <w:marLeft w:val="0"/>
              <w:marRight w:val="0"/>
              <w:marTop w:val="0"/>
              <w:marBottom w:val="0"/>
              <w:divBdr>
                <w:top w:val="none" w:sz="0" w:space="0" w:color="auto"/>
                <w:left w:val="none" w:sz="0" w:space="0" w:color="auto"/>
                <w:bottom w:val="none" w:sz="0" w:space="0" w:color="auto"/>
                <w:right w:val="none" w:sz="0" w:space="0" w:color="auto"/>
              </w:divBdr>
            </w:div>
            <w:div w:id="1954361907">
              <w:marLeft w:val="0"/>
              <w:marRight w:val="0"/>
              <w:marTop w:val="0"/>
              <w:marBottom w:val="0"/>
              <w:divBdr>
                <w:top w:val="none" w:sz="0" w:space="0" w:color="auto"/>
                <w:left w:val="none" w:sz="0" w:space="0" w:color="auto"/>
                <w:bottom w:val="none" w:sz="0" w:space="0" w:color="auto"/>
                <w:right w:val="none" w:sz="0" w:space="0" w:color="auto"/>
              </w:divBdr>
            </w:div>
            <w:div w:id="1976565861">
              <w:marLeft w:val="0"/>
              <w:marRight w:val="0"/>
              <w:marTop w:val="0"/>
              <w:marBottom w:val="0"/>
              <w:divBdr>
                <w:top w:val="none" w:sz="0" w:space="0" w:color="auto"/>
                <w:left w:val="none" w:sz="0" w:space="0" w:color="auto"/>
                <w:bottom w:val="none" w:sz="0" w:space="0" w:color="auto"/>
                <w:right w:val="none" w:sz="0" w:space="0" w:color="auto"/>
              </w:divBdr>
            </w:div>
            <w:div w:id="1985885184">
              <w:marLeft w:val="0"/>
              <w:marRight w:val="0"/>
              <w:marTop w:val="0"/>
              <w:marBottom w:val="0"/>
              <w:divBdr>
                <w:top w:val="none" w:sz="0" w:space="0" w:color="auto"/>
                <w:left w:val="none" w:sz="0" w:space="0" w:color="auto"/>
                <w:bottom w:val="none" w:sz="0" w:space="0" w:color="auto"/>
                <w:right w:val="none" w:sz="0" w:space="0" w:color="auto"/>
              </w:divBdr>
            </w:div>
            <w:div w:id="1987585802">
              <w:marLeft w:val="0"/>
              <w:marRight w:val="0"/>
              <w:marTop w:val="0"/>
              <w:marBottom w:val="0"/>
              <w:divBdr>
                <w:top w:val="none" w:sz="0" w:space="0" w:color="auto"/>
                <w:left w:val="none" w:sz="0" w:space="0" w:color="auto"/>
                <w:bottom w:val="none" w:sz="0" w:space="0" w:color="auto"/>
                <w:right w:val="none" w:sz="0" w:space="0" w:color="auto"/>
              </w:divBdr>
            </w:div>
            <w:div w:id="2081049672">
              <w:marLeft w:val="0"/>
              <w:marRight w:val="0"/>
              <w:marTop w:val="0"/>
              <w:marBottom w:val="0"/>
              <w:divBdr>
                <w:top w:val="none" w:sz="0" w:space="0" w:color="auto"/>
                <w:left w:val="none" w:sz="0" w:space="0" w:color="auto"/>
                <w:bottom w:val="none" w:sz="0" w:space="0" w:color="auto"/>
                <w:right w:val="none" w:sz="0" w:space="0" w:color="auto"/>
              </w:divBdr>
            </w:div>
            <w:div w:id="2129928545">
              <w:marLeft w:val="0"/>
              <w:marRight w:val="0"/>
              <w:marTop w:val="0"/>
              <w:marBottom w:val="0"/>
              <w:divBdr>
                <w:top w:val="none" w:sz="0" w:space="0" w:color="auto"/>
                <w:left w:val="none" w:sz="0" w:space="0" w:color="auto"/>
                <w:bottom w:val="none" w:sz="0" w:space="0" w:color="auto"/>
                <w:right w:val="none" w:sz="0" w:space="0" w:color="auto"/>
              </w:divBdr>
            </w:div>
            <w:div w:id="2131512032">
              <w:marLeft w:val="0"/>
              <w:marRight w:val="0"/>
              <w:marTop w:val="0"/>
              <w:marBottom w:val="0"/>
              <w:divBdr>
                <w:top w:val="none" w:sz="0" w:space="0" w:color="auto"/>
                <w:left w:val="none" w:sz="0" w:space="0" w:color="auto"/>
                <w:bottom w:val="none" w:sz="0" w:space="0" w:color="auto"/>
                <w:right w:val="none" w:sz="0" w:space="0" w:color="auto"/>
              </w:divBdr>
            </w:div>
            <w:div w:id="21456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0668">
      <w:bodyDiv w:val="1"/>
      <w:marLeft w:val="0"/>
      <w:marRight w:val="0"/>
      <w:marTop w:val="0"/>
      <w:marBottom w:val="0"/>
      <w:divBdr>
        <w:top w:val="none" w:sz="0" w:space="0" w:color="auto"/>
        <w:left w:val="none" w:sz="0" w:space="0" w:color="auto"/>
        <w:bottom w:val="none" w:sz="0" w:space="0" w:color="auto"/>
        <w:right w:val="none" w:sz="0" w:space="0" w:color="auto"/>
      </w:divBdr>
      <w:divsChild>
        <w:div w:id="774982728">
          <w:marLeft w:val="0"/>
          <w:marRight w:val="0"/>
          <w:marTop w:val="0"/>
          <w:marBottom w:val="0"/>
          <w:divBdr>
            <w:top w:val="none" w:sz="0" w:space="0" w:color="auto"/>
            <w:left w:val="none" w:sz="0" w:space="0" w:color="auto"/>
            <w:bottom w:val="none" w:sz="0" w:space="0" w:color="auto"/>
            <w:right w:val="none" w:sz="0" w:space="0" w:color="auto"/>
          </w:divBdr>
          <w:divsChild>
            <w:div w:id="1268922718">
              <w:marLeft w:val="0"/>
              <w:marRight w:val="0"/>
              <w:marTop w:val="0"/>
              <w:marBottom w:val="0"/>
              <w:divBdr>
                <w:top w:val="none" w:sz="0" w:space="0" w:color="auto"/>
                <w:left w:val="none" w:sz="0" w:space="0" w:color="auto"/>
                <w:bottom w:val="none" w:sz="0" w:space="0" w:color="auto"/>
                <w:right w:val="none" w:sz="0" w:space="0" w:color="auto"/>
              </w:divBdr>
            </w:div>
            <w:div w:id="1662151115">
              <w:marLeft w:val="0"/>
              <w:marRight w:val="0"/>
              <w:marTop w:val="0"/>
              <w:marBottom w:val="0"/>
              <w:divBdr>
                <w:top w:val="none" w:sz="0" w:space="0" w:color="auto"/>
                <w:left w:val="none" w:sz="0" w:space="0" w:color="auto"/>
                <w:bottom w:val="none" w:sz="0" w:space="0" w:color="auto"/>
                <w:right w:val="none" w:sz="0" w:space="0" w:color="auto"/>
              </w:divBdr>
            </w:div>
            <w:div w:id="1192494877">
              <w:marLeft w:val="0"/>
              <w:marRight w:val="0"/>
              <w:marTop w:val="0"/>
              <w:marBottom w:val="0"/>
              <w:divBdr>
                <w:top w:val="none" w:sz="0" w:space="0" w:color="auto"/>
                <w:left w:val="none" w:sz="0" w:space="0" w:color="auto"/>
                <w:bottom w:val="none" w:sz="0" w:space="0" w:color="auto"/>
                <w:right w:val="none" w:sz="0" w:space="0" w:color="auto"/>
              </w:divBdr>
            </w:div>
            <w:div w:id="1957057546">
              <w:marLeft w:val="0"/>
              <w:marRight w:val="0"/>
              <w:marTop w:val="0"/>
              <w:marBottom w:val="0"/>
              <w:divBdr>
                <w:top w:val="none" w:sz="0" w:space="0" w:color="auto"/>
                <w:left w:val="none" w:sz="0" w:space="0" w:color="auto"/>
                <w:bottom w:val="none" w:sz="0" w:space="0" w:color="auto"/>
                <w:right w:val="none" w:sz="0" w:space="0" w:color="auto"/>
              </w:divBdr>
            </w:div>
            <w:div w:id="466316683">
              <w:marLeft w:val="0"/>
              <w:marRight w:val="0"/>
              <w:marTop w:val="0"/>
              <w:marBottom w:val="0"/>
              <w:divBdr>
                <w:top w:val="none" w:sz="0" w:space="0" w:color="auto"/>
                <w:left w:val="none" w:sz="0" w:space="0" w:color="auto"/>
                <w:bottom w:val="none" w:sz="0" w:space="0" w:color="auto"/>
                <w:right w:val="none" w:sz="0" w:space="0" w:color="auto"/>
              </w:divBdr>
            </w:div>
            <w:div w:id="324212168">
              <w:marLeft w:val="0"/>
              <w:marRight w:val="0"/>
              <w:marTop w:val="0"/>
              <w:marBottom w:val="0"/>
              <w:divBdr>
                <w:top w:val="none" w:sz="0" w:space="0" w:color="auto"/>
                <w:left w:val="none" w:sz="0" w:space="0" w:color="auto"/>
                <w:bottom w:val="none" w:sz="0" w:space="0" w:color="auto"/>
                <w:right w:val="none" w:sz="0" w:space="0" w:color="auto"/>
              </w:divBdr>
            </w:div>
            <w:div w:id="396124796">
              <w:marLeft w:val="0"/>
              <w:marRight w:val="0"/>
              <w:marTop w:val="0"/>
              <w:marBottom w:val="0"/>
              <w:divBdr>
                <w:top w:val="none" w:sz="0" w:space="0" w:color="auto"/>
                <w:left w:val="none" w:sz="0" w:space="0" w:color="auto"/>
                <w:bottom w:val="none" w:sz="0" w:space="0" w:color="auto"/>
                <w:right w:val="none" w:sz="0" w:space="0" w:color="auto"/>
              </w:divBdr>
            </w:div>
            <w:div w:id="1499079819">
              <w:marLeft w:val="0"/>
              <w:marRight w:val="0"/>
              <w:marTop w:val="0"/>
              <w:marBottom w:val="0"/>
              <w:divBdr>
                <w:top w:val="none" w:sz="0" w:space="0" w:color="auto"/>
                <w:left w:val="none" w:sz="0" w:space="0" w:color="auto"/>
                <w:bottom w:val="none" w:sz="0" w:space="0" w:color="auto"/>
                <w:right w:val="none" w:sz="0" w:space="0" w:color="auto"/>
              </w:divBdr>
            </w:div>
            <w:div w:id="198395654">
              <w:marLeft w:val="0"/>
              <w:marRight w:val="0"/>
              <w:marTop w:val="0"/>
              <w:marBottom w:val="0"/>
              <w:divBdr>
                <w:top w:val="none" w:sz="0" w:space="0" w:color="auto"/>
                <w:left w:val="none" w:sz="0" w:space="0" w:color="auto"/>
                <w:bottom w:val="none" w:sz="0" w:space="0" w:color="auto"/>
                <w:right w:val="none" w:sz="0" w:space="0" w:color="auto"/>
              </w:divBdr>
            </w:div>
            <w:div w:id="1574584813">
              <w:marLeft w:val="0"/>
              <w:marRight w:val="0"/>
              <w:marTop w:val="0"/>
              <w:marBottom w:val="0"/>
              <w:divBdr>
                <w:top w:val="none" w:sz="0" w:space="0" w:color="auto"/>
                <w:left w:val="none" w:sz="0" w:space="0" w:color="auto"/>
                <w:bottom w:val="none" w:sz="0" w:space="0" w:color="auto"/>
                <w:right w:val="none" w:sz="0" w:space="0" w:color="auto"/>
              </w:divBdr>
            </w:div>
            <w:div w:id="1004480356">
              <w:marLeft w:val="0"/>
              <w:marRight w:val="0"/>
              <w:marTop w:val="0"/>
              <w:marBottom w:val="0"/>
              <w:divBdr>
                <w:top w:val="none" w:sz="0" w:space="0" w:color="auto"/>
                <w:left w:val="none" w:sz="0" w:space="0" w:color="auto"/>
                <w:bottom w:val="none" w:sz="0" w:space="0" w:color="auto"/>
                <w:right w:val="none" w:sz="0" w:space="0" w:color="auto"/>
              </w:divBdr>
            </w:div>
            <w:div w:id="1286886377">
              <w:marLeft w:val="0"/>
              <w:marRight w:val="0"/>
              <w:marTop w:val="0"/>
              <w:marBottom w:val="0"/>
              <w:divBdr>
                <w:top w:val="none" w:sz="0" w:space="0" w:color="auto"/>
                <w:left w:val="none" w:sz="0" w:space="0" w:color="auto"/>
                <w:bottom w:val="none" w:sz="0" w:space="0" w:color="auto"/>
                <w:right w:val="none" w:sz="0" w:space="0" w:color="auto"/>
              </w:divBdr>
            </w:div>
            <w:div w:id="966356322">
              <w:marLeft w:val="0"/>
              <w:marRight w:val="0"/>
              <w:marTop w:val="0"/>
              <w:marBottom w:val="0"/>
              <w:divBdr>
                <w:top w:val="none" w:sz="0" w:space="0" w:color="auto"/>
                <w:left w:val="none" w:sz="0" w:space="0" w:color="auto"/>
                <w:bottom w:val="none" w:sz="0" w:space="0" w:color="auto"/>
                <w:right w:val="none" w:sz="0" w:space="0" w:color="auto"/>
              </w:divBdr>
            </w:div>
            <w:div w:id="1914465474">
              <w:marLeft w:val="0"/>
              <w:marRight w:val="0"/>
              <w:marTop w:val="0"/>
              <w:marBottom w:val="0"/>
              <w:divBdr>
                <w:top w:val="none" w:sz="0" w:space="0" w:color="auto"/>
                <w:left w:val="none" w:sz="0" w:space="0" w:color="auto"/>
                <w:bottom w:val="none" w:sz="0" w:space="0" w:color="auto"/>
                <w:right w:val="none" w:sz="0" w:space="0" w:color="auto"/>
              </w:divBdr>
            </w:div>
            <w:div w:id="1719668853">
              <w:marLeft w:val="0"/>
              <w:marRight w:val="0"/>
              <w:marTop w:val="0"/>
              <w:marBottom w:val="0"/>
              <w:divBdr>
                <w:top w:val="none" w:sz="0" w:space="0" w:color="auto"/>
                <w:left w:val="none" w:sz="0" w:space="0" w:color="auto"/>
                <w:bottom w:val="none" w:sz="0" w:space="0" w:color="auto"/>
                <w:right w:val="none" w:sz="0" w:space="0" w:color="auto"/>
              </w:divBdr>
            </w:div>
            <w:div w:id="1745104795">
              <w:marLeft w:val="0"/>
              <w:marRight w:val="0"/>
              <w:marTop w:val="0"/>
              <w:marBottom w:val="0"/>
              <w:divBdr>
                <w:top w:val="none" w:sz="0" w:space="0" w:color="auto"/>
                <w:left w:val="none" w:sz="0" w:space="0" w:color="auto"/>
                <w:bottom w:val="none" w:sz="0" w:space="0" w:color="auto"/>
                <w:right w:val="none" w:sz="0" w:space="0" w:color="auto"/>
              </w:divBdr>
            </w:div>
            <w:div w:id="1769425094">
              <w:marLeft w:val="0"/>
              <w:marRight w:val="0"/>
              <w:marTop w:val="0"/>
              <w:marBottom w:val="0"/>
              <w:divBdr>
                <w:top w:val="none" w:sz="0" w:space="0" w:color="auto"/>
                <w:left w:val="none" w:sz="0" w:space="0" w:color="auto"/>
                <w:bottom w:val="none" w:sz="0" w:space="0" w:color="auto"/>
                <w:right w:val="none" w:sz="0" w:space="0" w:color="auto"/>
              </w:divBdr>
            </w:div>
            <w:div w:id="16781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047">
      <w:bodyDiv w:val="1"/>
      <w:marLeft w:val="0"/>
      <w:marRight w:val="0"/>
      <w:marTop w:val="0"/>
      <w:marBottom w:val="0"/>
      <w:divBdr>
        <w:top w:val="none" w:sz="0" w:space="0" w:color="auto"/>
        <w:left w:val="none" w:sz="0" w:space="0" w:color="auto"/>
        <w:bottom w:val="none" w:sz="0" w:space="0" w:color="auto"/>
        <w:right w:val="none" w:sz="0" w:space="0" w:color="auto"/>
      </w:divBdr>
    </w:div>
    <w:div w:id="117769531">
      <w:bodyDiv w:val="1"/>
      <w:marLeft w:val="0"/>
      <w:marRight w:val="0"/>
      <w:marTop w:val="0"/>
      <w:marBottom w:val="0"/>
      <w:divBdr>
        <w:top w:val="none" w:sz="0" w:space="0" w:color="auto"/>
        <w:left w:val="none" w:sz="0" w:space="0" w:color="auto"/>
        <w:bottom w:val="none" w:sz="0" w:space="0" w:color="auto"/>
        <w:right w:val="none" w:sz="0" w:space="0" w:color="auto"/>
      </w:divBdr>
      <w:divsChild>
        <w:div w:id="1053238545">
          <w:marLeft w:val="0"/>
          <w:marRight w:val="0"/>
          <w:marTop w:val="0"/>
          <w:marBottom w:val="0"/>
          <w:divBdr>
            <w:top w:val="none" w:sz="0" w:space="0" w:color="auto"/>
            <w:left w:val="none" w:sz="0" w:space="0" w:color="auto"/>
            <w:bottom w:val="none" w:sz="0" w:space="0" w:color="auto"/>
            <w:right w:val="none" w:sz="0" w:space="0" w:color="auto"/>
          </w:divBdr>
          <w:divsChild>
            <w:div w:id="18416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306">
      <w:bodyDiv w:val="1"/>
      <w:marLeft w:val="0"/>
      <w:marRight w:val="0"/>
      <w:marTop w:val="0"/>
      <w:marBottom w:val="0"/>
      <w:divBdr>
        <w:top w:val="none" w:sz="0" w:space="0" w:color="auto"/>
        <w:left w:val="none" w:sz="0" w:space="0" w:color="auto"/>
        <w:bottom w:val="none" w:sz="0" w:space="0" w:color="auto"/>
        <w:right w:val="none" w:sz="0" w:space="0" w:color="auto"/>
      </w:divBdr>
    </w:div>
    <w:div w:id="159203559">
      <w:bodyDiv w:val="1"/>
      <w:marLeft w:val="0"/>
      <w:marRight w:val="0"/>
      <w:marTop w:val="0"/>
      <w:marBottom w:val="0"/>
      <w:divBdr>
        <w:top w:val="none" w:sz="0" w:space="0" w:color="auto"/>
        <w:left w:val="none" w:sz="0" w:space="0" w:color="auto"/>
        <w:bottom w:val="none" w:sz="0" w:space="0" w:color="auto"/>
        <w:right w:val="none" w:sz="0" w:space="0" w:color="auto"/>
      </w:divBdr>
    </w:div>
    <w:div w:id="163136018">
      <w:bodyDiv w:val="1"/>
      <w:marLeft w:val="0"/>
      <w:marRight w:val="0"/>
      <w:marTop w:val="0"/>
      <w:marBottom w:val="0"/>
      <w:divBdr>
        <w:top w:val="none" w:sz="0" w:space="0" w:color="auto"/>
        <w:left w:val="none" w:sz="0" w:space="0" w:color="auto"/>
        <w:bottom w:val="none" w:sz="0" w:space="0" w:color="auto"/>
        <w:right w:val="none" w:sz="0" w:space="0" w:color="auto"/>
      </w:divBdr>
      <w:divsChild>
        <w:div w:id="101533428">
          <w:marLeft w:val="0"/>
          <w:marRight w:val="0"/>
          <w:marTop w:val="0"/>
          <w:marBottom w:val="0"/>
          <w:divBdr>
            <w:top w:val="none" w:sz="0" w:space="0" w:color="auto"/>
            <w:left w:val="none" w:sz="0" w:space="0" w:color="auto"/>
            <w:bottom w:val="none" w:sz="0" w:space="0" w:color="auto"/>
            <w:right w:val="none" w:sz="0" w:space="0" w:color="auto"/>
          </w:divBdr>
          <w:divsChild>
            <w:div w:id="220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141">
      <w:bodyDiv w:val="1"/>
      <w:marLeft w:val="0"/>
      <w:marRight w:val="0"/>
      <w:marTop w:val="0"/>
      <w:marBottom w:val="0"/>
      <w:divBdr>
        <w:top w:val="none" w:sz="0" w:space="0" w:color="auto"/>
        <w:left w:val="none" w:sz="0" w:space="0" w:color="auto"/>
        <w:bottom w:val="none" w:sz="0" w:space="0" w:color="auto"/>
        <w:right w:val="none" w:sz="0" w:space="0" w:color="auto"/>
      </w:divBdr>
    </w:div>
    <w:div w:id="206920503">
      <w:bodyDiv w:val="1"/>
      <w:marLeft w:val="0"/>
      <w:marRight w:val="0"/>
      <w:marTop w:val="0"/>
      <w:marBottom w:val="0"/>
      <w:divBdr>
        <w:top w:val="none" w:sz="0" w:space="0" w:color="auto"/>
        <w:left w:val="none" w:sz="0" w:space="0" w:color="auto"/>
        <w:bottom w:val="none" w:sz="0" w:space="0" w:color="auto"/>
        <w:right w:val="none" w:sz="0" w:space="0" w:color="auto"/>
      </w:divBdr>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28697417">
      <w:bodyDiv w:val="1"/>
      <w:marLeft w:val="0"/>
      <w:marRight w:val="0"/>
      <w:marTop w:val="0"/>
      <w:marBottom w:val="0"/>
      <w:divBdr>
        <w:top w:val="none" w:sz="0" w:space="0" w:color="auto"/>
        <w:left w:val="none" w:sz="0" w:space="0" w:color="auto"/>
        <w:bottom w:val="none" w:sz="0" w:space="0" w:color="auto"/>
        <w:right w:val="none" w:sz="0" w:space="0" w:color="auto"/>
      </w:divBdr>
      <w:divsChild>
        <w:div w:id="1287813420">
          <w:marLeft w:val="0"/>
          <w:marRight w:val="0"/>
          <w:marTop w:val="0"/>
          <w:marBottom w:val="0"/>
          <w:divBdr>
            <w:top w:val="none" w:sz="0" w:space="0" w:color="auto"/>
            <w:left w:val="none" w:sz="0" w:space="0" w:color="auto"/>
            <w:bottom w:val="none" w:sz="0" w:space="0" w:color="auto"/>
            <w:right w:val="none" w:sz="0" w:space="0" w:color="auto"/>
          </w:divBdr>
        </w:div>
        <w:div w:id="2096244326">
          <w:marLeft w:val="0"/>
          <w:marRight w:val="0"/>
          <w:marTop w:val="0"/>
          <w:marBottom w:val="0"/>
          <w:divBdr>
            <w:top w:val="none" w:sz="0" w:space="0" w:color="auto"/>
            <w:left w:val="none" w:sz="0" w:space="0" w:color="auto"/>
            <w:bottom w:val="none" w:sz="0" w:space="0" w:color="auto"/>
            <w:right w:val="none" w:sz="0" w:space="0" w:color="auto"/>
          </w:divBdr>
        </w:div>
      </w:divsChild>
    </w:div>
    <w:div w:id="443310072">
      <w:bodyDiv w:val="1"/>
      <w:marLeft w:val="0"/>
      <w:marRight w:val="0"/>
      <w:marTop w:val="0"/>
      <w:marBottom w:val="0"/>
      <w:divBdr>
        <w:top w:val="none" w:sz="0" w:space="0" w:color="auto"/>
        <w:left w:val="none" w:sz="0" w:space="0" w:color="auto"/>
        <w:bottom w:val="none" w:sz="0" w:space="0" w:color="auto"/>
        <w:right w:val="none" w:sz="0" w:space="0" w:color="auto"/>
      </w:divBdr>
    </w:div>
    <w:div w:id="493028360">
      <w:bodyDiv w:val="1"/>
      <w:marLeft w:val="0"/>
      <w:marRight w:val="0"/>
      <w:marTop w:val="0"/>
      <w:marBottom w:val="0"/>
      <w:divBdr>
        <w:top w:val="none" w:sz="0" w:space="0" w:color="auto"/>
        <w:left w:val="none" w:sz="0" w:space="0" w:color="auto"/>
        <w:bottom w:val="none" w:sz="0" w:space="0" w:color="auto"/>
        <w:right w:val="none" w:sz="0" w:space="0" w:color="auto"/>
      </w:divBdr>
    </w:div>
    <w:div w:id="494810238">
      <w:bodyDiv w:val="1"/>
      <w:marLeft w:val="0"/>
      <w:marRight w:val="0"/>
      <w:marTop w:val="0"/>
      <w:marBottom w:val="0"/>
      <w:divBdr>
        <w:top w:val="none" w:sz="0" w:space="0" w:color="auto"/>
        <w:left w:val="none" w:sz="0" w:space="0" w:color="auto"/>
        <w:bottom w:val="none" w:sz="0" w:space="0" w:color="auto"/>
        <w:right w:val="none" w:sz="0" w:space="0" w:color="auto"/>
      </w:divBdr>
    </w:div>
    <w:div w:id="512305065">
      <w:bodyDiv w:val="1"/>
      <w:marLeft w:val="0"/>
      <w:marRight w:val="0"/>
      <w:marTop w:val="0"/>
      <w:marBottom w:val="0"/>
      <w:divBdr>
        <w:top w:val="none" w:sz="0" w:space="0" w:color="auto"/>
        <w:left w:val="none" w:sz="0" w:space="0" w:color="auto"/>
        <w:bottom w:val="none" w:sz="0" w:space="0" w:color="auto"/>
        <w:right w:val="none" w:sz="0" w:space="0" w:color="auto"/>
      </w:divBdr>
      <w:divsChild>
        <w:div w:id="228927920">
          <w:marLeft w:val="0"/>
          <w:marRight w:val="0"/>
          <w:marTop w:val="0"/>
          <w:marBottom w:val="0"/>
          <w:divBdr>
            <w:top w:val="none" w:sz="0" w:space="0" w:color="auto"/>
            <w:left w:val="none" w:sz="0" w:space="0" w:color="auto"/>
            <w:bottom w:val="none" w:sz="0" w:space="0" w:color="auto"/>
            <w:right w:val="none" w:sz="0" w:space="0" w:color="auto"/>
          </w:divBdr>
          <w:divsChild>
            <w:div w:id="125436317">
              <w:marLeft w:val="0"/>
              <w:marRight w:val="0"/>
              <w:marTop w:val="0"/>
              <w:marBottom w:val="0"/>
              <w:divBdr>
                <w:top w:val="none" w:sz="0" w:space="0" w:color="auto"/>
                <w:left w:val="none" w:sz="0" w:space="0" w:color="auto"/>
                <w:bottom w:val="none" w:sz="0" w:space="0" w:color="auto"/>
                <w:right w:val="none" w:sz="0" w:space="0" w:color="auto"/>
              </w:divBdr>
            </w:div>
            <w:div w:id="1923417825">
              <w:marLeft w:val="0"/>
              <w:marRight w:val="0"/>
              <w:marTop w:val="0"/>
              <w:marBottom w:val="0"/>
              <w:divBdr>
                <w:top w:val="none" w:sz="0" w:space="0" w:color="auto"/>
                <w:left w:val="none" w:sz="0" w:space="0" w:color="auto"/>
                <w:bottom w:val="none" w:sz="0" w:space="0" w:color="auto"/>
                <w:right w:val="none" w:sz="0" w:space="0" w:color="auto"/>
              </w:divBdr>
            </w:div>
            <w:div w:id="1203398700">
              <w:marLeft w:val="0"/>
              <w:marRight w:val="0"/>
              <w:marTop w:val="0"/>
              <w:marBottom w:val="0"/>
              <w:divBdr>
                <w:top w:val="none" w:sz="0" w:space="0" w:color="auto"/>
                <w:left w:val="none" w:sz="0" w:space="0" w:color="auto"/>
                <w:bottom w:val="none" w:sz="0" w:space="0" w:color="auto"/>
                <w:right w:val="none" w:sz="0" w:space="0" w:color="auto"/>
              </w:divBdr>
            </w:div>
          </w:divsChild>
        </w:div>
        <w:div w:id="1644919550">
          <w:marLeft w:val="0"/>
          <w:marRight w:val="0"/>
          <w:marTop w:val="0"/>
          <w:marBottom w:val="0"/>
          <w:divBdr>
            <w:top w:val="none" w:sz="0" w:space="0" w:color="auto"/>
            <w:left w:val="none" w:sz="0" w:space="0" w:color="auto"/>
            <w:bottom w:val="none" w:sz="0" w:space="0" w:color="auto"/>
            <w:right w:val="none" w:sz="0" w:space="0" w:color="auto"/>
          </w:divBdr>
          <w:divsChild>
            <w:div w:id="764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8827">
      <w:bodyDiv w:val="1"/>
      <w:marLeft w:val="0"/>
      <w:marRight w:val="0"/>
      <w:marTop w:val="0"/>
      <w:marBottom w:val="0"/>
      <w:divBdr>
        <w:top w:val="none" w:sz="0" w:space="0" w:color="auto"/>
        <w:left w:val="none" w:sz="0" w:space="0" w:color="auto"/>
        <w:bottom w:val="none" w:sz="0" w:space="0" w:color="auto"/>
        <w:right w:val="none" w:sz="0" w:space="0" w:color="auto"/>
      </w:divBdr>
    </w:div>
    <w:div w:id="898977994">
      <w:bodyDiv w:val="1"/>
      <w:marLeft w:val="0"/>
      <w:marRight w:val="0"/>
      <w:marTop w:val="0"/>
      <w:marBottom w:val="0"/>
      <w:divBdr>
        <w:top w:val="none" w:sz="0" w:space="0" w:color="auto"/>
        <w:left w:val="none" w:sz="0" w:space="0" w:color="auto"/>
        <w:bottom w:val="none" w:sz="0" w:space="0" w:color="auto"/>
        <w:right w:val="none" w:sz="0" w:space="0" w:color="auto"/>
      </w:divBdr>
    </w:div>
    <w:div w:id="1148521928">
      <w:bodyDiv w:val="1"/>
      <w:marLeft w:val="0"/>
      <w:marRight w:val="0"/>
      <w:marTop w:val="0"/>
      <w:marBottom w:val="0"/>
      <w:divBdr>
        <w:top w:val="none" w:sz="0" w:space="0" w:color="auto"/>
        <w:left w:val="none" w:sz="0" w:space="0" w:color="auto"/>
        <w:bottom w:val="none" w:sz="0" w:space="0" w:color="auto"/>
        <w:right w:val="none" w:sz="0" w:space="0" w:color="auto"/>
      </w:divBdr>
    </w:div>
    <w:div w:id="1223951737">
      <w:bodyDiv w:val="1"/>
      <w:marLeft w:val="0"/>
      <w:marRight w:val="0"/>
      <w:marTop w:val="0"/>
      <w:marBottom w:val="0"/>
      <w:divBdr>
        <w:top w:val="none" w:sz="0" w:space="0" w:color="auto"/>
        <w:left w:val="none" w:sz="0" w:space="0" w:color="auto"/>
        <w:bottom w:val="none" w:sz="0" w:space="0" w:color="auto"/>
        <w:right w:val="none" w:sz="0" w:space="0" w:color="auto"/>
      </w:divBdr>
    </w:div>
    <w:div w:id="1314986816">
      <w:bodyDiv w:val="1"/>
      <w:marLeft w:val="0"/>
      <w:marRight w:val="0"/>
      <w:marTop w:val="0"/>
      <w:marBottom w:val="0"/>
      <w:divBdr>
        <w:top w:val="none" w:sz="0" w:space="0" w:color="auto"/>
        <w:left w:val="none" w:sz="0" w:space="0" w:color="auto"/>
        <w:bottom w:val="none" w:sz="0" w:space="0" w:color="auto"/>
        <w:right w:val="none" w:sz="0" w:space="0" w:color="auto"/>
      </w:divBdr>
    </w:div>
    <w:div w:id="1384909519">
      <w:bodyDiv w:val="1"/>
      <w:marLeft w:val="0"/>
      <w:marRight w:val="0"/>
      <w:marTop w:val="0"/>
      <w:marBottom w:val="0"/>
      <w:divBdr>
        <w:top w:val="none" w:sz="0" w:space="0" w:color="auto"/>
        <w:left w:val="none" w:sz="0" w:space="0" w:color="auto"/>
        <w:bottom w:val="none" w:sz="0" w:space="0" w:color="auto"/>
        <w:right w:val="none" w:sz="0" w:space="0" w:color="auto"/>
      </w:divBdr>
    </w:div>
    <w:div w:id="1392580486">
      <w:bodyDiv w:val="1"/>
      <w:marLeft w:val="0"/>
      <w:marRight w:val="0"/>
      <w:marTop w:val="0"/>
      <w:marBottom w:val="0"/>
      <w:divBdr>
        <w:top w:val="none" w:sz="0" w:space="0" w:color="auto"/>
        <w:left w:val="none" w:sz="0" w:space="0" w:color="auto"/>
        <w:bottom w:val="none" w:sz="0" w:space="0" w:color="auto"/>
        <w:right w:val="none" w:sz="0" w:space="0" w:color="auto"/>
      </w:divBdr>
      <w:divsChild>
        <w:div w:id="379284853">
          <w:marLeft w:val="0"/>
          <w:marRight w:val="0"/>
          <w:marTop w:val="0"/>
          <w:marBottom w:val="0"/>
          <w:divBdr>
            <w:top w:val="none" w:sz="0" w:space="0" w:color="auto"/>
            <w:left w:val="none" w:sz="0" w:space="0" w:color="auto"/>
            <w:bottom w:val="none" w:sz="0" w:space="0" w:color="auto"/>
            <w:right w:val="none" w:sz="0" w:space="0" w:color="auto"/>
          </w:divBdr>
        </w:div>
      </w:divsChild>
    </w:div>
    <w:div w:id="1415057058">
      <w:bodyDiv w:val="1"/>
      <w:marLeft w:val="0"/>
      <w:marRight w:val="0"/>
      <w:marTop w:val="0"/>
      <w:marBottom w:val="0"/>
      <w:divBdr>
        <w:top w:val="none" w:sz="0" w:space="0" w:color="auto"/>
        <w:left w:val="none" w:sz="0" w:space="0" w:color="auto"/>
        <w:bottom w:val="none" w:sz="0" w:space="0" w:color="auto"/>
        <w:right w:val="none" w:sz="0" w:space="0" w:color="auto"/>
      </w:divBdr>
    </w:div>
    <w:div w:id="1600716860">
      <w:bodyDiv w:val="1"/>
      <w:marLeft w:val="0"/>
      <w:marRight w:val="0"/>
      <w:marTop w:val="0"/>
      <w:marBottom w:val="0"/>
      <w:divBdr>
        <w:top w:val="none" w:sz="0" w:space="0" w:color="auto"/>
        <w:left w:val="none" w:sz="0" w:space="0" w:color="auto"/>
        <w:bottom w:val="none" w:sz="0" w:space="0" w:color="auto"/>
        <w:right w:val="none" w:sz="0" w:space="0" w:color="auto"/>
      </w:divBdr>
    </w:div>
    <w:div w:id="1681469664">
      <w:bodyDiv w:val="1"/>
      <w:marLeft w:val="0"/>
      <w:marRight w:val="0"/>
      <w:marTop w:val="0"/>
      <w:marBottom w:val="0"/>
      <w:divBdr>
        <w:top w:val="none" w:sz="0" w:space="0" w:color="auto"/>
        <w:left w:val="none" w:sz="0" w:space="0" w:color="auto"/>
        <w:bottom w:val="none" w:sz="0" w:space="0" w:color="auto"/>
        <w:right w:val="none" w:sz="0" w:space="0" w:color="auto"/>
      </w:divBdr>
    </w:div>
    <w:div w:id="1984390398">
      <w:bodyDiv w:val="1"/>
      <w:marLeft w:val="0"/>
      <w:marRight w:val="0"/>
      <w:marTop w:val="0"/>
      <w:marBottom w:val="0"/>
      <w:divBdr>
        <w:top w:val="none" w:sz="0" w:space="0" w:color="auto"/>
        <w:left w:val="none" w:sz="0" w:space="0" w:color="auto"/>
        <w:bottom w:val="none" w:sz="0" w:space="0" w:color="auto"/>
        <w:right w:val="none" w:sz="0" w:space="0" w:color="auto"/>
      </w:divBdr>
      <w:divsChild>
        <w:div w:id="921529391">
          <w:marLeft w:val="0"/>
          <w:marRight w:val="0"/>
          <w:marTop w:val="0"/>
          <w:marBottom w:val="0"/>
          <w:divBdr>
            <w:top w:val="none" w:sz="0" w:space="0" w:color="auto"/>
            <w:left w:val="none" w:sz="0" w:space="0" w:color="auto"/>
            <w:bottom w:val="none" w:sz="0" w:space="0" w:color="auto"/>
            <w:right w:val="none" w:sz="0" w:space="0" w:color="auto"/>
          </w:divBdr>
        </w:div>
        <w:div w:id="1102913828">
          <w:marLeft w:val="0"/>
          <w:marRight w:val="0"/>
          <w:marTop w:val="0"/>
          <w:marBottom w:val="0"/>
          <w:divBdr>
            <w:top w:val="none" w:sz="0" w:space="0" w:color="auto"/>
            <w:left w:val="none" w:sz="0" w:space="0" w:color="auto"/>
            <w:bottom w:val="none" w:sz="0" w:space="0" w:color="auto"/>
            <w:right w:val="none" w:sz="0" w:space="0" w:color="auto"/>
          </w:divBdr>
        </w:div>
      </w:divsChild>
    </w:div>
    <w:div w:id="2058431179">
      <w:bodyDiv w:val="1"/>
      <w:marLeft w:val="0"/>
      <w:marRight w:val="0"/>
      <w:marTop w:val="0"/>
      <w:marBottom w:val="0"/>
      <w:divBdr>
        <w:top w:val="none" w:sz="0" w:space="0" w:color="auto"/>
        <w:left w:val="none" w:sz="0" w:space="0" w:color="auto"/>
        <w:bottom w:val="none" w:sz="0" w:space="0" w:color="auto"/>
        <w:right w:val="none" w:sz="0" w:space="0" w:color="auto"/>
      </w:divBdr>
    </w:div>
    <w:div w:id="2081708957">
      <w:bodyDiv w:val="1"/>
      <w:marLeft w:val="0"/>
      <w:marRight w:val="0"/>
      <w:marTop w:val="0"/>
      <w:marBottom w:val="0"/>
      <w:divBdr>
        <w:top w:val="none" w:sz="0" w:space="0" w:color="auto"/>
        <w:left w:val="none" w:sz="0" w:space="0" w:color="auto"/>
        <w:bottom w:val="none" w:sz="0" w:space="0" w:color="auto"/>
        <w:right w:val="none" w:sz="0" w:space="0" w:color="auto"/>
      </w:divBdr>
      <w:divsChild>
        <w:div w:id="1678386651">
          <w:marLeft w:val="0"/>
          <w:marRight w:val="0"/>
          <w:marTop w:val="0"/>
          <w:marBottom w:val="0"/>
          <w:divBdr>
            <w:top w:val="none" w:sz="0" w:space="0" w:color="auto"/>
            <w:left w:val="none" w:sz="0" w:space="0" w:color="auto"/>
            <w:bottom w:val="none" w:sz="0" w:space="0" w:color="auto"/>
            <w:right w:val="none" w:sz="0" w:space="0" w:color="auto"/>
          </w:divBdr>
          <w:divsChild>
            <w:div w:id="1455634021">
              <w:marLeft w:val="0"/>
              <w:marRight w:val="0"/>
              <w:marTop w:val="0"/>
              <w:marBottom w:val="0"/>
              <w:divBdr>
                <w:top w:val="none" w:sz="0" w:space="0" w:color="auto"/>
                <w:left w:val="none" w:sz="0" w:space="0" w:color="auto"/>
                <w:bottom w:val="none" w:sz="0" w:space="0" w:color="auto"/>
                <w:right w:val="none" w:sz="0" w:space="0" w:color="auto"/>
              </w:divBdr>
            </w:div>
          </w:divsChild>
        </w:div>
        <w:div w:id="1533616860">
          <w:marLeft w:val="0"/>
          <w:marRight w:val="0"/>
          <w:marTop w:val="0"/>
          <w:marBottom w:val="0"/>
          <w:divBdr>
            <w:top w:val="none" w:sz="0" w:space="0" w:color="auto"/>
            <w:left w:val="none" w:sz="0" w:space="0" w:color="auto"/>
            <w:bottom w:val="none" w:sz="0" w:space="0" w:color="auto"/>
            <w:right w:val="none" w:sz="0" w:space="0" w:color="auto"/>
          </w:divBdr>
          <w:divsChild>
            <w:div w:id="14846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1.png"/><Relationship Id="rId1" Type="http://schemas.openxmlformats.org/officeDocument/2006/relationships/image" Target="media/image2.gif"/></Relationships>
</file>

<file path=word/documenttasks/documenttasks1.xml><?xml version="1.0" encoding="utf-8"?>
<t:Tasks xmlns:t="http://schemas.microsoft.com/office/tasks/2019/documenttasks" xmlns:oel="http://schemas.microsoft.com/office/2019/extlst">
  <t:Task id="{16E7E6F6-CC43-489E-A041-E7E19D595DE3}">
    <t:Anchor>
      <t:Comment id="1751465400"/>
    </t:Anchor>
    <t:History>
      <t:Event id="{F057991B-025F-48B9-AFF6-CDFD1B87CB83}" time="2021-11-30T14:52:32.141Z">
        <t:Attribution userId="S::sammar@manh.com::eb583b2d-1bd6-4ae2-b405-41c92173b85b" userProvider="AD" userName="Ammar Syed (Ammar Syed)"/>
        <t:Anchor>
          <t:Comment id="1751465400"/>
        </t:Anchor>
        <t:Create/>
      </t:Event>
      <t:Event id="{3BB2841D-BBD9-449B-A590-C90737E909C4}" time="2021-11-30T14:52:32.141Z">
        <t:Attribution userId="S::sammar@manh.com::eb583b2d-1bd6-4ae2-b405-41c92173b85b" userProvider="AD" userName="Ammar Syed (Ammar Syed)"/>
        <t:Anchor>
          <t:Comment id="1751465400"/>
        </t:Anchor>
        <t:Assign userId="S::ryu@manh.com::ece75ba3-1d59-4c21-b9a6-5540461d5b7d" userProvider="AD" userName="Richard Yu"/>
      </t:Event>
      <t:Event id="{02156496-948E-4A78-81D4-D14F7852E59E}" time="2021-11-30T14:52:32.141Z">
        <t:Attribution userId="S::sammar@manh.com::eb583b2d-1bd6-4ae2-b405-41c92173b85b" userProvider="AD" userName="Ammar Syed (Ammar Syed)"/>
        <t:Anchor>
          <t:Comment id="1751465400"/>
        </t:Anchor>
        <t:SetTitle title="@Richard Yu Can locations have more that one item?"/>
      </t:Event>
    </t:History>
  </t:Task>
  <t:Task id="{9C86766B-3BAE-49C5-9269-CBC4D393FA0D}">
    <t:Anchor>
      <t:Comment id="1053973689"/>
    </t:Anchor>
    <t:History>
      <t:Event id="{675B74D5-5957-4CA0-BFEE-2872DFC51F8B}" time="2022-03-29T10:05:17.804Z">
        <t:Attribution userId="S::sammar@manh.com::eb583b2d-1bd6-4ae2-b405-41c92173b85b" userProvider="AD" userName="Ammar Syed (Ammar Syed)"/>
        <t:Anchor>
          <t:Comment id="1053973689"/>
        </t:Anchor>
        <t:Create/>
      </t:Event>
      <t:Event id="{B2E05D77-28DB-44E2-AFAC-311DE030B6D5}" time="2022-03-29T10:05:17.804Z">
        <t:Attribution userId="S::sammar@manh.com::eb583b2d-1bd6-4ae2-b405-41c92173b85b" userProvider="AD" userName="Ammar Syed (Ammar Syed)"/>
        <t:Anchor>
          <t:Comment id="1053973689"/>
        </t:Anchor>
        <t:Assign userId="S::ryu@manh.com::ece75ba3-1d59-4c21-b9a6-5540461d5b7d" userProvider="AD" userName="Richard Yu"/>
      </t:Event>
      <t:Event id="{CA6B46BA-0742-4B37-8A56-59D3ADB51447}" time="2022-03-29T10:05:17.804Z">
        <t:Attribution userId="S::sammar@manh.com::eb583b2d-1bd6-4ae2-b405-41c92173b85b" userProvider="AD" userName="Ammar Syed (Ammar Syed)"/>
        <t:Anchor>
          <t:Comment id="1053973689"/>
        </t:Anchor>
        <t:SetTitle title="@Richard Yu for 2 and 3 i believe its task details updates. For point 4 you had mentioned R&amp;D has APIs that will do these updates. Do we have any ticket for that? cc @Rohin Khosla @Robert Marshall"/>
      </t:Event>
    </t:History>
  </t:Task>
  <t:Task id="{A04D0478-308B-4D28-AF51-19DDE66EB1EA}">
    <t:Anchor>
      <t:Comment id="635556566"/>
    </t:Anchor>
    <t:History>
      <t:Event id="{9D196EFD-1CF1-44A5-9840-36FC98FE80EE}" time="2022-03-29T08:28:29.294Z">
        <t:Attribution userId="S::sammar@manh.com::eb583b2d-1bd6-4ae2-b405-41c92173b85b" userProvider="AD" userName="Ammar Syed (Ammar Syed)"/>
        <t:Anchor>
          <t:Comment id="1149262526"/>
        </t:Anchor>
        <t:Create/>
      </t:Event>
      <t:Event id="{9141A773-2152-40BB-A516-CA7C724C7634}" time="2022-03-29T08:28:29.294Z">
        <t:Attribution userId="S::sammar@manh.com::eb583b2d-1bd6-4ae2-b405-41c92173b85b" userProvider="AD" userName="Ammar Syed (Ammar Syed)"/>
        <t:Anchor>
          <t:Comment id="1149262526"/>
        </t:Anchor>
        <t:Assign userId="S::ryu@manh.com::ece75ba3-1d59-4c21-b9a6-5540461d5b7d" userProvider="AD" userName="Richard Yu"/>
      </t:Event>
      <t:Event id="{139E9F80-6417-4101-A2C0-BE88AF712609}" time="2022-03-29T08:28:29.294Z">
        <t:Attribution userId="S::sammar@manh.com::eb583b2d-1bd6-4ae2-b405-41c92173b85b" userProvider="AD" userName="Ammar Syed (Ammar Syed)"/>
        <t:Anchor>
          <t:Comment id="1149262526"/>
        </t:Anchor>
        <t:SetTitle title="@Richard Yu I am not able to find this message type either in Putaway or DEI. Could you please let me know where did you find this message type? cc @Rohin Khosla"/>
      </t:Event>
    </t:History>
  </t:Task>
  <t:Task id="{5F81D9FA-4F5E-433A-B96A-29F1E2EA1300}">
    <t:Anchor>
      <t:Comment id="1119029348"/>
    </t:Anchor>
    <t:History>
      <t:Event id="{63C461F2-3D25-4576-9341-893B50A0895B}" time="2022-03-29T09:55:50.091Z">
        <t:Attribution userId="S::sammar@manh.com::eb583b2d-1bd6-4ae2-b405-41c92173b85b" userProvider="AD" userName="Ammar Syed (Ammar Syed)"/>
        <t:Anchor>
          <t:Comment id="1119029348"/>
        </t:Anchor>
        <t:Create/>
      </t:Event>
      <t:Event id="{1CAF4282-2ACA-438B-9C9B-2326BD06E420}" time="2022-03-29T09:55:50.091Z">
        <t:Attribution userId="S::sammar@manh.com::eb583b2d-1bd6-4ae2-b405-41c92173b85b" userProvider="AD" userName="Ammar Syed (Ammar Syed)"/>
        <t:Anchor>
          <t:Comment id="1119029348"/>
        </t:Anchor>
        <t:Assign userId="S::ryu@manh.com::ece75ba3-1d59-4c21-b9a6-5540461d5b7d" userProvider="AD" userName="Richard Yu"/>
      </t:Event>
      <t:Event id="{D81FFF12-DAEB-4705-8B9F-9E2D801AD7BE}" time="2022-03-29T09:55:50.091Z">
        <t:Attribution userId="S::sammar@manh.com::eb583b2d-1bd6-4ae2-b405-41c92173b85b" userProvider="AD" userName="Ammar Syed (Ammar Syed)"/>
        <t:Anchor>
          <t:Comment id="1119029348"/>
        </t:Anchor>
        <t:SetTitle title="@Richard Yu These updates were not part of the HLE doc that was provided earlier, is it something new that was added after discussion with client? @Robert Marshall @Rohin Khosla"/>
      </t:Event>
    </t:History>
  </t:Task>
  <t:Task id="{654AC396-852A-4984-A8BA-D4BA7AA067DA}">
    <t:Anchor>
      <t:Comment id="892714963"/>
    </t:Anchor>
    <t:History>
      <t:Event id="{FF1BCD81-D64F-41ED-B382-02BBE03F5091}" time="2022-04-06T10:48:22.086Z">
        <t:Attribution userId="S::sammar@manh.com::eb583b2d-1bd6-4ae2-b405-41c92173b85b" userProvider="AD" userName="Ammar Syed (Ammar Syed)"/>
        <t:Anchor>
          <t:Comment id="892714963"/>
        </t:Anchor>
        <t:Create/>
      </t:Event>
      <t:Event id="{87494209-A10B-4AD2-B333-452E3C37BB95}" time="2022-04-06T10:48:22.086Z">
        <t:Attribution userId="S::sammar@manh.com::eb583b2d-1bd6-4ae2-b405-41c92173b85b" userProvider="AD" userName="Ammar Syed (Ammar Syed)"/>
        <t:Anchor>
          <t:Comment id="892714963"/>
        </t:Anchor>
        <t:Assign userId="S::ryu@manh.com::ece75ba3-1d59-4c21-b9a6-5540461d5b7d" userProvider="AD" userName="Richard Yu"/>
      </t:Event>
      <t:Event id="{5F16F0EF-B36D-4E74-9378-D0FD61E638A9}" time="2022-04-06T10:48:22.086Z">
        <t:Attribution userId="S::sammar@manh.com::eb583b2d-1bd6-4ae2-b405-41c92173b85b" userProvider="AD" userName="Ammar Syed (Ammar Syed)"/>
        <t:Anchor>
          <t:Comment id="892714963"/>
        </t:Anchor>
        <t:SetTitle title="@Richard Yu So this is like &quot;Pick to oLPN&quot; chained to &quot;Outbound Putaway&quot;? cc @Rohin Khosla"/>
      </t:Event>
    </t:History>
  </t:Task>
  <t:Task id="{2388656C-75DA-48A3-B296-4FA3D34F8C33}">
    <t:Anchor>
      <t:Comment id="635667844"/>
    </t:Anchor>
    <t:History>
      <t:Event id="{DEF077C1-DCE1-4BBC-853E-13D2640663C6}" time="2022-03-29T11:11:00.086Z">
        <t:Attribution userId="S::sammar@manh.com::eb583b2d-1bd6-4ae2-b405-41c92173b85b" userProvider="AD" userName="Ammar Syed (Ammar Syed)"/>
        <t:Anchor>
          <t:Comment id="1006884816"/>
        </t:Anchor>
        <t:Create/>
      </t:Event>
      <t:Event id="{ABB37C7E-F3EB-4F8B-8F28-ED33BA93C31D}" time="2022-03-29T11:11:00.086Z">
        <t:Attribution userId="S::sammar@manh.com::eb583b2d-1bd6-4ae2-b405-41c92173b85b" userProvider="AD" userName="Ammar Syed (Ammar Syed)"/>
        <t:Anchor>
          <t:Comment id="1006884816"/>
        </t:Anchor>
        <t:Assign userId="S::ryu@manh.com::ece75ba3-1d59-4c21-b9a6-5540461d5b7d" userProvider="AD" userName="Richard Yu"/>
      </t:Event>
      <t:Event id="{8D1AFD4B-E754-4ACF-8D72-7B5DC58C59FC}" time="2022-03-29T11:11:00.086Z">
        <t:Attribution userId="S::sammar@manh.com::eb583b2d-1bd6-4ae2-b405-41c92173b85b" userProvider="AD" userName="Ammar Syed (Ammar Syed)"/>
        <t:Anchor>
          <t:Comment id="1006884816"/>
        </t:Anchor>
        <t:SetTitle title="@Richard Yu  Inventory adj : DCInventory:Void:Event:InventoryAdjustmentPostEvent Apply CC : DCI_DEI_AddConditionCode Remove CC : DCI_DEI_RemoveConditionCode Update CPD : We need to use event producer framework to track updates on inventory and send …"/>
      </t:Event>
    </t:History>
  </t:Task>
  <t:Task id="{8091C671-A1B6-4C0D-BDC1-93126B5FC9E0}">
    <t:Anchor>
      <t:Comment id="635667829"/>
    </t:Anchor>
    <t:History>
      <t:Event id="{3406997D-1A02-4B34-9DD6-0ACD540B79FF}" time="2022-03-31T09:05:28.461Z">
        <t:Attribution userId="S::sammar@manh.com::eb583b2d-1bd6-4ae2-b405-41c92173b85b" userProvider="AD" userName="Ammar Syed (Ammar Syed)"/>
        <t:Anchor>
          <t:Comment id="508731840"/>
        </t:Anchor>
        <t:Create/>
      </t:Event>
      <t:Event id="{73E092B4-689F-470D-8FFF-F4B86E9378FA}" time="2022-03-31T09:05:28.461Z">
        <t:Attribution userId="S::sammar@manh.com::eb583b2d-1bd6-4ae2-b405-41c92173b85b" userProvider="AD" userName="Ammar Syed (Ammar Syed)"/>
        <t:Anchor>
          <t:Comment id="508731840"/>
        </t:Anchor>
        <t:Assign userId="S::ryu@manh.com::ece75ba3-1d59-4c21-b9a6-5540461d5b7d" userProvider="AD" userName="Richard Yu"/>
      </t:Event>
      <t:Event id="{BC17425C-049C-4D1A-AF31-5C5117A0DC42}" time="2022-03-31T09:05:28.461Z">
        <t:Attribution userId="S::sammar@manh.com::eb583b2d-1bd6-4ae2-b405-41c92173b85b" userProvider="AD" userName="Ammar Syed (Ammar Syed)"/>
        <t:Anchor>
          <t:Comment id="508731840"/>
        </t:Anchor>
        <t:SetTitle title="@Richard Yu For this we need to use &quot;Event Producer framework&quot; where event will be fired every time LocationCapacityRecord is updated. cc @Rohin Khosla"/>
      </t:Event>
    </t:History>
  </t:Task>
  <t:Task id="{D3656978-4E2B-4850-A6D8-C516857660C4}">
    <t:Anchor>
      <t:Comment id="2060243466"/>
    </t:Anchor>
    <t:History>
      <t:Event id="{F5E058D4-135A-4DF7-9746-BC17A117A5B0}" time="2022-03-31T10:00:39.99Z">
        <t:Attribution userId="S::sammar@manh.com::eb583b2d-1bd6-4ae2-b405-41c92173b85b" userProvider="AD" userName="Ammar Syed (Ammar Syed)"/>
        <t:Anchor>
          <t:Comment id="2060243466"/>
        </t:Anchor>
        <t:Create/>
      </t:Event>
      <t:Event id="{DD67AC10-BF27-4069-A44B-F08FA543FC54}" time="2022-03-31T10:00:39.99Z">
        <t:Attribution userId="S::sammar@manh.com::eb583b2d-1bd6-4ae2-b405-41c92173b85b" userProvider="AD" userName="Ammar Syed (Ammar Syed)"/>
        <t:Anchor>
          <t:Comment id="2060243466"/>
        </t:Anchor>
        <t:Assign userId="S::ryu@manh.com::ece75ba3-1d59-4c21-b9a6-5540461d5b7d" userProvider="AD" userName="Richard Yu"/>
      </t:Event>
      <t:Event id="{D4D96685-5F1B-4E25-9A7E-CBA8FCC8E6E3}" time="2022-03-31T10:00:39.99Z">
        <t:Attribution userId="S::sammar@manh.com::eb583b2d-1bd6-4ae2-b405-41c92173b85b" userProvider="AD" userName="Ammar Syed (Ammar Syed)"/>
        <t:Anchor>
          <t:Comment id="2060243466"/>
        </t:Anchor>
        <t:SetTitle title="@Richard Yu If we cancel the task, will base not take care of all this updates? cc @Rohin Khosla"/>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lcf76f155ced4ddcb4097134ff3c332f xmlns="4f179475-dbf7-4f84-960e-c75199107295">
      <Terms xmlns="http://schemas.microsoft.com/office/infopath/2007/PartnerControls"/>
    </lcf76f155ced4ddcb4097134ff3c332f>
    <TaxCatchAll xmlns="d59163a9-135e-49bc-9dbb-522f350debbf" xsi:nil="true"/>
  </documentManagement>
</p:properties>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B84196FB1144ED41AEFE68693FB5F447" ma:contentTypeVersion="7214" ma:contentTypeDescription="Create a new document." ma:contentTypeScope="" ma:versionID="5fdc3ac4c89b26139d384971d964bf84">
  <xsd:schema xmlns:xsd="http://www.w3.org/2001/XMLSchema" xmlns:xs="http://www.w3.org/2001/XMLSchema" xmlns:p="http://schemas.microsoft.com/office/2006/metadata/properties" xmlns:ns2="bebdd945-463a-45cb-bbf7-2c38c8056952" xmlns:ns3="4f179475-dbf7-4f84-960e-c75199107295" xmlns:ns4="d59163a9-135e-49bc-9dbb-522f350debbf" targetNamespace="http://schemas.microsoft.com/office/2006/metadata/properties" ma:root="true" ma:fieldsID="2017776d3b9bee667691153f6e870842" ns2:_="" ns3:_="" ns4:_="">
    <xsd:import namespace="bebdd945-463a-45cb-bbf7-2c38c8056952"/>
    <xsd:import namespace="4f179475-dbf7-4f84-960e-c75199107295"/>
    <xsd:import namespace="d59163a9-135e-49bc-9dbb-522f350debb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LengthInSeconds" minOccurs="0"/>
                <xsd:element ref="ns2:SharedWithUsers" minOccurs="0"/>
                <xsd:element ref="ns2:SharedWithDetails" minOccurs="0"/>
                <xsd:element ref="ns3:MediaServiceObjectDetectorVersions" minOccurs="0"/>
                <xsd:element ref="ns3:MediaServiceSearchProperties" minOccurs="0"/>
                <xsd:element ref="ns3:lcf76f155ced4ddcb4097134ff3c332f" minOccurs="0"/>
                <xsd:element ref="ns4:TaxCatchAll"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dd945-463a-45cb-bbf7-2c38c80569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179475-dbf7-4f84-960e-c751991072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1b0d66c-5016-4608-9bda-0daa09c4ad6c" ma:termSetId="09814cd3-568e-fe90-9814-8d621ff8fb84" ma:anchorId="fba54fb3-c3e1-fe81-a776-ca4b69148c4d" ma:open="true" ma:isKeyword="false">
      <xsd:complexType>
        <xsd:sequence>
          <xsd:element ref="pc:Terms" minOccurs="0" maxOccurs="1"/>
        </xsd:sequence>
      </xsd:complex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9163a9-135e-49bc-9dbb-522f350debb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ccb79da-29fd-4bdb-a36c-8e5935dc59ec}" ma:internalName="TaxCatchAll" ma:showField="CatchAllData" ma:web="bebdd945-463a-45cb-bbf7-2c38c80569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F76950-2391-49F6-95D6-0BCD038F9CCD}">
  <ds:schemaRefs>
    <ds:schemaRef ds:uri="http://schemas.microsoft.com/office/2006/metadata/properties"/>
  </ds:schemaRefs>
</ds:datastoreItem>
</file>

<file path=customXml/itemProps2.xml><?xml version="1.0" encoding="utf-8"?>
<ds:datastoreItem xmlns:ds="http://schemas.openxmlformats.org/officeDocument/2006/customXml" ds:itemID="{2A34F735-3F74-4EB6-AA9A-44D8CDE1BC9D}">
  <ds:schemaRefs>
    <ds:schemaRef ds:uri="http://schemas.microsoft.com/sharepoint/events"/>
  </ds:schemaRefs>
</ds:datastoreItem>
</file>

<file path=customXml/itemProps3.xml><?xml version="1.0" encoding="utf-8"?>
<ds:datastoreItem xmlns:ds="http://schemas.openxmlformats.org/officeDocument/2006/customXml" ds:itemID="{D7909102-1133-426A-941D-588159C2286E}">
  <ds:schemaRefs>
    <ds:schemaRef ds:uri="http://schemas.microsoft.com/sharepoint/v3/contenttype/forms"/>
  </ds:schemaRefs>
</ds:datastoreItem>
</file>

<file path=customXml/itemProps4.xml><?xml version="1.0" encoding="utf-8"?>
<ds:datastoreItem xmlns:ds="http://schemas.openxmlformats.org/officeDocument/2006/customXml" ds:itemID="{DC9F88E8-F3A1-42EB-81DC-24DFCD2972DD}">
  <ds:schemaRefs>
    <ds:schemaRef ds:uri="http://schemas.openxmlformats.org/officeDocument/2006/bibliography"/>
  </ds:schemaRefs>
</ds:datastoreItem>
</file>

<file path=customXml/itemProps5.xml><?xml version="1.0" encoding="utf-8"?>
<ds:datastoreItem xmlns:ds="http://schemas.openxmlformats.org/officeDocument/2006/customXml" ds:itemID="{800CE5B5-F374-453A-ADCD-651955B4F799}"/>
</file>

<file path=docProps/app.xml><?xml version="1.0" encoding="utf-8"?>
<Properties xmlns="http://schemas.openxmlformats.org/officeDocument/2006/extended-properties" xmlns:vt="http://schemas.openxmlformats.org/officeDocument/2006/docPropsVTypes">
  <Template>Normal</Template>
  <TotalTime>2</TotalTime>
  <Pages>9</Pages>
  <Words>1521</Words>
  <Characters>8673</Characters>
  <Application>Microsoft Office Word</Application>
  <DocSecurity>0</DocSecurity>
  <Lines>72</Lines>
  <Paragraphs>20</Paragraphs>
  <ScaleCrop>false</ScaleCrop>
  <Company>Manhattan Associates</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Extension Specification</dc:title>
  <dc:subject/>
  <dc:creator>Manhattan Associates</dc:creator>
  <cp:keywords/>
  <dc:description/>
  <cp:lastModifiedBy>Corey Swade</cp:lastModifiedBy>
  <cp:revision>3</cp:revision>
  <cp:lastPrinted>2010-04-21T16:29:00Z</cp:lastPrinted>
  <dcterms:created xsi:type="dcterms:W3CDTF">2023-02-24T14:22:00Z</dcterms:created>
  <dcterms:modified xsi:type="dcterms:W3CDTF">2023-02-24T14:29:00Z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0x010100B84196FB1144ED41AEFE68693FB5F447</vt:lpwstr>
  </property>
  <property fmtid="{D5CDD505-2E9C-101B-9397-08002B2CF9AE}" pid="3" name="MSIP_Label_e044e15f-f7a6-4542-a3ad-1fe1916a0503_Enabled">
    <vt:lpwstr>true</vt:lpwstr>
  </property>
  <property fmtid="{D5CDD505-2E9C-101B-9397-08002B2CF9AE}" pid="4" name="MSIP_Label_e044e15f-f7a6-4542-a3ad-1fe1916a0503_SetDate">
    <vt:lpwstr>2023-02-01T17:04:12Z</vt:lpwstr>
  </property>
  <property fmtid="{D5CDD505-2E9C-101B-9397-08002B2CF9AE}" pid="5" name="MSIP_Label_e044e15f-f7a6-4542-a3ad-1fe1916a0503_Method">
    <vt:lpwstr>Standard</vt:lpwstr>
  </property>
  <property fmtid="{D5CDD505-2E9C-101B-9397-08002B2CF9AE}" pid="6" name="MSIP_Label_e044e15f-f7a6-4542-a3ad-1fe1916a0503_Name">
    <vt:lpwstr>Internal</vt:lpwstr>
  </property>
  <property fmtid="{D5CDD505-2E9C-101B-9397-08002B2CF9AE}" pid="7" name="MSIP_Label_e044e15f-f7a6-4542-a3ad-1fe1916a0503_SiteId">
    <vt:lpwstr>1b212e38-787d-48cb-83bb-5e4302f225e4</vt:lpwstr>
  </property>
  <property fmtid="{D5CDD505-2E9C-101B-9397-08002B2CF9AE}" pid="8" name="MSIP_Label_e044e15f-f7a6-4542-a3ad-1fe1916a0503_ActionId">
    <vt:lpwstr>11a59d9a-e69e-45bf-8120-7a98cb430420</vt:lpwstr>
  </property>
  <property fmtid="{D5CDD505-2E9C-101B-9397-08002B2CF9AE}" pid="9" name="MSIP_Label_e044e15f-f7a6-4542-a3ad-1fe1916a0503_ContentBits">
    <vt:lpwstr>0</vt:lpwstr>
  </property>
</Properties>
</file>